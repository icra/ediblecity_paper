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9"/>
        <w:gridCol w:w="8298"/>
      </w:tblGrid>
      <w:tr w:rsidR="008D1567" w:rsidRPr="00DE1F40" w14:paraId="33652752" w14:textId="77777777">
        <w:trPr>
          <w:divId w:val="967010911"/>
          <w:tblCellSpacing w:w="15" w:type="dxa"/>
        </w:trPr>
        <w:tc>
          <w:tcPr>
            <w:tcW w:w="0" w:type="auto"/>
            <w:gridSpan w:val="2"/>
            <w:vAlign w:val="center"/>
            <w:hideMark/>
          </w:tcPr>
          <w:p w14:paraId="64372A78" w14:textId="77777777" w:rsidR="008D1567" w:rsidRPr="00DE1F40" w:rsidRDefault="00000000">
            <w:pPr>
              <w:rPr>
                <w:rFonts w:eastAsia="Times New Roman"/>
                <w:sz w:val="24"/>
                <w:szCs w:val="24"/>
              </w:rPr>
            </w:pPr>
            <w:r>
              <w:rPr>
                <w:rFonts w:eastAsia="Times New Roman"/>
              </w:rPr>
              <w:pict w14:anchorId="51DF9507">
                <v:rect id="_x0000_i1025" style="width:0;height:1.5pt" o:hralign="center" o:hrstd="t" o:hr="t" fillcolor="#a0a0a0" stroked="f"/>
              </w:pict>
            </w:r>
          </w:p>
        </w:tc>
      </w:tr>
      <w:tr w:rsidR="008D1567" w:rsidRPr="00DE1F40" w14:paraId="1124D3C2" w14:textId="77777777">
        <w:trPr>
          <w:divId w:val="967010911"/>
          <w:tblCellSpacing w:w="15" w:type="dxa"/>
        </w:trPr>
        <w:tc>
          <w:tcPr>
            <w:tcW w:w="0" w:type="auto"/>
            <w:gridSpan w:val="2"/>
            <w:vAlign w:val="center"/>
            <w:hideMark/>
          </w:tcPr>
          <w:p w14:paraId="4AA23394" w14:textId="77777777" w:rsidR="008D1567" w:rsidRPr="00DE1F40" w:rsidRDefault="00000000">
            <w:pPr>
              <w:pStyle w:val="Heading1"/>
              <w:rPr>
                <w:rFonts w:eastAsia="Times New Roman"/>
              </w:rPr>
            </w:pPr>
            <w:r w:rsidRPr="00DE1F40">
              <w:rPr>
                <w:rFonts w:eastAsia="Times New Roman"/>
              </w:rPr>
              <w:t xml:space="preserve">ediblecity: an R package to model and estimate the benefits of urban </w:t>
            </w:r>
            <w:proofErr w:type="gramStart"/>
            <w:r w:rsidRPr="00DE1F40">
              <w:rPr>
                <w:rFonts w:eastAsia="Times New Roman"/>
              </w:rPr>
              <w:t>agriculture</w:t>
            </w:r>
            <w:proofErr w:type="gramEnd"/>
            <w:r w:rsidRPr="00DE1F40">
              <w:rPr>
                <w:rFonts w:eastAsia="Times New Roman"/>
              </w:rPr>
              <w:t xml:space="preserve"> </w:t>
            </w:r>
          </w:p>
          <w:p w14:paraId="4BA196D9" w14:textId="77777777" w:rsidR="008D1567" w:rsidRPr="00DE1F40" w:rsidRDefault="00000000">
            <w:pPr>
              <w:pStyle w:val="footnote"/>
              <w:outlineLvl w:val="1"/>
              <w:rPr>
                <w:b/>
                <w:bCs/>
                <w:kern w:val="36"/>
                <w:sz w:val="48"/>
                <w:szCs w:val="48"/>
                <w:lang w:val="en-US"/>
                <w:rPrChange w:id="0" w:author="Josep Pueyo" w:date="2023-09-15T10:35:00Z">
                  <w:rPr>
                    <w:b/>
                    <w:bCs/>
                    <w:kern w:val="36"/>
                    <w:sz w:val="48"/>
                    <w:szCs w:val="48"/>
                  </w:rPr>
                </w:rPrChange>
              </w:rPr>
            </w:pPr>
            <w:r w:rsidRPr="00DE1F40">
              <w:rPr>
                <w:b/>
                <w:bCs/>
                <w:kern w:val="36"/>
                <w:sz w:val="48"/>
                <w:szCs w:val="48"/>
                <w:lang w:val="en-US"/>
                <w:rPrChange w:id="1" w:author="Josep Pueyo" w:date="2023-09-15T10:35:00Z">
                  <w:rPr>
                    <w:b/>
                    <w:bCs/>
                    <w:kern w:val="36"/>
                    <w:sz w:val="48"/>
                    <w:szCs w:val="48"/>
                  </w:rPr>
                </w:rPrChange>
              </w:rPr>
              <w:t> [version 1; peer review: 3 approved with reservations]</w:t>
            </w:r>
          </w:p>
        </w:tc>
      </w:tr>
      <w:tr w:rsidR="008D1567" w:rsidRPr="00DE1F40" w14:paraId="73AAC76B" w14:textId="77777777">
        <w:trPr>
          <w:divId w:val="967010911"/>
          <w:tblCellSpacing w:w="15" w:type="dxa"/>
        </w:trPr>
        <w:tc>
          <w:tcPr>
            <w:tcW w:w="0" w:type="auto"/>
            <w:gridSpan w:val="2"/>
            <w:vAlign w:val="center"/>
            <w:hideMark/>
          </w:tcPr>
          <w:p w14:paraId="4CDC738C" w14:textId="77777777" w:rsidR="008D1567" w:rsidRPr="00DE1F40" w:rsidRDefault="00000000">
            <w:pPr>
              <w:jc w:val="center"/>
              <w:rPr>
                <w:rStyle w:val="metadata-group"/>
                <w:rFonts w:eastAsia="Times New Roman"/>
                <w:sz w:val="24"/>
                <w:szCs w:val="24"/>
              </w:rPr>
            </w:pPr>
            <w:bookmarkStart w:id="2" w:name="d14796e48"/>
            <w:bookmarkEnd w:id="2"/>
            <w:r w:rsidRPr="00DE1F40">
              <w:rPr>
                <w:rStyle w:val="metadata-entry"/>
                <w:rFonts w:eastAsia="Times New Roman"/>
              </w:rPr>
              <w:t>Josep Pueyo-Ros</w:t>
            </w:r>
            <w:hyperlink w:anchor="c1" w:history="1">
              <w:r w:rsidRPr="00DE1F40">
                <w:rPr>
                  <w:rStyle w:val="Hyperlink"/>
                  <w:rFonts w:eastAsia="Times New Roman"/>
                  <w:vertAlign w:val="superscript"/>
                </w:rPr>
                <w:t>a</w:t>
              </w:r>
            </w:hyperlink>
            <w:hyperlink w:anchor="a1" w:history="1">
              <w:r w:rsidRPr="00DE1F40">
                <w:rPr>
                  <w:rStyle w:val="Hyperlink"/>
                  <w:rFonts w:eastAsia="Times New Roman"/>
                  <w:vertAlign w:val="superscript"/>
                </w:rPr>
                <w:t>1</w:t>
              </w:r>
            </w:hyperlink>
            <w:hyperlink w:anchor="a2" w:history="1">
              <w:r w:rsidRPr="00DE1F40">
                <w:rPr>
                  <w:rStyle w:val="Hyperlink"/>
                  <w:rFonts w:eastAsia="Times New Roman"/>
                  <w:vertAlign w:val="superscript"/>
                </w:rPr>
                <w:t>2</w:t>
              </w:r>
            </w:hyperlink>
          </w:p>
          <w:p w14:paraId="404992EF" w14:textId="77777777" w:rsidR="008D1567" w:rsidRPr="00DE1F40" w:rsidRDefault="00000000">
            <w:pPr>
              <w:pStyle w:val="metadata-entry1"/>
              <w:jc w:val="center"/>
              <w:rPr>
                <w:lang w:val="en-US"/>
                <w:rPrChange w:id="3" w:author="Josep Pueyo" w:date="2023-09-15T10:35:00Z">
                  <w:rPr/>
                </w:rPrChange>
              </w:rPr>
            </w:pPr>
            <w:r w:rsidRPr="00DE1F40">
              <w:rPr>
                <w:lang w:val="en-US"/>
                <w:rPrChange w:id="4" w:author="Josep Pueyo" w:date="2023-09-15T10:35:00Z">
                  <w:rPr/>
                </w:rPrChange>
              </w:rPr>
              <w:t>Conceptualization</w:t>
            </w:r>
          </w:p>
          <w:p w14:paraId="6196A2D4" w14:textId="77777777" w:rsidR="008D1567" w:rsidRPr="00DE1F40" w:rsidRDefault="00000000">
            <w:pPr>
              <w:pStyle w:val="metadata-entry1"/>
              <w:jc w:val="center"/>
              <w:rPr>
                <w:lang w:val="en-US"/>
                <w:rPrChange w:id="5" w:author="Josep Pueyo" w:date="2023-09-15T10:35:00Z">
                  <w:rPr/>
                </w:rPrChange>
              </w:rPr>
            </w:pPr>
            <w:r w:rsidRPr="00DE1F40">
              <w:rPr>
                <w:lang w:val="en-US"/>
                <w:rPrChange w:id="6" w:author="Josep Pueyo" w:date="2023-09-15T10:35:00Z">
                  <w:rPr/>
                </w:rPrChange>
              </w:rPr>
              <w:t>Data Curation</w:t>
            </w:r>
          </w:p>
          <w:p w14:paraId="6AF18E35" w14:textId="77777777" w:rsidR="008D1567" w:rsidRPr="00DE1F40" w:rsidRDefault="00000000">
            <w:pPr>
              <w:pStyle w:val="metadata-entry1"/>
              <w:jc w:val="center"/>
              <w:rPr>
                <w:lang w:val="en-US"/>
                <w:rPrChange w:id="7" w:author="Josep Pueyo" w:date="2023-09-15T10:35:00Z">
                  <w:rPr/>
                </w:rPrChange>
              </w:rPr>
            </w:pPr>
            <w:r w:rsidRPr="00DE1F40">
              <w:rPr>
                <w:lang w:val="en-US"/>
                <w:rPrChange w:id="8" w:author="Josep Pueyo" w:date="2023-09-15T10:35:00Z">
                  <w:rPr/>
                </w:rPrChange>
              </w:rPr>
              <w:t>Formal Analysis</w:t>
            </w:r>
          </w:p>
          <w:p w14:paraId="4FE9765F" w14:textId="77777777" w:rsidR="008D1567" w:rsidRPr="00DE1F40" w:rsidRDefault="00000000">
            <w:pPr>
              <w:pStyle w:val="metadata-entry1"/>
              <w:jc w:val="center"/>
              <w:rPr>
                <w:lang w:val="en-US"/>
                <w:rPrChange w:id="9" w:author="Josep Pueyo" w:date="2023-09-15T10:35:00Z">
                  <w:rPr/>
                </w:rPrChange>
              </w:rPr>
            </w:pPr>
            <w:r w:rsidRPr="00DE1F40">
              <w:rPr>
                <w:lang w:val="en-US"/>
                <w:rPrChange w:id="10" w:author="Josep Pueyo" w:date="2023-09-15T10:35:00Z">
                  <w:rPr/>
                </w:rPrChange>
              </w:rPr>
              <w:t>Methodology</w:t>
            </w:r>
          </w:p>
          <w:p w14:paraId="4A6F02BD" w14:textId="77777777" w:rsidR="008D1567" w:rsidRPr="00DE1F40" w:rsidRDefault="00000000">
            <w:pPr>
              <w:pStyle w:val="metadata-entry1"/>
              <w:jc w:val="center"/>
              <w:rPr>
                <w:lang w:val="en-US"/>
                <w:rPrChange w:id="11" w:author="Josep Pueyo" w:date="2023-09-15T10:35:00Z">
                  <w:rPr/>
                </w:rPrChange>
              </w:rPr>
            </w:pPr>
            <w:r w:rsidRPr="00DE1F40">
              <w:rPr>
                <w:lang w:val="en-US"/>
                <w:rPrChange w:id="12" w:author="Josep Pueyo" w:date="2023-09-15T10:35:00Z">
                  <w:rPr/>
                </w:rPrChange>
              </w:rPr>
              <w:t>Software</w:t>
            </w:r>
          </w:p>
          <w:p w14:paraId="1FC8D98A" w14:textId="77777777" w:rsidR="008D1567" w:rsidRPr="00DE1F40" w:rsidRDefault="00000000">
            <w:pPr>
              <w:pStyle w:val="metadata-entry1"/>
              <w:jc w:val="center"/>
              <w:rPr>
                <w:lang w:val="en-US"/>
                <w:rPrChange w:id="13" w:author="Josep Pueyo" w:date="2023-09-15T10:35:00Z">
                  <w:rPr/>
                </w:rPrChange>
              </w:rPr>
            </w:pPr>
            <w:r w:rsidRPr="00DE1F40">
              <w:rPr>
                <w:lang w:val="en-US"/>
                <w:rPrChange w:id="14" w:author="Josep Pueyo" w:date="2023-09-15T10:35:00Z">
                  <w:rPr/>
                </w:rPrChange>
              </w:rPr>
              <w:t>Validation</w:t>
            </w:r>
          </w:p>
          <w:p w14:paraId="774E448B" w14:textId="77777777" w:rsidR="008D1567" w:rsidRPr="00DE1F40" w:rsidRDefault="00000000">
            <w:pPr>
              <w:pStyle w:val="metadata-entry1"/>
              <w:jc w:val="center"/>
              <w:rPr>
                <w:lang w:val="en-US"/>
                <w:rPrChange w:id="15" w:author="Josep Pueyo" w:date="2023-09-15T10:35:00Z">
                  <w:rPr/>
                </w:rPrChange>
              </w:rPr>
            </w:pPr>
            <w:r w:rsidRPr="00DE1F40">
              <w:rPr>
                <w:lang w:val="en-US"/>
                <w:rPrChange w:id="16" w:author="Josep Pueyo" w:date="2023-09-15T10:35:00Z">
                  <w:rPr/>
                </w:rPrChange>
              </w:rPr>
              <w:t>Visualization</w:t>
            </w:r>
          </w:p>
          <w:p w14:paraId="10A8784B" w14:textId="77777777" w:rsidR="008D1567" w:rsidRPr="00DE1F40" w:rsidRDefault="00000000">
            <w:pPr>
              <w:pStyle w:val="metadata-entry1"/>
              <w:jc w:val="center"/>
              <w:rPr>
                <w:lang w:val="en-US"/>
                <w:rPrChange w:id="17" w:author="Josep Pueyo" w:date="2023-09-15T10:35:00Z">
                  <w:rPr/>
                </w:rPrChange>
              </w:rPr>
            </w:pPr>
            <w:r w:rsidRPr="00DE1F40">
              <w:rPr>
                <w:lang w:val="en-US"/>
                <w:rPrChange w:id="18" w:author="Josep Pueyo" w:date="2023-09-15T10:35:00Z">
                  <w:rPr/>
                </w:rPrChange>
              </w:rPr>
              <w:t>Writing – Original Draft Preparation</w:t>
            </w:r>
          </w:p>
          <w:p w14:paraId="2A1B8906" w14:textId="77777777" w:rsidR="008D1567" w:rsidRPr="00DE1F40" w:rsidRDefault="00000000">
            <w:pPr>
              <w:pStyle w:val="metadata-entry1"/>
              <w:jc w:val="center"/>
              <w:rPr>
                <w:lang w:val="en-US"/>
                <w:rPrChange w:id="19" w:author="Josep Pueyo" w:date="2023-09-15T10:35:00Z">
                  <w:rPr/>
                </w:rPrChange>
              </w:rPr>
            </w:pPr>
            <w:r w:rsidRPr="00DE1F40">
              <w:rPr>
                <w:rStyle w:val="generated"/>
                <w:lang w:val="en-US"/>
                <w:rPrChange w:id="20" w:author="Josep Pueyo" w:date="2023-09-15T10:35:00Z">
                  <w:rPr>
                    <w:rStyle w:val="generated"/>
                  </w:rPr>
                </w:rPrChange>
              </w:rPr>
              <w:t xml:space="preserve">URI: </w:t>
            </w:r>
            <w:r w:rsidRPr="00DE1F40">
              <w:rPr>
                <w:lang w:val="en-US"/>
                <w:rPrChange w:id="21" w:author="Josep Pueyo" w:date="2023-09-15T10:35:00Z">
                  <w:rPr/>
                </w:rPrChange>
              </w:rPr>
              <w:fldChar w:fldCharType="begin"/>
            </w:r>
            <w:r w:rsidRPr="00DE1F40">
              <w:rPr>
                <w:lang w:val="en-US"/>
                <w:rPrChange w:id="22" w:author="Josep Pueyo" w:date="2023-09-15T10:35:00Z">
                  <w:rPr/>
                </w:rPrChange>
              </w:rPr>
              <w:instrText>HYPERLINK "https://orcid.org/0000-0002-1236-5651" \t "xrefwindow"</w:instrText>
            </w:r>
            <w:r w:rsidRPr="00F46451">
              <w:rPr>
                <w:lang w:val="en-US"/>
              </w:rPr>
            </w:r>
            <w:r w:rsidRPr="00DE1F40">
              <w:rPr>
                <w:lang w:val="en-US"/>
                <w:rPrChange w:id="23" w:author="Josep Pueyo" w:date="2023-09-15T10:35:00Z">
                  <w:rPr>
                    <w:rStyle w:val="Hyperlink"/>
                  </w:rPr>
                </w:rPrChange>
              </w:rPr>
              <w:fldChar w:fldCharType="separate"/>
            </w:r>
            <w:r w:rsidRPr="00DE1F40">
              <w:rPr>
                <w:rStyle w:val="Hyperlink"/>
                <w:lang w:val="en-US"/>
                <w:rPrChange w:id="24" w:author="Josep Pueyo" w:date="2023-09-15T10:35:00Z">
                  <w:rPr>
                    <w:rStyle w:val="Hyperlink"/>
                  </w:rPr>
                </w:rPrChange>
              </w:rPr>
              <w:t>https://orcid.org/0000-0002-1236-5651</w:t>
            </w:r>
            <w:r w:rsidRPr="00DE1F40">
              <w:rPr>
                <w:rStyle w:val="Hyperlink"/>
                <w:lang w:val="en-US"/>
                <w:rPrChange w:id="25" w:author="Josep Pueyo" w:date="2023-09-15T10:35:00Z">
                  <w:rPr>
                    <w:rStyle w:val="Hyperlink"/>
                  </w:rPr>
                </w:rPrChange>
              </w:rPr>
              <w:fldChar w:fldCharType="end"/>
            </w:r>
          </w:p>
          <w:p w14:paraId="7D64725C" w14:textId="77777777" w:rsidR="008D1567" w:rsidRPr="00DE1F40" w:rsidRDefault="00000000">
            <w:pPr>
              <w:jc w:val="center"/>
              <w:rPr>
                <w:rStyle w:val="metadata-group"/>
                <w:rFonts w:eastAsia="Times New Roman"/>
              </w:rPr>
            </w:pPr>
            <w:r w:rsidRPr="00DE1F40">
              <w:rPr>
                <w:rFonts w:eastAsia="Times New Roman"/>
              </w:rPr>
              <w:t xml:space="preserve">, </w:t>
            </w:r>
            <w:bookmarkStart w:id="26" w:name="d14796e98"/>
            <w:bookmarkEnd w:id="26"/>
            <w:r w:rsidRPr="00DE1F40">
              <w:rPr>
                <w:rStyle w:val="metadata-entry"/>
                <w:rFonts w:eastAsia="Times New Roman"/>
              </w:rPr>
              <w:t>Joaquim Comas</w:t>
            </w:r>
            <w:hyperlink w:anchor="a1" w:history="1">
              <w:r w:rsidRPr="00DE1F40">
                <w:rPr>
                  <w:rStyle w:val="Hyperlink"/>
                  <w:rFonts w:eastAsia="Times New Roman"/>
                  <w:vertAlign w:val="superscript"/>
                </w:rPr>
                <w:t>1</w:t>
              </w:r>
            </w:hyperlink>
            <w:hyperlink w:anchor="a3" w:history="1">
              <w:r w:rsidRPr="00DE1F40">
                <w:rPr>
                  <w:rStyle w:val="Hyperlink"/>
                  <w:rFonts w:eastAsia="Times New Roman"/>
                  <w:vertAlign w:val="superscript"/>
                </w:rPr>
                <w:t>3</w:t>
              </w:r>
            </w:hyperlink>
          </w:p>
          <w:p w14:paraId="118422B2" w14:textId="77777777" w:rsidR="008D1567" w:rsidRPr="00DE1F40" w:rsidRDefault="00000000">
            <w:pPr>
              <w:pStyle w:val="metadata-entry1"/>
              <w:jc w:val="center"/>
              <w:rPr>
                <w:lang w:val="en-US"/>
                <w:rPrChange w:id="27" w:author="Josep Pueyo" w:date="2023-09-15T10:35:00Z">
                  <w:rPr/>
                </w:rPrChange>
              </w:rPr>
            </w:pPr>
            <w:r w:rsidRPr="00DE1F40">
              <w:rPr>
                <w:lang w:val="en-US"/>
                <w:rPrChange w:id="28" w:author="Josep Pueyo" w:date="2023-09-15T10:35:00Z">
                  <w:rPr/>
                </w:rPrChange>
              </w:rPr>
              <w:t>Conceptualization</w:t>
            </w:r>
          </w:p>
          <w:p w14:paraId="1533B01A" w14:textId="77777777" w:rsidR="008D1567" w:rsidRPr="00DE1F40" w:rsidRDefault="00000000">
            <w:pPr>
              <w:pStyle w:val="metadata-entry1"/>
              <w:jc w:val="center"/>
              <w:rPr>
                <w:lang w:val="en-US"/>
                <w:rPrChange w:id="29" w:author="Josep Pueyo" w:date="2023-09-15T10:35:00Z">
                  <w:rPr/>
                </w:rPrChange>
              </w:rPr>
            </w:pPr>
            <w:r w:rsidRPr="00DE1F40">
              <w:rPr>
                <w:lang w:val="en-US"/>
                <w:rPrChange w:id="30" w:author="Josep Pueyo" w:date="2023-09-15T10:35:00Z">
                  <w:rPr/>
                </w:rPrChange>
              </w:rPr>
              <w:t>Funding Acquisition</w:t>
            </w:r>
          </w:p>
          <w:p w14:paraId="7AF79A14" w14:textId="77777777" w:rsidR="008D1567" w:rsidRPr="00DE1F40" w:rsidRDefault="00000000">
            <w:pPr>
              <w:pStyle w:val="metadata-entry1"/>
              <w:jc w:val="center"/>
              <w:rPr>
                <w:lang w:val="en-US"/>
                <w:rPrChange w:id="31" w:author="Josep Pueyo" w:date="2023-09-15T10:35:00Z">
                  <w:rPr/>
                </w:rPrChange>
              </w:rPr>
            </w:pPr>
            <w:r w:rsidRPr="00DE1F40">
              <w:rPr>
                <w:lang w:val="en-US"/>
                <w:rPrChange w:id="32" w:author="Josep Pueyo" w:date="2023-09-15T10:35:00Z">
                  <w:rPr/>
                </w:rPrChange>
              </w:rPr>
              <w:t>Methodology</w:t>
            </w:r>
          </w:p>
          <w:p w14:paraId="07DED9CB" w14:textId="77777777" w:rsidR="008D1567" w:rsidRPr="00DE1F40" w:rsidRDefault="00000000">
            <w:pPr>
              <w:pStyle w:val="metadata-entry1"/>
              <w:jc w:val="center"/>
              <w:rPr>
                <w:lang w:val="en-US"/>
                <w:rPrChange w:id="33" w:author="Josep Pueyo" w:date="2023-09-15T10:35:00Z">
                  <w:rPr/>
                </w:rPrChange>
              </w:rPr>
            </w:pPr>
            <w:r w:rsidRPr="00DE1F40">
              <w:rPr>
                <w:lang w:val="en-US"/>
                <w:rPrChange w:id="34" w:author="Josep Pueyo" w:date="2023-09-15T10:35:00Z">
                  <w:rPr/>
                </w:rPrChange>
              </w:rPr>
              <w:t>Project Administration</w:t>
            </w:r>
          </w:p>
          <w:p w14:paraId="0B560336" w14:textId="77777777" w:rsidR="008D1567" w:rsidRPr="00DE1F40" w:rsidRDefault="00000000">
            <w:pPr>
              <w:pStyle w:val="metadata-entry1"/>
              <w:jc w:val="center"/>
              <w:rPr>
                <w:lang w:val="en-US"/>
                <w:rPrChange w:id="35" w:author="Josep Pueyo" w:date="2023-09-15T10:35:00Z">
                  <w:rPr/>
                </w:rPrChange>
              </w:rPr>
            </w:pPr>
            <w:r w:rsidRPr="00DE1F40">
              <w:rPr>
                <w:lang w:val="en-US"/>
                <w:rPrChange w:id="36" w:author="Josep Pueyo" w:date="2023-09-15T10:35:00Z">
                  <w:rPr/>
                </w:rPrChange>
              </w:rPr>
              <w:t>Resources</w:t>
            </w:r>
          </w:p>
          <w:p w14:paraId="7DC5E683" w14:textId="77777777" w:rsidR="008D1567" w:rsidRPr="00DE1F40" w:rsidRDefault="00000000">
            <w:pPr>
              <w:pStyle w:val="metadata-entry1"/>
              <w:jc w:val="center"/>
              <w:rPr>
                <w:lang w:val="en-US"/>
                <w:rPrChange w:id="37" w:author="Josep Pueyo" w:date="2023-09-15T10:35:00Z">
                  <w:rPr/>
                </w:rPrChange>
              </w:rPr>
            </w:pPr>
            <w:r w:rsidRPr="00DE1F40">
              <w:rPr>
                <w:lang w:val="en-US"/>
                <w:rPrChange w:id="38" w:author="Josep Pueyo" w:date="2023-09-15T10:35:00Z">
                  <w:rPr/>
                </w:rPrChange>
              </w:rPr>
              <w:t>Supervision</w:t>
            </w:r>
          </w:p>
          <w:p w14:paraId="2C291CC3" w14:textId="77777777" w:rsidR="008D1567" w:rsidRPr="00DE1F40" w:rsidRDefault="00000000">
            <w:pPr>
              <w:pStyle w:val="metadata-entry1"/>
              <w:jc w:val="center"/>
              <w:rPr>
                <w:lang w:val="en-US"/>
                <w:rPrChange w:id="39" w:author="Josep Pueyo" w:date="2023-09-15T10:35:00Z">
                  <w:rPr/>
                </w:rPrChange>
              </w:rPr>
            </w:pPr>
            <w:r w:rsidRPr="00DE1F40">
              <w:rPr>
                <w:lang w:val="en-US"/>
                <w:rPrChange w:id="40" w:author="Josep Pueyo" w:date="2023-09-15T10:35:00Z">
                  <w:rPr/>
                </w:rPrChange>
              </w:rPr>
              <w:t>Writing – Review &amp; Editing</w:t>
            </w:r>
          </w:p>
          <w:p w14:paraId="40413158" w14:textId="77777777" w:rsidR="008D1567" w:rsidRPr="00DE1F40" w:rsidRDefault="00000000">
            <w:pPr>
              <w:pStyle w:val="metadata-entry1"/>
              <w:jc w:val="center"/>
              <w:rPr>
                <w:lang w:val="en-US"/>
                <w:rPrChange w:id="41" w:author="Josep Pueyo" w:date="2023-09-15T10:35:00Z">
                  <w:rPr/>
                </w:rPrChange>
              </w:rPr>
            </w:pPr>
            <w:r w:rsidRPr="00DE1F40">
              <w:rPr>
                <w:rStyle w:val="generated"/>
                <w:lang w:val="en-US"/>
                <w:rPrChange w:id="42" w:author="Josep Pueyo" w:date="2023-09-15T10:35:00Z">
                  <w:rPr>
                    <w:rStyle w:val="generated"/>
                  </w:rPr>
                </w:rPrChange>
              </w:rPr>
              <w:lastRenderedPageBreak/>
              <w:t xml:space="preserve">URI: </w:t>
            </w:r>
            <w:r w:rsidRPr="00DE1F40">
              <w:rPr>
                <w:lang w:val="en-US"/>
                <w:rPrChange w:id="43" w:author="Josep Pueyo" w:date="2023-09-15T10:35:00Z">
                  <w:rPr/>
                </w:rPrChange>
              </w:rPr>
              <w:fldChar w:fldCharType="begin"/>
            </w:r>
            <w:r w:rsidRPr="00DE1F40">
              <w:rPr>
                <w:lang w:val="en-US"/>
                <w:rPrChange w:id="44" w:author="Josep Pueyo" w:date="2023-09-15T10:35:00Z">
                  <w:rPr/>
                </w:rPrChange>
              </w:rPr>
              <w:instrText>HYPERLINK "https://orcid.org/0000-0002-5692-0282" \t "xrefwindow"</w:instrText>
            </w:r>
            <w:r w:rsidRPr="00F46451">
              <w:rPr>
                <w:lang w:val="en-US"/>
              </w:rPr>
            </w:r>
            <w:r w:rsidRPr="00DE1F40">
              <w:rPr>
                <w:lang w:val="en-US"/>
                <w:rPrChange w:id="45" w:author="Josep Pueyo" w:date="2023-09-15T10:35:00Z">
                  <w:rPr>
                    <w:rStyle w:val="Hyperlink"/>
                  </w:rPr>
                </w:rPrChange>
              </w:rPr>
              <w:fldChar w:fldCharType="separate"/>
            </w:r>
            <w:r w:rsidRPr="00DE1F40">
              <w:rPr>
                <w:rStyle w:val="Hyperlink"/>
                <w:lang w:val="en-US"/>
                <w:rPrChange w:id="46" w:author="Josep Pueyo" w:date="2023-09-15T10:35:00Z">
                  <w:rPr>
                    <w:rStyle w:val="Hyperlink"/>
                  </w:rPr>
                </w:rPrChange>
              </w:rPr>
              <w:t>https://orcid.org/0000-0002-5692-0282</w:t>
            </w:r>
            <w:r w:rsidRPr="00DE1F40">
              <w:rPr>
                <w:rStyle w:val="Hyperlink"/>
                <w:lang w:val="en-US"/>
                <w:rPrChange w:id="47" w:author="Josep Pueyo" w:date="2023-09-15T10:35:00Z">
                  <w:rPr>
                    <w:rStyle w:val="Hyperlink"/>
                  </w:rPr>
                </w:rPrChange>
              </w:rPr>
              <w:fldChar w:fldCharType="end"/>
            </w:r>
          </w:p>
          <w:p w14:paraId="200EC1E8" w14:textId="77777777" w:rsidR="008D1567" w:rsidRPr="00DE1F40" w:rsidRDefault="00000000">
            <w:pPr>
              <w:jc w:val="center"/>
              <w:rPr>
                <w:rStyle w:val="metadata-group"/>
                <w:rFonts w:eastAsia="Times New Roman"/>
              </w:rPr>
            </w:pPr>
            <w:r w:rsidRPr="00DE1F40">
              <w:rPr>
                <w:rFonts w:eastAsia="Times New Roman"/>
              </w:rPr>
              <w:t xml:space="preserve">, </w:t>
            </w:r>
            <w:bookmarkStart w:id="48" w:name="d14796e141"/>
            <w:bookmarkEnd w:id="48"/>
            <w:r w:rsidRPr="00DE1F40">
              <w:rPr>
                <w:rStyle w:val="metadata-entry"/>
                <w:rFonts w:eastAsia="Times New Roman"/>
              </w:rPr>
              <w:t>Lluís Corominas</w:t>
            </w:r>
            <w:hyperlink w:anchor="a1" w:history="1">
              <w:r w:rsidRPr="00DE1F40">
                <w:rPr>
                  <w:rStyle w:val="Hyperlink"/>
                  <w:rFonts w:eastAsia="Times New Roman"/>
                  <w:vertAlign w:val="superscript"/>
                </w:rPr>
                <w:t>1</w:t>
              </w:r>
            </w:hyperlink>
            <w:hyperlink w:anchor="a2" w:history="1">
              <w:r w:rsidRPr="00DE1F40">
                <w:rPr>
                  <w:rStyle w:val="Hyperlink"/>
                  <w:rFonts w:eastAsia="Times New Roman"/>
                  <w:vertAlign w:val="superscript"/>
                </w:rPr>
                <w:t>2</w:t>
              </w:r>
            </w:hyperlink>
          </w:p>
          <w:p w14:paraId="713198F3" w14:textId="77777777" w:rsidR="008D1567" w:rsidRPr="00DE1F40" w:rsidRDefault="00000000">
            <w:pPr>
              <w:pStyle w:val="metadata-entry1"/>
              <w:jc w:val="center"/>
              <w:rPr>
                <w:lang w:val="en-US"/>
                <w:rPrChange w:id="49" w:author="Josep Pueyo" w:date="2023-09-15T10:35:00Z">
                  <w:rPr/>
                </w:rPrChange>
              </w:rPr>
            </w:pPr>
            <w:r w:rsidRPr="00DE1F40">
              <w:rPr>
                <w:lang w:val="en-US"/>
                <w:rPrChange w:id="50" w:author="Josep Pueyo" w:date="2023-09-15T10:35:00Z">
                  <w:rPr/>
                </w:rPrChange>
              </w:rPr>
              <w:t>Conceptualization</w:t>
            </w:r>
          </w:p>
          <w:p w14:paraId="16C5A0E9" w14:textId="77777777" w:rsidR="008D1567" w:rsidRPr="00DE1F40" w:rsidRDefault="00000000">
            <w:pPr>
              <w:pStyle w:val="metadata-entry1"/>
              <w:jc w:val="center"/>
              <w:rPr>
                <w:lang w:val="en-US"/>
                <w:rPrChange w:id="51" w:author="Josep Pueyo" w:date="2023-09-15T10:35:00Z">
                  <w:rPr/>
                </w:rPrChange>
              </w:rPr>
            </w:pPr>
            <w:r w:rsidRPr="00DE1F40">
              <w:rPr>
                <w:lang w:val="en-US"/>
                <w:rPrChange w:id="52" w:author="Josep Pueyo" w:date="2023-09-15T10:35:00Z">
                  <w:rPr/>
                </w:rPrChange>
              </w:rPr>
              <w:t>Funding Acquisition</w:t>
            </w:r>
          </w:p>
          <w:p w14:paraId="36BABD39" w14:textId="77777777" w:rsidR="008D1567" w:rsidRPr="00DE1F40" w:rsidRDefault="00000000">
            <w:pPr>
              <w:pStyle w:val="metadata-entry1"/>
              <w:jc w:val="center"/>
              <w:rPr>
                <w:lang w:val="en-US"/>
                <w:rPrChange w:id="53" w:author="Josep Pueyo" w:date="2023-09-15T10:35:00Z">
                  <w:rPr/>
                </w:rPrChange>
              </w:rPr>
            </w:pPr>
            <w:r w:rsidRPr="00DE1F40">
              <w:rPr>
                <w:lang w:val="en-US"/>
                <w:rPrChange w:id="54" w:author="Josep Pueyo" w:date="2023-09-15T10:35:00Z">
                  <w:rPr/>
                </w:rPrChange>
              </w:rPr>
              <w:t>Methodology</w:t>
            </w:r>
          </w:p>
          <w:p w14:paraId="34F9FE7D" w14:textId="77777777" w:rsidR="008D1567" w:rsidRPr="00DE1F40" w:rsidRDefault="00000000">
            <w:pPr>
              <w:pStyle w:val="metadata-entry1"/>
              <w:jc w:val="center"/>
              <w:rPr>
                <w:lang w:val="en-US"/>
                <w:rPrChange w:id="55" w:author="Josep Pueyo" w:date="2023-09-15T10:35:00Z">
                  <w:rPr/>
                </w:rPrChange>
              </w:rPr>
            </w:pPr>
            <w:r w:rsidRPr="00DE1F40">
              <w:rPr>
                <w:lang w:val="en-US"/>
                <w:rPrChange w:id="56" w:author="Josep Pueyo" w:date="2023-09-15T10:35:00Z">
                  <w:rPr/>
                </w:rPrChange>
              </w:rPr>
              <w:t>Project Administration</w:t>
            </w:r>
          </w:p>
          <w:p w14:paraId="75A4BF86" w14:textId="77777777" w:rsidR="008D1567" w:rsidRPr="00DE1F40" w:rsidRDefault="00000000">
            <w:pPr>
              <w:pStyle w:val="metadata-entry1"/>
              <w:jc w:val="center"/>
              <w:rPr>
                <w:lang w:val="en-US"/>
                <w:rPrChange w:id="57" w:author="Josep Pueyo" w:date="2023-09-15T10:35:00Z">
                  <w:rPr/>
                </w:rPrChange>
              </w:rPr>
            </w:pPr>
            <w:r w:rsidRPr="00DE1F40">
              <w:rPr>
                <w:lang w:val="en-US"/>
                <w:rPrChange w:id="58" w:author="Josep Pueyo" w:date="2023-09-15T10:35:00Z">
                  <w:rPr/>
                </w:rPrChange>
              </w:rPr>
              <w:t>Resources</w:t>
            </w:r>
          </w:p>
          <w:p w14:paraId="4C5467C6" w14:textId="77777777" w:rsidR="008D1567" w:rsidRPr="00DE1F40" w:rsidRDefault="00000000">
            <w:pPr>
              <w:pStyle w:val="metadata-entry1"/>
              <w:jc w:val="center"/>
              <w:rPr>
                <w:lang w:val="en-US"/>
                <w:rPrChange w:id="59" w:author="Josep Pueyo" w:date="2023-09-15T10:35:00Z">
                  <w:rPr/>
                </w:rPrChange>
              </w:rPr>
            </w:pPr>
            <w:r w:rsidRPr="00DE1F40">
              <w:rPr>
                <w:lang w:val="en-US"/>
                <w:rPrChange w:id="60" w:author="Josep Pueyo" w:date="2023-09-15T10:35:00Z">
                  <w:rPr/>
                </w:rPrChange>
              </w:rPr>
              <w:t>Supervision</w:t>
            </w:r>
          </w:p>
          <w:p w14:paraId="5D1DE694" w14:textId="77777777" w:rsidR="008D1567" w:rsidRPr="00DE1F40" w:rsidRDefault="00000000">
            <w:pPr>
              <w:pStyle w:val="metadata-entry1"/>
              <w:jc w:val="center"/>
              <w:rPr>
                <w:lang w:val="en-US"/>
                <w:rPrChange w:id="61" w:author="Josep Pueyo" w:date="2023-09-15T10:35:00Z">
                  <w:rPr/>
                </w:rPrChange>
              </w:rPr>
            </w:pPr>
            <w:r w:rsidRPr="00DE1F40">
              <w:rPr>
                <w:lang w:val="en-US"/>
                <w:rPrChange w:id="62" w:author="Josep Pueyo" w:date="2023-09-15T10:35:00Z">
                  <w:rPr/>
                </w:rPrChange>
              </w:rPr>
              <w:t>Writing – Review &amp; Editing</w:t>
            </w:r>
          </w:p>
          <w:p w14:paraId="5F2398D3" w14:textId="77777777" w:rsidR="008D1567" w:rsidRPr="00DE1F40" w:rsidRDefault="00000000">
            <w:pPr>
              <w:pStyle w:val="metadata-entry1"/>
              <w:jc w:val="center"/>
              <w:rPr>
                <w:lang w:val="en-US"/>
                <w:rPrChange w:id="63" w:author="Josep Pueyo" w:date="2023-09-15T10:35:00Z">
                  <w:rPr/>
                </w:rPrChange>
              </w:rPr>
            </w:pPr>
            <w:r w:rsidRPr="00DE1F40">
              <w:rPr>
                <w:rStyle w:val="generated"/>
                <w:lang w:val="en-US"/>
                <w:rPrChange w:id="64" w:author="Josep Pueyo" w:date="2023-09-15T10:35:00Z">
                  <w:rPr>
                    <w:rStyle w:val="generated"/>
                  </w:rPr>
                </w:rPrChange>
              </w:rPr>
              <w:t xml:space="preserve">URI: </w:t>
            </w:r>
            <w:r w:rsidRPr="00DE1F40">
              <w:rPr>
                <w:lang w:val="en-US"/>
                <w:rPrChange w:id="65" w:author="Josep Pueyo" w:date="2023-09-15T10:35:00Z">
                  <w:rPr/>
                </w:rPrChange>
              </w:rPr>
              <w:fldChar w:fldCharType="begin"/>
            </w:r>
            <w:r w:rsidRPr="00DE1F40">
              <w:rPr>
                <w:lang w:val="en-US"/>
                <w:rPrChange w:id="66" w:author="Josep Pueyo" w:date="2023-09-15T10:35:00Z">
                  <w:rPr/>
                </w:rPrChange>
              </w:rPr>
              <w:instrText>HYPERLINK "https://orcid.org/0000-0002-5050-2389" \t "xrefwindow"</w:instrText>
            </w:r>
            <w:r w:rsidRPr="00F46451">
              <w:rPr>
                <w:lang w:val="en-US"/>
              </w:rPr>
            </w:r>
            <w:r w:rsidRPr="00DE1F40">
              <w:rPr>
                <w:lang w:val="en-US"/>
                <w:rPrChange w:id="67" w:author="Josep Pueyo" w:date="2023-09-15T10:35:00Z">
                  <w:rPr>
                    <w:rStyle w:val="Hyperlink"/>
                  </w:rPr>
                </w:rPrChange>
              </w:rPr>
              <w:fldChar w:fldCharType="separate"/>
            </w:r>
            <w:r w:rsidRPr="00DE1F40">
              <w:rPr>
                <w:rStyle w:val="Hyperlink"/>
                <w:lang w:val="en-US"/>
                <w:rPrChange w:id="68" w:author="Josep Pueyo" w:date="2023-09-15T10:35:00Z">
                  <w:rPr>
                    <w:rStyle w:val="Hyperlink"/>
                  </w:rPr>
                </w:rPrChange>
              </w:rPr>
              <w:t>https://orcid.org/0000-0002-5050-2389</w:t>
            </w:r>
            <w:r w:rsidRPr="00DE1F40">
              <w:rPr>
                <w:rStyle w:val="Hyperlink"/>
                <w:lang w:val="en-US"/>
                <w:rPrChange w:id="69" w:author="Josep Pueyo" w:date="2023-09-15T10:35:00Z">
                  <w:rPr>
                    <w:rStyle w:val="Hyperlink"/>
                  </w:rPr>
                </w:rPrChange>
              </w:rPr>
              <w:fldChar w:fldCharType="end"/>
            </w:r>
          </w:p>
        </w:tc>
      </w:tr>
      <w:tr w:rsidR="008D1567" w:rsidRPr="00DE1F40" w14:paraId="382444EA" w14:textId="77777777">
        <w:trPr>
          <w:divId w:val="967010911"/>
          <w:tblCellSpacing w:w="15" w:type="dxa"/>
        </w:trPr>
        <w:tc>
          <w:tcPr>
            <w:tcW w:w="0" w:type="auto"/>
            <w:vAlign w:val="center"/>
            <w:hideMark/>
          </w:tcPr>
          <w:p w14:paraId="79B13BDE" w14:textId="77777777" w:rsidR="008D1567" w:rsidRPr="00DE1F40" w:rsidRDefault="00000000">
            <w:pPr>
              <w:rPr>
                <w:rFonts w:eastAsia="Times New Roman"/>
              </w:rPr>
            </w:pPr>
            <w:r w:rsidRPr="00DE1F40">
              <w:rPr>
                <w:rFonts w:eastAsia="Times New Roman"/>
              </w:rPr>
              <w:lastRenderedPageBreak/>
              <w:t> </w:t>
            </w:r>
          </w:p>
        </w:tc>
        <w:tc>
          <w:tcPr>
            <w:tcW w:w="0" w:type="auto"/>
            <w:vAlign w:val="center"/>
            <w:hideMark/>
          </w:tcPr>
          <w:p w14:paraId="1F52B859" w14:textId="77777777" w:rsidR="008D1567" w:rsidRPr="00DE1F40" w:rsidRDefault="00000000">
            <w:pPr>
              <w:pStyle w:val="metadata-entry1"/>
              <w:divId w:val="77215762"/>
              <w:rPr>
                <w:lang w:val="en-US"/>
                <w:rPrChange w:id="70" w:author="Josep Pueyo" w:date="2023-09-15T10:35:00Z">
                  <w:rPr/>
                </w:rPrChange>
              </w:rPr>
            </w:pPr>
            <w:bookmarkStart w:id="71" w:name="a1"/>
            <w:bookmarkEnd w:id="71"/>
            <w:r w:rsidRPr="00DE1F40">
              <w:rPr>
                <w:rStyle w:val="generated"/>
                <w:lang w:val="en-US"/>
                <w:rPrChange w:id="72" w:author="Josep Pueyo" w:date="2023-09-15T10:35:00Z">
                  <w:rPr>
                    <w:rStyle w:val="generated"/>
                  </w:rPr>
                </w:rPrChange>
              </w:rPr>
              <w:t>[</w:t>
            </w:r>
            <w:r w:rsidRPr="00DE1F40">
              <w:rPr>
                <w:lang w:val="en-US"/>
                <w:rPrChange w:id="73" w:author="Josep Pueyo" w:date="2023-09-15T10:35:00Z">
                  <w:rPr/>
                </w:rPrChange>
              </w:rPr>
              <w:t>1</w:t>
            </w:r>
            <w:r w:rsidRPr="00DE1F40">
              <w:rPr>
                <w:rStyle w:val="generated"/>
                <w:lang w:val="en-US"/>
                <w:rPrChange w:id="74" w:author="Josep Pueyo" w:date="2023-09-15T10:35:00Z">
                  <w:rPr>
                    <w:rStyle w:val="generated"/>
                  </w:rPr>
                </w:rPrChange>
              </w:rPr>
              <w:t xml:space="preserve">] </w:t>
            </w:r>
            <w:proofErr w:type="spellStart"/>
            <w:r w:rsidRPr="00DE1F40">
              <w:rPr>
                <w:lang w:val="en-US"/>
                <w:rPrChange w:id="75" w:author="Josep Pueyo" w:date="2023-09-15T10:35:00Z">
                  <w:rPr/>
                </w:rPrChange>
              </w:rPr>
              <w:t>Institut</w:t>
            </w:r>
            <w:proofErr w:type="spellEnd"/>
            <w:r w:rsidRPr="00DE1F40">
              <w:rPr>
                <w:lang w:val="en-US"/>
                <w:rPrChange w:id="76" w:author="Josep Pueyo" w:date="2023-09-15T10:35:00Z">
                  <w:rPr/>
                </w:rPrChange>
              </w:rPr>
              <w:t xml:space="preserve"> Catala de </w:t>
            </w:r>
            <w:proofErr w:type="spellStart"/>
            <w:r w:rsidRPr="00DE1F40">
              <w:rPr>
                <w:lang w:val="en-US"/>
                <w:rPrChange w:id="77" w:author="Josep Pueyo" w:date="2023-09-15T10:35:00Z">
                  <w:rPr/>
                </w:rPrChange>
              </w:rPr>
              <w:t>Recerca</w:t>
            </w:r>
            <w:proofErr w:type="spellEnd"/>
            <w:r w:rsidRPr="00DE1F40">
              <w:rPr>
                <w:lang w:val="en-US"/>
                <w:rPrChange w:id="78" w:author="Josep Pueyo" w:date="2023-09-15T10:35:00Z">
                  <w:rPr/>
                </w:rPrChange>
              </w:rPr>
              <w:t xml:space="preserve"> de </w:t>
            </w:r>
            <w:proofErr w:type="spellStart"/>
            <w:r w:rsidRPr="00DE1F40">
              <w:rPr>
                <w:lang w:val="en-US"/>
                <w:rPrChange w:id="79" w:author="Josep Pueyo" w:date="2023-09-15T10:35:00Z">
                  <w:rPr/>
                </w:rPrChange>
              </w:rPr>
              <w:t>l'Aigua</w:t>
            </w:r>
            <w:proofErr w:type="spellEnd"/>
            <w:r w:rsidRPr="00DE1F40">
              <w:rPr>
                <w:lang w:val="en-US"/>
                <w:rPrChange w:id="80" w:author="Josep Pueyo" w:date="2023-09-15T10:35:00Z">
                  <w:rPr/>
                </w:rPrChange>
              </w:rPr>
              <w:t>, Girona, Catalonia, Spain</w:t>
            </w:r>
          </w:p>
          <w:p w14:paraId="4376FC2F" w14:textId="77777777" w:rsidR="008D1567" w:rsidRPr="00DE1F40" w:rsidRDefault="00000000">
            <w:pPr>
              <w:pStyle w:val="metadata-entry1"/>
              <w:divId w:val="77215762"/>
              <w:rPr>
                <w:lang w:val="en-US"/>
                <w:rPrChange w:id="81" w:author="Josep Pueyo" w:date="2023-09-15T10:35:00Z">
                  <w:rPr/>
                </w:rPrChange>
              </w:rPr>
            </w:pPr>
            <w:bookmarkStart w:id="82" w:name="a2"/>
            <w:bookmarkEnd w:id="82"/>
            <w:r w:rsidRPr="00DE1F40">
              <w:rPr>
                <w:rStyle w:val="generated"/>
                <w:lang w:val="en-US"/>
                <w:rPrChange w:id="83" w:author="Josep Pueyo" w:date="2023-09-15T10:35:00Z">
                  <w:rPr>
                    <w:rStyle w:val="generated"/>
                  </w:rPr>
                </w:rPrChange>
              </w:rPr>
              <w:t>[</w:t>
            </w:r>
            <w:r w:rsidRPr="00DE1F40">
              <w:rPr>
                <w:lang w:val="en-US"/>
                <w:rPrChange w:id="84" w:author="Josep Pueyo" w:date="2023-09-15T10:35:00Z">
                  <w:rPr/>
                </w:rPrChange>
              </w:rPr>
              <w:t>2</w:t>
            </w:r>
            <w:r w:rsidRPr="00DE1F40">
              <w:rPr>
                <w:rStyle w:val="generated"/>
                <w:lang w:val="en-US"/>
                <w:rPrChange w:id="85" w:author="Josep Pueyo" w:date="2023-09-15T10:35:00Z">
                  <w:rPr>
                    <w:rStyle w:val="generated"/>
                  </w:rPr>
                </w:rPrChange>
              </w:rPr>
              <w:t xml:space="preserve">] </w:t>
            </w:r>
            <w:proofErr w:type="spellStart"/>
            <w:r w:rsidRPr="00DE1F40">
              <w:rPr>
                <w:lang w:val="en-US"/>
                <w:rPrChange w:id="86" w:author="Josep Pueyo" w:date="2023-09-15T10:35:00Z">
                  <w:rPr/>
                </w:rPrChange>
              </w:rPr>
              <w:t>Universitat</w:t>
            </w:r>
            <w:proofErr w:type="spellEnd"/>
            <w:r w:rsidRPr="00DE1F40">
              <w:rPr>
                <w:lang w:val="en-US"/>
                <w:rPrChange w:id="87" w:author="Josep Pueyo" w:date="2023-09-15T10:35:00Z">
                  <w:rPr/>
                </w:rPrChange>
              </w:rPr>
              <w:t xml:space="preserve"> de Girona, Girona, Catalonia, Spain</w:t>
            </w:r>
          </w:p>
          <w:p w14:paraId="46B56659" w14:textId="77777777" w:rsidR="008D1567" w:rsidRPr="00DE1F40" w:rsidRDefault="00000000">
            <w:pPr>
              <w:pStyle w:val="metadata-entry1"/>
              <w:divId w:val="77215762"/>
              <w:rPr>
                <w:lang w:val="en-US"/>
                <w:rPrChange w:id="88" w:author="Josep Pueyo" w:date="2023-09-15T10:35:00Z">
                  <w:rPr/>
                </w:rPrChange>
              </w:rPr>
            </w:pPr>
            <w:bookmarkStart w:id="89" w:name="a3"/>
            <w:bookmarkEnd w:id="89"/>
            <w:r w:rsidRPr="00DE1F40">
              <w:rPr>
                <w:rStyle w:val="generated"/>
                <w:lang w:val="en-US"/>
                <w:rPrChange w:id="90" w:author="Josep Pueyo" w:date="2023-09-15T10:35:00Z">
                  <w:rPr>
                    <w:rStyle w:val="generated"/>
                  </w:rPr>
                </w:rPrChange>
              </w:rPr>
              <w:t>[</w:t>
            </w:r>
            <w:r w:rsidRPr="00DE1F40">
              <w:rPr>
                <w:lang w:val="en-US"/>
                <w:rPrChange w:id="91" w:author="Josep Pueyo" w:date="2023-09-15T10:35:00Z">
                  <w:rPr/>
                </w:rPrChange>
              </w:rPr>
              <w:t>3</w:t>
            </w:r>
            <w:r w:rsidRPr="00DE1F40">
              <w:rPr>
                <w:rStyle w:val="generated"/>
                <w:lang w:val="en-US"/>
                <w:rPrChange w:id="92" w:author="Josep Pueyo" w:date="2023-09-15T10:35:00Z">
                  <w:rPr>
                    <w:rStyle w:val="generated"/>
                  </w:rPr>
                </w:rPrChange>
              </w:rPr>
              <w:t xml:space="preserve">] </w:t>
            </w:r>
            <w:r w:rsidRPr="00DE1F40">
              <w:rPr>
                <w:lang w:val="en-US"/>
                <w:rPrChange w:id="93" w:author="Josep Pueyo" w:date="2023-09-15T10:35:00Z">
                  <w:rPr/>
                </w:rPrChange>
              </w:rPr>
              <w:t xml:space="preserve">LEQUIA, </w:t>
            </w:r>
            <w:proofErr w:type="spellStart"/>
            <w:r w:rsidRPr="00DE1F40">
              <w:rPr>
                <w:lang w:val="en-US"/>
                <w:rPrChange w:id="94" w:author="Josep Pueyo" w:date="2023-09-15T10:35:00Z">
                  <w:rPr/>
                </w:rPrChange>
              </w:rPr>
              <w:t>Universitat</w:t>
            </w:r>
            <w:proofErr w:type="spellEnd"/>
            <w:r w:rsidRPr="00DE1F40">
              <w:rPr>
                <w:lang w:val="en-US"/>
                <w:rPrChange w:id="95" w:author="Josep Pueyo" w:date="2023-09-15T10:35:00Z">
                  <w:rPr/>
                </w:rPrChange>
              </w:rPr>
              <w:t xml:space="preserve"> de Girona, Girona, Catalonia, Spain</w:t>
            </w:r>
          </w:p>
        </w:tc>
      </w:tr>
      <w:tr w:rsidR="008D1567" w:rsidRPr="00DE1F40" w14:paraId="5AFA7BD4" w14:textId="77777777">
        <w:trPr>
          <w:divId w:val="967010911"/>
          <w:tblCellSpacing w:w="15" w:type="dxa"/>
        </w:trPr>
        <w:tc>
          <w:tcPr>
            <w:tcW w:w="0" w:type="auto"/>
            <w:vAlign w:val="center"/>
            <w:hideMark/>
          </w:tcPr>
          <w:p w14:paraId="6274A404" w14:textId="77777777" w:rsidR="008D1567" w:rsidRPr="00DE1F40" w:rsidRDefault="008D1567"/>
        </w:tc>
        <w:tc>
          <w:tcPr>
            <w:tcW w:w="0" w:type="auto"/>
            <w:vAlign w:val="center"/>
            <w:hideMark/>
          </w:tcPr>
          <w:p w14:paraId="2FC51395" w14:textId="77777777" w:rsidR="008D1567" w:rsidRPr="00DE1F40" w:rsidRDefault="00000000">
            <w:pPr>
              <w:pStyle w:val="metadata-entry1"/>
              <w:divId w:val="484854869"/>
              <w:rPr>
                <w:lang w:val="en-US"/>
                <w:rPrChange w:id="96" w:author="Josep Pueyo" w:date="2023-09-15T10:35:00Z">
                  <w:rPr/>
                </w:rPrChange>
              </w:rPr>
            </w:pPr>
            <w:r w:rsidRPr="00DE1F40">
              <w:rPr>
                <w:rStyle w:val="generated"/>
                <w:lang w:val="en-US"/>
                <w:rPrChange w:id="97" w:author="Josep Pueyo" w:date="2023-09-15T10:35:00Z">
                  <w:rPr>
                    <w:rStyle w:val="generated"/>
                  </w:rPr>
                </w:rPrChange>
              </w:rPr>
              <w:t xml:space="preserve">Author notes: </w:t>
            </w:r>
          </w:p>
          <w:p w14:paraId="368D04B6" w14:textId="77777777" w:rsidR="008D1567" w:rsidRPr="00DE1F40" w:rsidRDefault="00000000">
            <w:pPr>
              <w:pStyle w:val="metadata-entry1"/>
              <w:divId w:val="645087194"/>
              <w:rPr>
                <w:lang w:val="en-US"/>
                <w:rPrChange w:id="98" w:author="Josep Pueyo" w:date="2023-09-15T10:35:00Z">
                  <w:rPr/>
                </w:rPrChange>
              </w:rPr>
            </w:pPr>
            <w:bookmarkStart w:id="99" w:name="c1"/>
            <w:bookmarkStart w:id="100" w:name="d14796e204"/>
            <w:bookmarkEnd w:id="99"/>
            <w:bookmarkEnd w:id="100"/>
            <w:r w:rsidRPr="00DE1F40">
              <w:rPr>
                <w:rStyle w:val="generated"/>
                <w:lang w:val="en-US"/>
                <w:rPrChange w:id="101" w:author="Josep Pueyo" w:date="2023-09-15T10:35:00Z">
                  <w:rPr>
                    <w:rStyle w:val="generated"/>
                  </w:rPr>
                </w:rPrChange>
              </w:rPr>
              <w:t>Correspondence to: [</w:t>
            </w:r>
            <w:r w:rsidRPr="00DE1F40">
              <w:rPr>
                <w:lang w:val="en-US"/>
                <w:rPrChange w:id="102" w:author="Josep Pueyo" w:date="2023-09-15T10:35:00Z">
                  <w:rPr/>
                </w:rPrChange>
              </w:rPr>
              <w:t>a</w:t>
            </w:r>
            <w:r w:rsidRPr="00DE1F40">
              <w:rPr>
                <w:rStyle w:val="generated"/>
                <w:lang w:val="en-US"/>
                <w:rPrChange w:id="103" w:author="Josep Pueyo" w:date="2023-09-15T10:35:00Z">
                  <w:rPr>
                    <w:rStyle w:val="generated"/>
                  </w:rPr>
                </w:rPrChange>
              </w:rPr>
              <w:t xml:space="preserve">] </w:t>
            </w:r>
            <w:r w:rsidRPr="00DE1F40">
              <w:rPr>
                <w:lang w:val="en-US"/>
                <w:rPrChange w:id="104" w:author="Josep Pueyo" w:date="2023-09-15T10:35:00Z">
                  <w:rPr/>
                </w:rPrChange>
              </w:rPr>
              <w:fldChar w:fldCharType="begin"/>
            </w:r>
            <w:r w:rsidRPr="00DE1F40">
              <w:rPr>
                <w:lang w:val="en-US"/>
                <w:rPrChange w:id="105" w:author="Josep Pueyo" w:date="2023-09-15T10:35:00Z">
                  <w:rPr/>
                </w:rPrChange>
              </w:rPr>
              <w:instrText>HYPERLINK "mailto:jpueyo@icra.cat"</w:instrText>
            </w:r>
            <w:r w:rsidRPr="00F46451">
              <w:rPr>
                <w:lang w:val="en-US"/>
              </w:rPr>
            </w:r>
            <w:r w:rsidRPr="00DE1F40">
              <w:rPr>
                <w:lang w:val="en-US"/>
                <w:rPrChange w:id="106" w:author="Josep Pueyo" w:date="2023-09-15T10:35:00Z">
                  <w:rPr>
                    <w:rStyle w:val="Hyperlink"/>
                  </w:rPr>
                </w:rPrChange>
              </w:rPr>
              <w:fldChar w:fldCharType="separate"/>
            </w:r>
            <w:r w:rsidRPr="00DE1F40">
              <w:rPr>
                <w:rStyle w:val="Hyperlink"/>
                <w:lang w:val="en-US"/>
                <w:rPrChange w:id="107" w:author="Josep Pueyo" w:date="2023-09-15T10:35:00Z">
                  <w:rPr>
                    <w:rStyle w:val="Hyperlink"/>
                  </w:rPr>
                </w:rPrChange>
              </w:rPr>
              <w:t>jpueyo@icra.cat</w:t>
            </w:r>
            <w:r w:rsidRPr="00DE1F40">
              <w:rPr>
                <w:rStyle w:val="Hyperlink"/>
                <w:lang w:val="en-US"/>
                <w:rPrChange w:id="108" w:author="Josep Pueyo" w:date="2023-09-15T10:35:00Z">
                  <w:rPr>
                    <w:rStyle w:val="Hyperlink"/>
                  </w:rPr>
                </w:rPrChange>
              </w:rPr>
              <w:fldChar w:fldCharType="end"/>
            </w:r>
            <w:r w:rsidRPr="00DE1F40">
              <w:rPr>
                <w:lang w:val="en-US"/>
                <w:rPrChange w:id="109" w:author="Josep Pueyo" w:date="2023-09-15T10:35:00Z">
                  <w:rPr/>
                </w:rPrChange>
              </w:rPr>
              <w:t xml:space="preserve"> </w:t>
            </w:r>
          </w:p>
        </w:tc>
      </w:tr>
      <w:tr w:rsidR="008D1567" w:rsidRPr="00DE1F40" w14:paraId="3C086872" w14:textId="77777777">
        <w:trPr>
          <w:divId w:val="967010911"/>
          <w:tblCellSpacing w:w="15" w:type="dxa"/>
        </w:trPr>
        <w:tc>
          <w:tcPr>
            <w:tcW w:w="0" w:type="auto"/>
            <w:gridSpan w:val="2"/>
            <w:vAlign w:val="center"/>
            <w:hideMark/>
          </w:tcPr>
          <w:p w14:paraId="566D5951" w14:textId="77777777" w:rsidR="008D1567" w:rsidRPr="00DE1F40" w:rsidRDefault="00000000">
            <w:pPr>
              <w:rPr>
                <w:rFonts w:eastAsia="Times New Roman"/>
              </w:rPr>
            </w:pPr>
            <w:r>
              <w:rPr>
                <w:rFonts w:eastAsia="Times New Roman"/>
              </w:rPr>
              <w:pict w14:anchorId="096506F0">
                <v:rect id="_x0000_i1026" style="width:0;height:1.5pt" o:hralign="center" o:hrstd="t" o:hr="t" fillcolor="#a0a0a0" stroked="f"/>
              </w:pict>
            </w:r>
          </w:p>
        </w:tc>
      </w:tr>
      <w:tr w:rsidR="008D1567" w:rsidRPr="00DE1F40" w14:paraId="250C6ADF" w14:textId="77777777">
        <w:trPr>
          <w:divId w:val="967010911"/>
          <w:tblCellSpacing w:w="15" w:type="dxa"/>
        </w:trPr>
        <w:tc>
          <w:tcPr>
            <w:tcW w:w="0" w:type="auto"/>
            <w:vAlign w:val="center"/>
            <w:hideMark/>
          </w:tcPr>
          <w:p w14:paraId="299BA619" w14:textId="77777777" w:rsidR="008D1567" w:rsidRPr="00DE1F40" w:rsidRDefault="00000000">
            <w:pPr>
              <w:pStyle w:val="Heading4"/>
              <w:jc w:val="right"/>
              <w:rPr>
                <w:rFonts w:eastAsia="Times New Roman"/>
              </w:rPr>
            </w:pPr>
            <w:r w:rsidRPr="00DE1F40">
              <w:rPr>
                <w:rStyle w:val="generated"/>
                <w:rFonts w:eastAsia="Times New Roman"/>
              </w:rPr>
              <w:lastRenderedPageBreak/>
              <w:t>Abstract</w:t>
            </w:r>
          </w:p>
        </w:tc>
        <w:tc>
          <w:tcPr>
            <w:tcW w:w="0" w:type="auto"/>
            <w:vAlign w:val="center"/>
            <w:hideMark/>
          </w:tcPr>
          <w:p w14:paraId="533FC7E6" w14:textId="77777777" w:rsidR="008D1567" w:rsidRPr="00DE1F40" w:rsidRDefault="00000000">
            <w:pPr>
              <w:pStyle w:val="first"/>
              <w:rPr>
                <w:lang w:val="en-US"/>
                <w:rPrChange w:id="110" w:author="Josep Pueyo" w:date="2023-09-15T10:35:00Z">
                  <w:rPr/>
                </w:rPrChange>
              </w:rPr>
            </w:pPr>
            <w:r w:rsidRPr="00DE1F40">
              <w:rPr>
                <w:lang w:val="en-US"/>
                <w:rPrChange w:id="111" w:author="Josep Pueyo" w:date="2023-09-15T10:35:00Z">
                  <w:rPr/>
                </w:rPrChange>
              </w:rPr>
              <w:t>Urban agriculture is gaining attraction to become one of the pillars of the urban ecological transition and to</w:t>
            </w:r>
          </w:p>
          <w:p w14:paraId="50E4B2F2" w14:textId="77777777" w:rsidR="008D1567" w:rsidRPr="00DE1F40" w:rsidRDefault="00000000">
            <w:pPr>
              <w:pStyle w:val="NormalWeb"/>
              <w:rPr>
                <w:lang w:val="en-US"/>
                <w:rPrChange w:id="112" w:author="Josep Pueyo" w:date="2023-09-15T10:35:00Z">
                  <w:rPr/>
                </w:rPrChange>
              </w:rPr>
            </w:pPr>
            <w:r w:rsidRPr="00DE1F40">
              <w:rPr>
                <w:lang w:val="en-US"/>
                <w:rPrChange w:id="113" w:author="Josep Pueyo" w:date="2023-09-15T10:35:00Z">
                  <w:rPr/>
                </w:rPrChange>
              </w:rPr>
              <w:t>increase food security in an urbanized planet. However, there is a lack of systematic quantification of the</w:t>
            </w:r>
          </w:p>
          <w:p w14:paraId="70B1D96F" w14:textId="77777777" w:rsidR="008D1567" w:rsidRPr="00DE1F40" w:rsidRDefault="00000000">
            <w:pPr>
              <w:pStyle w:val="NormalWeb"/>
              <w:rPr>
                <w:lang w:val="en-US"/>
                <w:rPrChange w:id="114" w:author="Josep Pueyo" w:date="2023-09-15T10:35:00Z">
                  <w:rPr/>
                </w:rPrChange>
              </w:rPr>
            </w:pPr>
            <w:r w:rsidRPr="00DE1F40">
              <w:rPr>
                <w:lang w:val="en-US"/>
                <w:rPrChange w:id="115" w:author="Josep Pueyo" w:date="2023-09-15T10:35:00Z">
                  <w:rPr/>
                </w:rPrChange>
              </w:rPr>
              <w:t xml:space="preserve">benefits provided by urban agriculture solutions. In this paper, we present an R package to estimate </w:t>
            </w:r>
            <w:proofErr w:type="gramStart"/>
            <w:r w:rsidRPr="00DE1F40">
              <w:rPr>
                <w:lang w:val="en-US"/>
                <w:rPrChange w:id="116" w:author="Josep Pueyo" w:date="2023-09-15T10:35:00Z">
                  <w:rPr/>
                </w:rPrChange>
              </w:rPr>
              <w:t>several</w:t>
            </w:r>
            <w:proofErr w:type="gramEnd"/>
          </w:p>
          <w:p w14:paraId="71EF6A43" w14:textId="77777777" w:rsidR="008D1567" w:rsidRPr="00DE1F40" w:rsidRDefault="00000000">
            <w:pPr>
              <w:pStyle w:val="NormalWeb"/>
              <w:rPr>
                <w:lang w:val="en-US"/>
                <w:rPrChange w:id="117" w:author="Josep Pueyo" w:date="2023-09-15T10:35:00Z">
                  <w:rPr/>
                </w:rPrChange>
              </w:rPr>
            </w:pPr>
            <w:r w:rsidRPr="00DE1F40">
              <w:rPr>
                <w:lang w:val="en-US"/>
                <w:rPrChange w:id="118" w:author="Josep Pueyo" w:date="2023-09-15T10:35:00Z">
                  <w:rPr/>
                </w:rPrChange>
              </w:rPr>
              <w:t xml:space="preserve">indicators related to benefits of urban agriculture. The goal is to provide a tool for researchers and </w:t>
            </w:r>
            <w:proofErr w:type="gramStart"/>
            <w:r w:rsidRPr="00DE1F40">
              <w:rPr>
                <w:lang w:val="en-US"/>
                <w:rPrChange w:id="119" w:author="Josep Pueyo" w:date="2023-09-15T10:35:00Z">
                  <w:rPr/>
                </w:rPrChange>
              </w:rPr>
              <w:t>practitioners</w:t>
            </w:r>
            <w:proofErr w:type="gramEnd"/>
          </w:p>
          <w:p w14:paraId="08CC7EC2" w14:textId="77777777" w:rsidR="008D1567" w:rsidRPr="00DE1F40" w:rsidRDefault="00000000">
            <w:pPr>
              <w:pStyle w:val="NormalWeb"/>
              <w:rPr>
                <w:lang w:val="en-US"/>
                <w:rPrChange w:id="120" w:author="Josep Pueyo" w:date="2023-09-15T10:35:00Z">
                  <w:rPr/>
                </w:rPrChange>
              </w:rPr>
            </w:pPr>
            <w:r w:rsidRPr="00DE1F40">
              <w:rPr>
                <w:lang w:val="en-US"/>
                <w:rPrChange w:id="121" w:author="Josep Pueyo" w:date="2023-09-15T10:35:00Z">
                  <w:rPr/>
                </w:rPrChange>
              </w:rPr>
              <w:t xml:space="preserve">interested in the impacts of urban agriculture. The ediblecity package provides functions to calculate </w:t>
            </w:r>
            <w:proofErr w:type="gramStart"/>
            <w:r w:rsidRPr="00DE1F40">
              <w:rPr>
                <w:lang w:val="en-US"/>
                <w:rPrChange w:id="122" w:author="Josep Pueyo" w:date="2023-09-15T10:35:00Z">
                  <w:rPr/>
                </w:rPrChange>
              </w:rPr>
              <w:t>8</w:t>
            </w:r>
            <w:proofErr w:type="gramEnd"/>
          </w:p>
          <w:p w14:paraId="28279A0A" w14:textId="77777777" w:rsidR="008D1567" w:rsidRPr="00DE1F40" w:rsidRDefault="00000000">
            <w:pPr>
              <w:pStyle w:val="NormalWeb"/>
              <w:rPr>
                <w:lang w:val="en-US"/>
                <w:rPrChange w:id="123" w:author="Josep Pueyo" w:date="2023-09-15T10:35:00Z">
                  <w:rPr/>
                </w:rPrChange>
              </w:rPr>
            </w:pPr>
            <w:r w:rsidRPr="00DE1F40">
              <w:rPr>
                <w:lang w:val="en-US"/>
                <w:rPrChange w:id="124" w:author="Josep Pueyo" w:date="2023-09-15T10:35:00Z">
                  <w:rPr/>
                </w:rPrChange>
              </w:rPr>
              <w:t xml:space="preserve">indicators: urban heat island, runoff prevention, green areas accessibility, NO </w:t>
            </w:r>
            <w:r w:rsidRPr="00DE1F40">
              <w:rPr>
                <w:vertAlign w:val="subscript"/>
                <w:lang w:val="en-US"/>
                <w:rPrChange w:id="125" w:author="Josep Pueyo" w:date="2023-09-15T10:35:00Z">
                  <w:rPr>
                    <w:vertAlign w:val="subscript"/>
                  </w:rPr>
                </w:rPrChange>
              </w:rPr>
              <w:t>2</w:t>
            </w:r>
            <w:r w:rsidRPr="00DE1F40">
              <w:rPr>
                <w:lang w:val="en-US"/>
                <w:rPrChange w:id="126" w:author="Josep Pueyo" w:date="2023-09-15T10:35:00Z">
                  <w:rPr/>
                </w:rPrChange>
              </w:rPr>
              <w:t xml:space="preserve"> sequestration, jobs created in</w:t>
            </w:r>
          </w:p>
          <w:p w14:paraId="124D4901" w14:textId="77777777" w:rsidR="008D1567" w:rsidRPr="00DE1F40" w:rsidRDefault="00000000">
            <w:pPr>
              <w:pStyle w:val="NormalWeb"/>
              <w:rPr>
                <w:lang w:val="en-US"/>
                <w:rPrChange w:id="127" w:author="Josep Pueyo" w:date="2023-09-15T10:35:00Z">
                  <w:rPr/>
                </w:rPrChange>
              </w:rPr>
            </w:pPr>
            <w:r w:rsidRPr="00DE1F40">
              <w:rPr>
                <w:lang w:val="en-US"/>
                <w:rPrChange w:id="128" w:author="Josep Pueyo" w:date="2023-09-15T10:35:00Z">
                  <w:rPr/>
                </w:rPrChange>
              </w:rPr>
              <w:t>commercial gardens, volunteers involved in community gardens, green per capita and, finally, food production.</w:t>
            </w:r>
          </w:p>
          <w:p w14:paraId="39F656E6" w14:textId="77777777" w:rsidR="008D1567" w:rsidRPr="00DE1F40" w:rsidRDefault="00000000">
            <w:pPr>
              <w:pStyle w:val="NormalWeb"/>
              <w:rPr>
                <w:lang w:val="en-US"/>
                <w:rPrChange w:id="129" w:author="Josep Pueyo" w:date="2023-09-15T10:35:00Z">
                  <w:rPr/>
                </w:rPrChange>
              </w:rPr>
            </w:pPr>
            <w:r w:rsidRPr="00DE1F40">
              <w:rPr>
                <w:lang w:val="en-US"/>
                <w:rPrChange w:id="130" w:author="Josep Pueyo" w:date="2023-09-15T10:35:00Z">
                  <w:rPr/>
                </w:rPrChange>
              </w:rPr>
              <w:t xml:space="preserve">Moreover, the package also provides a function to generate scenarios with different implementations of </w:t>
            </w:r>
            <w:proofErr w:type="gramStart"/>
            <w:r w:rsidRPr="00DE1F40">
              <w:rPr>
                <w:lang w:val="en-US"/>
                <w:rPrChange w:id="131" w:author="Josep Pueyo" w:date="2023-09-15T10:35:00Z">
                  <w:rPr/>
                </w:rPrChange>
              </w:rPr>
              <w:t>urban</w:t>
            </w:r>
            <w:proofErr w:type="gramEnd"/>
          </w:p>
          <w:p w14:paraId="3A707D7D" w14:textId="77777777" w:rsidR="008D1567" w:rsidRPr="00DE1F40" w:rsidRDefault="00000000">
            <w:pPr>
              <w:pStyle w:val="NormalWeb"/>
              <w:rPr>
                <w:lang w:val="en-US"/>
                <w:rPrChange w:id="132" w:author="Josep Pueyo" w:date="2023-09-15T10:35:00Z">
                  <w:rPr/>
                </w:rPrChange>
              </w:rPr>
            </w:pPr>
            <w:r w:rsidRPr="00DE1F40">
              <w:rPr>
                <w:lang w:val="en-US"/>
                <w:rPrChange w:id="133" w:author="Josep Pueyo" w:date="2023-09-15T10:35:00Z">
                  <w:rPr/>
                </w:rPrChange>
              </w:rPr>
              <w:t xml:space="preserve">agriculture. We illustrate the use of the package by comparing three scenarios in a neighborhood of </w:t>
            </w:r>
            <w:proofErr w:type="gramStart"/>
            <w:r w:rsidRPr="00DE1F40">
              <w:rPr>
                <w:lang w:val="en-US"/>
                <w:rPrChange w:id="134" w:author="Josep Pueyo" w:date="2023-09-15T10:35:00Z">
                  <w:rPr/>
                </w:rPrChange>
              </w:rPr>
              <w:t>Girona</w:t>
            </w:r>
            <w:proofErr w:type="gramEnd"/>
          </w:p>
          <w:p w14:paraId="088AE647" w14:textId="77777777" w:rsidR="008D1567" w:rsidRPr="00DE1F40" w:rsidRDefault="00000000">
            <w:pPr>
              <w:pStyle w:val="NormalWeb"/>
              <w:rPr>
                <w:lang w:val="en-US"/>
                <w:rPrChange w:id="135" w:author="Josep Pueyo" w:date="2023-09-15T10:35:00Z">
                  <w:rPr/>
                </w:rPrChange>
              </w:rPr>
            </w:pPr>
            <w:r w:rsidRPr="00DE1F40">
              <w:rPr>
                <w:lang w:val="en-US"/>
                <w:rPrChange w:id="136" w:author="Josep Pueyo" w:date="2023-09-15T10:35:00Z">
                  <w:rPr/>
                </w:rPrChange>
              </w:rPr>
              <w:t>(Spain), which is included in the package as an example dataset. There, we compare scenarios with an</w:t>
            </w:r>
          </w:p>
          <w:p w14:paraId="53B0D84E" w14:textId="77777777" w:rsidR="008D1567" w:rsidRPr="00DE1F40" w:rsidRDefault="00000000">
            <w:pPr>
              <w:pStyle w:val="NormalWeb"/>
              <w:rPr>
                <w:lang w:val="en-US"/>
                <w:rPrChange w:id="137" w:author="Josep Pueyo" w:date="2023-09-15T10:35:00Z">
                  <w:rPr/>
                </w:rPrChange>
              </w:rPr>
            </w:pPr>
            <w:r w:rsidRPr="00DE1F40">
              <w:rPr>
                <w:lang w:val="en-US"/>
                <w:rPrChange w:id="138" w:author="Josep Pueyo" w:date="2023-09-15T10:35:00Z">
                  <w:rPr/>
                </w:rPrChange>
              </w:rPr>
              <w:t>increasing amount of urban agriculture solutions. The ediblecity package is open-source software. This</w:t>
            </w:r>
          </w:p>
          <w:p w14:paraId="4267101D" w14:textId="77777777" w:rsidR="008D1567" w:rsidRPr="00DE1F40" w:rsidRDefault="00000000">
            <w:pPr>
              <w:pStyle w:val="NormalWeb"/>
              <w:rPr>
                <w:lang w:val="en-US"/>
                <w:rPrChange w:id="139" w:author="Josep Pueyo" w:date="2023-09-15T10:35:00Z">
                  <w:rPr/>
                </w:rPrChange>
              </w:rPr>
            </w:pPr>
            <w:r w:rsidRPr="00DE1F40">
              <w:rPr>
                <w:lang w:val="en-US"/>
                <w:rPrChange w:id="140" w:author="Josep Pueyo" w:date="2023-09-15T10:35:00Z">
                  <w:rPr/>
                </w:rPrChange>
              </w:rPr>
              <w:t xml:space="preserve">allows other R developers to contribute to the package, providing new functionalities or improving the </w:t>
            </w:r>
            <w:proofErr w:type="gramStart"/>
            <w:r w:rsidRPr="00DE1F40">
              <w:rPr>
                <w:lang w:val="en-US"/>
                <w:rPrChange w:id="141" w:author="Josep Pueyo" w:date="2023-09-15T10:35:00Z">
                  <w:rPr/>
                </w:rPrChange>
              </w:rPr>
              <w:t>existing</w:t>
            </w:r>
            <w:proofErr w:type="gramEnd"/>
          </w:p>
          <w:p w14:paraId="06E1F1F8" w14:textId="77777777" w:rsidR="008D1567" w:rsidRPr="00DE1F40" w:rsidRDefault="00000000">
            <w:pPr>
              <w:pStyle w:val="NormalWeb"/>
              <w:rPr>
                <w:lang w:val="en-US"/>
                <w:rPrChange w:id="142" w:author="Josep Pueyo" w:date="2023-09-15T10:35:00Z">
                  <w:rPr/>
                </w:rPrChange>
              </w:rPr>
            </w:pPr>
            <w:r w:rsidRPr="00DE1F40">
              <w:rPr>
                <w:lang w:val="en-US"/>
                <w:rPrChange w:id="143" w:author="Josep Pueyo" w:date="2023-09-15T10:35:00Z">
                  <w:rPr/>
                </w:rPrChange>
              </w:rPr>
              <w:t>ones.</w:t>
            </w:r>
          </w:p>
        </w:tc>
      </w:tr>
      <w:tr w:rsidR="008D1567" w:rsidRPr="00DE1F40" w14:paraId="2D49AB12" w14:textId="77777777">
        <w:trPr>
          <w:divId w:val="967010911"/>
          <w:tblCellSpacing w:w="15" w:type="dxa"/>
        </w:trPr>
        <w:tc>
          <w:tcPr>
            <w:tcW w:w="0" w:type="auto"/>
            <w:gridSpan w:val="2"/>
            <w:vAlign w:val="center"/>
            <w:hideMark/>
          </w:tcPr>
          <w:p w14:paraId="686CB431" w14:textId="77777777" w:rsidR="008D1567" w:rsidRPr="00DE1F40" w:rsidRDefault="00000000">
            <w:pPr>
              <w:rPr>
                <w:rFonts w:eastAsia="Times New Roman"/>
              </w:rPr>
            </w:pPr>
            <w:r>
              <w:rPr>
                <w:rFonts w:eastAsia="Times New Roman"/>
              </w:rPr>
              <w:pict w14:anchorId="03C7CD0E">
                <v:rect id="_x0000_i1027" style="width:0;height:1.5pt" o:hralign="center" o:hrstd="t" o:hr="t" fillcolor="#a0a0a0" stroked="f"/>
              </w:pict>
            </w:r>
          </w:p>
        </w:tc>
      </w:tr>
    </w:tbl>
    <w:p w14:paraId="7E34A142" w14:textId="77777777" w:rsidR="008D1567" w:rsidRPr="00DE1F40" w:rsidRDefault="00000000">
      <w:pPr>
        <w:pStyle w:val="Heading2"/>
        <w:divId w:val="1784422788"/>
        <w:rPr>
          <w:rFonts w:eastAsia="Times New Roman"/>
        </w:rPr>
      </w:pPr>
      <w:bookmarkStart w:id="144" w:name="d14796e301"/>
      <w:bookmarkEnd w:id="144"/>
      <w:r w:rsidRPr="00DE1F40">
        <w:rPr>
          <w:rFonts w:eastAsia="Times New Roman"/>
        </w:rPr>
        <w:t>Introduction</w:t>
      </w:r>
    </w:p>
    <w:p w14:paraId="441B6B5F" w14:textId="77777777" w:rsidR="008D1567" w:rsidRPr="00DE1F40" w:rsidRDefault="00000000">
      <w:pPr>
        <w:pStyle w:val="NormalWeb"/>
        <w:divId w:val="1784422788"/>
        <w:rPr>
          <w:lang w:val="en-US"/>
          <w:rPrChange w:id="145" w:author="Josep Pueyo" w:date="2023-09-15T10:35:00Z">
            <w:rPr/>
          </w:rPrChange>
        </w:rPr>
      </w:pPr>
      <w:r w:rsidRPr="00DE1F40">
        <w:rPr>
          <w:lang w:val="en-US"/>
          <w:rPrChange w:id="146" w:author="Josep Pueyo" w:date="2023-09-15T10:35:00Z">
            <w:rPr/>
          </w:rPrChange>
        </w:rPr>
        <w:t xml:space="preserve">Urban agriculture is becoming one of the pillars of the urban ecological transition ( </w:t>
      </w:r>
      <w:r w:rsidRPr="00DE1F40">
        <w:rPr>
          <w:lang w:val="en-US"/>
          <w:rPrChange w:id="147" w:author="Josep Pueyo" w:date="2023-09-15T10:35:00Z">
            <w:rPr/>
          </w:rPrChange>
        </w:rPr>
        <w:fldChar w:fldCharType="begin"/>
      </w:r>
      <w:r w:rsidRPr="00DE1F40">
        <w:rPr>
          <w:lang w:val="en-US"/>
          <w:rPrChange w:id="148" w:author="Josep Pueyo" w:date="2023-09-15T10:35:00Z">
            <w:rPr/>
          </w:rPrChange>
        </w:rPr>
        <w:instrText>HYPERLINK \l "ref-34"</w:instrText>
      </w:r>
      <w:r w:rsidRPr="00F46451">
        <w:rPr>
          <w:lang w:val="en-US"/>
        </w:rPr>
      </w:r>
      <w:r w:rsidRPr="00DE1F40">
        <w:rPr>
          <w:lang w:val="en-US"/>
          <w:rPrChange w:id="149" w:author="Josep Pueyo" w:date="2023-09-15T10:35:00Z">
            <w:rPr>
              <w:rStyle w:val="Hyperlink"/>
            </w:rPr>
          </w:rPrChange>
        </w:rPr>
        <w:fldChar w:fldCharType="separate"/>
      </w:r>
      <w:r w:rsidRPr="00DE1F40">
        <w:rPr>
          <w:rStyle w:val="Hyperlink"/>
          <w:lang w:val="en-US"/>
          <w:rPrChange w:id="150" w:author="Josep Pueyo" w:date="2023-09-15T10:35:00Z">
            <w:rPr>
              <w:rStyle w:val="Hyperlink"/>
            </w:rPr>
          </w:rPrChange>
        </w:rPr>
        <w:t xml:space="preserve">Säumel </w:t>
      </w:r>
      <w:r w:rsidRPr="00DE1F40">
        <w:rPr>
          <w:rStyle w:val="Hyperlink"/>
          <w:i/>
          <w:iCs/>
          <w:lang w:val="en-US"/>
          <w:rPrChange w:id="151" w:author="Josep Pueyo" w:date="2023-09-15T10:35:00Z">
            <w:rPr>
              <w:rStyle w:val="Hyperlink"/>
              <w:i/>
              <w:iCs/>
            </w:rPr>
          </w:rPrChange>
        </w:rPr>
        <w:t>et al.,</w:t>
      </w:r>
      <w:r w:rsidRPr="00DE1F40">
        <w:rPr>
          <w:rStyle w:val="Hyperlink"/>
          <w:lang w:val="en-US"/>
          <w:rPrChange w:id="152" w:author="Josep Pueyo" w:date="2023-09-15T10:35:00Z">
            <w:rPr>
              <w:rStyle w:val="Hyperlink"/>
            </w:rPr>
          </w:rPrChange>
        </w:rPr>
        <w:t xml:space="preserve"> 2019</w:t>
      </w:r>
      <w:r w:rsidRPr="00DE1F40">
        <w:rPr>
          <w:rStyle w:val="Hyperlink"/>
          <w:lang w:val="en-US"/>
          <w:rPrChange w:id="153" w:author="Josep Pueyo" w:date="2023-09-15T10:35:00Z">
            <w:rPr>
              <w:rStyle w:val="Hyperlink"/>
            </w:rPr>
          </w:rPrChange>
        </w:rPr>
        <w:fldChar w:fldCharType="end"/>
      </w:r>
      <w:r w:rsidRPr="00DE1F40">
        <w:rPr>
          <w:lang w:val="en-US"/>
          <w:rPrChange w:id="154" w:author="Josep Pueyo" w:date="2023-09-15T10:35:00Z">
            <w:rPr/>
          </w:rPrChange>
        </w:rPr>
        <w:t xml:space="preserve">). Likewise, urban agriculture might have a key role ensuring food security in an urbanized planet ( </w:t>
      </w:r>
      <w:r w:rsidRPr="00DE1F40">
        <w:rPr>
          <w:lang w:val="en-US"/>
          <w:rPrChange w:id="155" w:author="Josep Pueyo" w:date="2023-09-15T10:35:00Z">
            <w:rPr/>
          </w:rPrChange>
        </w:rPr>
        <w:fldChar w:fldCharType="begin"/>
      </w:r>
      <w:r w:rsidRPr="00DE1F40">
        <w:rPr>
          <w:lang w:val="en-US"/>
          <w:rPrChange w:id="156" w:author="Josep Pueyo" w:date="2023-09-15T10:35:00Z">
            <w:rPr/>
          </w:rPrChange>
        </w:rPr>
        <w:instrText>HYPERLINK \l "ref-3"</w:instrText>
      </w:r>
      <w:r w:rsidRPr="00F46451">
        <w:rPr>
          <w:lang w:val="en-US"/>
        </w:rPr>
      </w:r>
      <w:r w:rsidRPr="00DE1F40">
        <w:rPr>
          <w:lang w:val="en-US"/>
          <w:rPrChange w:id="157" w:author="Josep Pueyo" w:date="2023-09-15T10:35:00Z">
            <w:rPr>
              <w:rStyle w:val="Hyperlink"/>
            </w:rPr>
          </w:rPrChange>
        </w:rPr>
        <w:fldChar w:fldCharType="separate"/>
      </w:r>
      <w:r w:rsidRPr="00DE1F40">
        <w:rPr>
          <w:rStyle w:val="Hyperlink"/>
          <w:lang w:val="en-US"/>
          <w:rPrChange w:id="158" w:author="Josep Pueyo" w:date="2023-09-15T10:35:00Z">
            <w:rPr>
              <w:rStyle w:val="Hyperlink"/>
            </w:rPr>
          </w:rPrChange>
        </w:rPr>
        <w:t xml:space="preserve">Barthel </w:t>
      </w:r>
      <w:r w:rsidRPr="00DE1F40">
        <w:rPr>
          <w:rStyle w:val="Hyperlink"/>
          <w:i/>
          <w:iCs/>
          <w:lang w:val="en-US"/>
          <w:rPrChange w:id="159" w:author="Josep Pueyo" w:date="2023-09-15T10:35:00Z">
            <w:rPr>
              <w:rStyle w:val="Hyperlink"/>
              <w:i/>
              <w:iCs/>
            </w:rPr>
          </w:rPrChange>
        </w:rPr>
        <w:t>et al.,</w:t>
      </w:r>
      <w:r w:rsidRPr="00DE1F40">
        <w:rPr>
          <w:rStyle w:val="Hyperlink"/>
          <w:lang w:val="en-US"/>
          <w:rPrChange w:id="160" w:author="Josep Pueyo" w:date="2023-09-15T10:35:00Z">
            <w:rPr>
              <w:rStyle w:val="Hyperlink"/>
            </w:rPr>
          </w:rPrChange>
        </w:rPr>
        <w:t xml:space="preserve"> 2015</w:t>
      </w:r>
      <w:r w:rsidRPr="00DE1F40">
        <w:rPr>
          <w:rStyle w:val="Hyperlink"/>
          <w:lang w:val="en-US"/>
          <w:rPrChange w:id="161" w:author="Josep Pueyo" w:date="2023-09-15T10:35:00Z">
            <w:rPr>
              <w:rStyle w:val="Hyperlink"/>
            </w:rPr>
          </w:rPrChange>
        </w:rPr>
        <w:fldChar w:fldCharType="end"/>
      </w:r>
      <w:r w:rsidRPr="00DE1F40">
        <w:rPr>
          <w:lang w:val="en-US"/>
          <w:rPrChange w:id="162" w:author="Josep Pueyo" w:date="2023-09-15T10:35:00Z">
            <w:rPr/>
          </w:rPrChange>
        </w:rPr>
        <w:t xml:space="preserve">). </w:t>
      </w:r>
      <w:proofErr w:type="gramStart"/>
      <w:r w:rsidRPr="00DE1F40">
        <w:rPr>
          <w:lang w:val="en-US"/>
          <w:rPrChange w:id="163" w:author="Josep Pueyo" w:date="2023-09-15T10:35:00Z">
            <w:rPr/>
          </w:rPrChange>
        </w:rPr>
        <w:t>As a consequence</w:t>
      </w:r>
      <w:proofErr w:type="gramEnd"/>
      <w:r w:rsidRPr="00DE1F40">
        <w:rPr>
          <w:lang w:val="en-US"/>
          <w:rPrChange w:id="164" w:author="Josep Pueyo" w:date="2023-09-15T10:35:00Z">
            <w:rPr/>
          </w:rPrChange>
        </w:rPr>
        <w:t xml:space="preserve">, some research has paid attention on the actual or potential food production of urban agriculture ( </w:t>
      </w:r>
      <w:r w:rsidRPr="00DE1F40">
        <w:rPr>
          <w:lang w:val="en-US"/>
          <w:rPrChange w:id="165" w:author="Josep Pueyo" w:date="2023-09-15T10:35:00Z">
            <w:rPr/>
          </w:rPrChange>
        </w:rPr>
        <w:fldChar w:fldCharType="begin"/>
      </w:r>
      <w:r w:rsidRPr="00DE1F40">
        <w:rPr>
          <w:lang w:val="en-US"/>
          <w:rPrChange w:id="166" w:author="Josep Pueyo" w:date="2023-09-15T10:35:00Z">
            <w:rPr/>
          </w:rPrChange>
        </w:rPr>
        <w:instrText>HYPERLINK \l "ref-14"</w:instrText>
      </w:r>
      <w:r w:rsidRPr="00F46451">
        <w:rPr>
          <w:lang w:val="en-US"/>
        </w:rPr>
      </w:r>
      <w:r w:rsidRPr="00DE1F40">
        <w:rPr>
          <w:lang w:val="en-US"/>
          <w:rPrChange w:id="167" w:author="Josep Pueyo" w:date="2023-09-15T10:35:00Z">
            <w:rPr>
              <w:rStyle w:val="Hyperlink"/>
            </w:rPr>
          </w:rPrChange>
        </w:rPr>
        <w:fldChar w:fldCharType="separate"/>
      </w:r>
      <w:r w:rsidRPr="00DE1F40">
        <w:rPr>
          <w:rStyle w:val="Hyperlink"/>
          <w:lang w:val="en-US"/>
          <w:rPrChange w:id="168" w:author="Josep Pueyo" w:date="2023-09-15T10:35:00Z">
            <w:rPr>
              <w:rStyle w:val="Hyperlink"/>
            </w:rPr>
          </w:rPrChange>
        </w:rPr>
        <w:t xml:space="preserve">Grafius </w:t>
      </w:r>
      <w:r w:rsidRPr="00DE1F40">
        <w:rPr>
          <w:rStyle w:val="Hyperlink"/>
          <w:i/>
          <w:iCs/>
          <w:lang w:val="en-US"/>
          <w:rPrChange w:id="169" w:author="Josep Pueyo" w:date="2023-09-15T10:35:00Z">
            <w:rPr>
              <w:rStyle w:val="Hyperlink"/>
              <w:i/>
              <w:iCs/>
            </w:rPr>
          </w:rPrChange>
        </w:rPr>
        <w:t>et al</w:t>
      </w:r>
      <w:r w:rsidRPr="00DE1F40">
        <w:rPr>
          <w:rStyle w:val="Hyperlink"/>
          <w:lang w:val="en-US"/>
          <w:rPrChange w:id="170" w:author="Josep Pueyo" w:date="2023-09-15T10:35:00Z">
            <w:rPr>
              <w:rStyle w:val="Hyperlink"/>
            </w:rPr>
          </w:rPrChange>
        </w:rPr>
        <w:t>., 2020</w:t>
      </w:r>
      <w:r w:rsidRPr="00DE1F40">
        <w:rPr>
          <w:rStyle w:val="Hyperlink"/>
          <w:lang w:val="en-US"/>
          <w:rPrChange w:id="171" w:author="Josep Pueyo" w:date="2023-09-15T10:35:00Z">
            <w:rPr>
              <w:rStyle w:val="Hyperlink"/>
            </w:rPr>
          </w:rPrChange>
        </w:rPr>
        <w:fldChar w:fldCharType="end"/>
      </w:r>
      <w:r w:rsidRPr="00DE1F40">
        <w:rPr>
          <w:lang w:val="en-US"/>
          <w:rPrChange w:id="172" w:author="Josep Pueyo" w:date="2023-09-15T10:35:00Z">
            <w:rPr/>
          </w:rPrChange>
        </w:rPr>
        <w:t xml:space="preserve">; </w:t>
      </w:r>
      <w:r w:rsidRPr="00DE1F40">
        <w:rPr>
          <w:lang w:val="en-US"/>
          <w:rPrChange w:id="173" w:author="Josep Pueyo" w:date="2023-09-15T10:35:00Z">
            <w:rPr/>
          </w:rPrChange>
        </w:rPr>
        <w:fldChar w:fldCharType="begin"/>
      </w:r>
      <w:r w:rsidRPr="00DE1F40">
        <w:rPr>
          <w:lang w:val="en-US"/>
          <w:rPrChange w:id="174" w:author="Josep Pueyo" w:date="2023-09-15T10:35:00Z">
            <w:rPr/>
          </w:rPrChange>
        </w:rPr>
        <w:instrText>HYPERLINK \l "ref-33"</w:instrText>
      </w:r>
      <w:r w:rsidRPr="00F46451">
        <w:rPr>
          <w:lang w:val="en-US"/>
        </w:rPr>
      </w:r>
      <w:r w:rsidRPr="00DE1F40">
        <w:rPr>
          <w:lang w:val="en-US"/>
          <w:rPrChange w:id="175" w:author="Josep Pueyo" w:date="2023-09-15T10:35:00Z">
            <w:rPr>
              <w:rStyle w:val="Hyperlink"/>
            </w:rPr>
          </w:rPrChange>
        </w:rPr>
        <w:fldChar w:fldCharType="separate"/>
      </w:r>
      <w:r w:rsidRPr="00DE1F40">
        <w:rPr>
          <w:rStyle w:val="Hyperlink"/>
          <w:lang w:val="en-US"/>
          <w:rPrChange w:id="176" w:author="Josep Pueyo" w:date="2023-09-15T10:35:00Z">
            <w:rPr>
              <w:rStyle w:val="Hyperlink"/>
            </w:rPr>
          </w:rPrChange>
        </w:rPr>
        <w:t>Richardson &amp; Moskal, 2016</w:t>
      </w:r>
      <w:r w:rsidRPr="00DE1F40">
        <w:rPr>
          <w:rStyle w:val="Hyperlink"/>
          <w:lang w:val="en-US"/>
          <w:rPrChange w:id="177" w:author="Josep Pueyo" w:date="2023-09-15T10:35:00Z">
            <w:rPr>
              <w:rStyle w:val="Hyperlink"/>
            </w:rPr>
          </w:rPrChange>
        </w:rPr>
        <w:fldChar w:fldCharType="end"/>
      </w:r>
      <w:r w:rsidRPr="00DE1F40">
        <w:rPr>
          <w:lang w:val="en-US"/>
          <w:rPrChange w:id="178" w:author="Josep Pueyo" w:date="2023-09-15T10:35:00Z">
            <w:rPr/>
          </w:rPrChange>
        </w:rPr>
        <w:t xml:space="preserve">). However, some others authors argued that the importance of urban agriculture does not reside in its ability to produce food but in the social benefits it provides, such as public health ( </w:t>
      </w:r>
      <w:r w:rsidRPr="00DE1F40">
        <w:rPr>
          <w:lang w:val="en-US"/>
          <w:rPrChange w:id="179" w:author="Josep Pueyo" w:date="2023-09-15T10:35:00Z">
            <w:rPr/>
          </w:rPrChange>
        </w:rPr>
        <w:fldChar w:fldCharType="begin"/>
      </w:r>
      <w:r w:rsidRPr="00DE1F40">
        <w:rPr>
          <w:lang w:val="en-US"/>
          <w:rPrChange w:id="180" w:author="Josep Pueyo" w:date="2023-09-15T10:35:00Z">
            <w:rPr/>
          </w:rPrChange>
        </w:rPr>
        <w:instrText>HYPERLINK \l "ref-36"</w:instrText>
      </w:r>
      <w:r w:rsidRPr="00F46451">
        <w:rPr>
          <w:lang w:val="en-US"/>
        </w:rPr>
      </w:r>
      <w:r w:rsidRPr="00DE1F40">
        <w:rPr>
          <w:lang w:val="en-US"/>
          <w:rPrChange w:id="181" w:author="Josep Pueyo" w:date="2023-09-15T10:35:00Z">
            <w:rPr>
              <w:rStyle w:val="Hyperlink"/>
            </w:rPr>
          </w:rPrChange>
        </w:rPr>
        <w:fldChar w:fldCharType="separate"/>
      </w:r>
      <w:r w:rsidRPr="00DE1F40">
        <w:rPr>
          <w:rStyle w:val="Hyperlink"/>
          <w:lang w:val="en-US"/>
          <w:rPrChange w:id="182" w:author="Josep Pueyo" w:date="2023-09-15T10:35:00Z">
            <w:rPr>
              <w:rStyle w:val="Hyperlink"/>
            </w:rPr>
          </w:rPrChange>
        </w:rPr>
        <w:t xml:space="preserve">Soga </w:t>
      </w:r>
      <w:r w:rsidRPr="00DE1F40">
        <w:rPr>
          <w:rStyle w:val="Hyperlink"/>
          <w:i/>
          <w:iCs/>
          <w:lang w:val="en-US"/>
          <w:rPrChange w:id="183" w:author="Josep Pueyo" w:date="2023-09-15T10:35:00Z">
            <w:rPr>
              <w:rStyle w:val="Hyperlink"/>
              <w:i/>
              <w:iCs/>
            </w:rPr>
          </w:rPrChange>
        </w:rPr>
        <w:t>et al</w:t>
      </w:r>
      <w:r w:rsidRPr="00DE1F40">
        <w:rPr>
          <w:rStyle w:val="Hyperlink"/>
          <w:lang w:val="en-US"/>
          <w:rPrChange w:id="184" w:author="Josep Pueyo" w:date="2023-09-15T10:35:00Z">
            <w:rPr>
              <w:rStyle w:val="Hyperlink"/>
            </w:rPr>
          </w:rPrChange>
        </w:rPr>
        <w:t>., 2017</w:t>
      </w:r>
      <w:r w:rsidRPr="00DE1F40">
        <w:rPr>
          <w:rStyle w:val="Hyperlink"/>
          <w:lang w:val="en-US"/>
          <w:rPrChange w:id="185" w:author="Josep Pueyo" w:date="2023-09-15T10:35:00Z">
            <w:rPr>
              <w:rStyle w:val="Hyperlink"/>
            </w:rPr>
          </w:rPrChange>
        </w:rPr>
        <w:fldChar w:fldCharType="end"/>
      </w:r>
      <w:r w:rsidRPr="00DE1F40">
        <w:rPr>
          <w:lang w:val="en-US"/>
          <w:rPrChange w:id="186" w:author="Josep Pueyo" w:date="2023-09-15T10:35:00Z">
            <w:rPr/>
          </w:rPrChange>
        </w:rPr>
        <w:t xml:space="preserve">) and social cohesion ( </w:t>
      </w:r>
      <w:r w:rsidRPr="00DE1F40">
        <w:rPr>
          <w:lang w:val="en-US"/>
          <w:rPrChange w:id="187" w:author="Josep Pueyo" w:date="2023-09-15T10:35:00Z">
            <w:rPr/>
          </w:rPrChange>
        </w:rPr>
        <w:fldChar w:fldCharType="begin"/>
      </w:r>
      <w:r w:rsidRPr="00DE1F40">
        <w:rPr>
          <w:lang w:val="en-US"/>
          <w:rPrChange w:id="188" w:author="Josep Pueyo" w:date="2023-09-15T10:35:00Z">
            <w:rPr/>
          </w:rPrChange>
        </w:rPr>
        <w:instrText>HYPERLINK \l "ref-34"</w:instrText>
      </w:r>
      <w:r w:rsidRPr="00F46451">
        <w:rPr>
          <w:lang w:val="en-US"/>
        </w:rPr>
      </w:r>
      <w:r w:rsidRPr="00DE1F40">
        <w:rPr>
          <w:lang w:val="en-US"/>
          <w:rPrChange w:id="189" w:author="Josep Pueyo" w:date="2023-09-15T10:35:00Z">
            <w:rPr>
              <w:rStyle w:val="Hyperlink"/>
            </w:rPr>
          </w:rPrChange>
        </w:rPr>
        <w:fldChar w:fldCharType="separate"/>
      </w:r>
      <w:r w:rsidRPr="00DE1F40">
        <w:rPr>
          <w:rStyle w:val="Hyperlink"/>
          <w:lang w:val="en-US"/>
          <w:rPrChange w:id="190" w:author="Josep Pueyo" w:date="2023-09-15T10:35:00Z">
            <w:rPr>
              <w:rStyle w:val="Hyperlink"/>
            </w:rPr>
          </w:rPrChange>
        </w:rPr>
        <w:t xml:space="preserve">Säumel </w:t>
      </w:r>
      <w:r w:rsidRPr="00DE1F40">
        <w:rPr>
          <w:rStyle w:val="Hyperlink"/>
          <w:i/>
          <w:iCs/>
          <w:lang w:val="en-US"/>
          <w:rPrChange w:id="191" w:author="Josep Pueyo" w:date="2023-09-15T10:35:00Z">
            <w:rPr>
              <w:rStyle w:val="Hyperlink"/>
              <w:i/>
              <w:iCs/>
            </w:rPr>
          </w:rPrChange>
        </w:rPr>
        <w:t>et al.,</w:t>
      </w:r>
      <w:r w:rsidRPr="00DE1F40">
        <w:rPr>
          <w:rStyle w:val="Hyperlink"/>
          <w:lang w:val="en-US"/>
          <w:rPrChange w:id="192" w:author="Josep Pueyo" w:date="2023-09-15T10:35:00Z">
            <w:rPr>
              <w:rStyle w:val="Hyperlink"/>
            </w:rPr>
          </w:rPrChange>
        </w:rPr>
        <w:t xml:space="preserve"> 2019</w:t>
      </w:r>
      <w:r w:rsidRPr="00DE1F40">
        <w:rPr>
          <w:rStyle w:val="Hyperlink"/>
          <w:lang w:val="en-US"/>
          <w:rPrChange w:id="193" w:author="Josep Pueyo" w:date="2023-09-15T10:35:00Z">
            <w:rPr>
              <w:rStyle w:val="Hyperlink"/>
            </w:rPr>
          </w:rPrChange>
        </w:rPr>
        <w:fldChar w:fldCharType="end"/>
      </w:r>
      <w:r w:rsidRPr="00DE1F40">
        <w:rPr>
          <w:lang w:val="en-US"/>
          <w:rPrChange w:id="194" w:author="Josep Pueyo" w:date="2023-09-15T10:35:00Z">
            <w:rPr/>
          </w:rPrChange>
        </w:rPr>
        <w:t xml:space="preserve">). Moreover, other authors stated that urban agriculture can provide environmental benefits as </w:t>
      </w:r>
      <w:r w:rsidRPr="00DE1F40">
        <w:rPr>
          <w:lang w:val="en-US"/>
          <w:rPrChange w:id="195" w:author="Josep Pueyo" w:date="2023-09-15T10:35:00Z">
            <w:rPr/>
          </w:rPrChange>
        </w:rPr>
        <w:lastRenderedPageBreak/>
        <w:t xml:space="preserve">well, such as climate regulation ( </w:t>
      </w:r>
      <w:r w:rsidRPr="00DE1F40">
        <w:rPr>
          <w:lang w:val="en-US"/>
          <w:rPrChange w:id="196" w:author="Josep Pueyo" w:date="2023-09-15T10:35:00Z">
            <w:rPr/>
          </w:rPrChange>
        </w:rPr>
        <w:fldChar w:fldCharType="begin"/>
      </w:r>
      <w:r w:rsidRPr="00DE1F40">
        <w:rPr>
          <w:lang w:val="en-US"/>
          <w:rPrChange w:id="197" w:author="Josep Pueyo" w:date="2023-09-15T10:35:00Z">
            <w:rPr/>
          </w:rPrChange>
        </w:rPr>
        <w:instrText>HYPERLINK \l "ref-5"</w:instrText>
      </w:r>
      <w:r w:rsidRPr="00F46451">
        <w:rPr>
          <w:lang w:val="en-US"/>
        </w:rPr>
      </w:r>
      <w:r w:rsidRPr="00DE1F40">
        <w:rPr>
          <w:lang w:val="en-US"/>
          <w:rPrChange w:id="198" w:author="Josep Pueyo" w:date="2023-09-15T10:35:00Z">
            <w:rPr>
              <w:rStyle w:val="Hyperlink"/>
            </w:rPr>
          </w:rPrChange>
        </w:rPr>
        <w:fldChar w:fldCharType="separate"/>
      </w:r>
      <w:r w:rsidRPr="00DE1F40">
        <w:rPr>
          <w:rStyle w:val="Hyperlink"/>
          <w:lang w:val="en-US"/>
          <w:rPrChange w:id="199" w:author="Josep Pueyo" w:date="2023-09-15T10:35:00Z">
            <w:rPr>
              <w:rStyle w:val="Hyperlink"/>
            </w:rPr>
          </w:rPrChange>
        </w:rPr>
        <w:t xml:space="preserve">Clinton </w:t>
      </w:r>
      <w:r w:rsidRPr="00DE1F40">
        <w:rPr>
          <w:rStyle w:val="Hyperlink"/>
          <w:i/>
          <w:iCs/>
          <w:lang w:val="en-US"/>
          <w:rPrChange w:id="200" w:author="Josep Pueyo" w:date="2023-09-15T10:35:00Z">
            <w:rPr>
              <w:rStyle w:val="Hyperlink"/>
              <w:i/>
              <w:iCs/>
            </w:rPr>
          </w:rPrChange>
        </w:rPr>
        <w:t>et al</w:t>
      </w:r>
      <w:r w:rsidRPr="00DE1F40">
        <w:rPr>
          <w:rStyle w:val="Hyperlink"/>
          <w:lang w:val="en-US"/>
          <w:rPrChange w:id="201" w:author="Josep Pueyo" w:date="2023-09-15T10:35:00Z">
            <w:rPr>
              <w:rStyle w:val="Hyperlink"/>
            </w:rPr>
          </w:rPrChange>
        </w:rPr>
        <w:t>., 2018</w:t>
      </w:r>
      <w:r w:rsidRPr="00DE1F40">
        <w:rPr>
          <w:rStyle w:val="Hyperlink"/>
          <w:lang w:val="en-US"/>
          <w:rPrChange w:id="202" w:author="Josep Pueyo" w:date="2023-09-15T10:35:00Z">
            <w:rPr>
              <w:rStyle w:val="Hyperlink"/>
            </w:rPr>
          </w:rPrChange>
        </w:rPr>
        <w:fldChar w:fldCharType="end"/>
      </w:r>
      <w:r w:rsidRPr="00DE1F40">
        <w:rPr>
          <w:lang w:val="en-US"/>
          <w:rPrChange w:id="203" w:author="Josep Pueyo" w:date="2023-09-15T10:35:00Z">
            <w:rPr/>
          </w:rPrChange>
        </w:rPr>
        <w:t xml:space="preserve">) or water runoff prevention ( </w:t>
      </w:r>
      <w:r w:rsidRPr="00DE1F40">
        <w:rPr>
          <w:lang w:val="en-US"/>
          <w:rPrChange w:id="204" w:author="Josep Pueyo" w:date="2023-09-15T10:35:00Z">
            <w:rPr/>
          </w:rPrChange>
        </w:rPr>
        <w:fldChar w:fldCharType="begin"/>
      </w:r>
      <w:r w:rsidRPr="00DE1F40">
        <w:rPr>
          <w:lang w:val="en-US"/>
          <w:rPrChange w:id="205" w:author="Josep Pueyo" w:date="2023-09-15T10:35:00Z">
            <w:rPr/>
          </w:rPrChange>
        </w:rPr>
        <w:instrText>HYPERLINK \l "ref-13"</w:instrText>
      </w:r>
      <w:r w:rsidRPr="00F46451">
        <w:rPr>
          <w:lang w:val="en-US"/>
        </w:rPr>
      </w:r>
      <w:r w:rsidRPr="00DE1F40">
        <w:rPr>
          <w:lang w:val="en-US"/>
          <w:rPrChange w:id="206" w:author="Josep Pueyo" w:date="2023-09-15T10:35:00Z">
            <w:rPr>
              <w:rStyle w:val="Hyperlink"/>
            </w:rPr>
          </w:rPrChange>
        </w:rPr>
        <w:fldChar w:fldCharType="separate"/>
      </w:r>
      <w:r w:rsidRPr="00DE1F40">
        <w:rPr>
          <w:rStyle w:val="Hyperlink"/>
          <w:lang w:val="en-US"/>
          <w:rPrChange w:id="207" w:author="Josep Pueyo" w:date="2023-09-15T10:35:00Z">
            <w:rPr>
              <w:rStyle w:val="Hyperlink"/>
            </w:rPr>
          </w:rPrChange>
        </w:rPr>
        <w:t xml:space="preserve">Gittleman </w:t>
      </w:r>
      <w:r w:rsidRPr="00DE1F40">
        <w:rPr>
          <w:rStyle w:val="Hyperlink"/>
          <w:i/>
          <w:iCs/>
          <w:lang w:val="en-US"/>
          <w:rPrChange w:id="208" w:author="Josep Pueyo" w:date="2023-09-15T10:35:00Z">
            <w:rPr>
              <w:rStyle w:val="Hyperlink"/>
              <w:i/>
              <w:iCs/>
            </w:rPr>
          </w:rPrChange>
        </w:rPr>
        <w:t>et al</w:t>
      </w:r>
      <w:r w:rsidRPr="00DE1F40">
        <w:rPr>
          <w:rStyle w:val="Hyperlink"/>
          <w:lang w:val="en-US"/>
          <w:rPrChange w:id="209" w:author="Josep Pueyo" w:date="2023-09-15T10:35:00Z">
            <w:rPr>
              <w:rStyle w:val="Hyperlink"/>
            </w:rPr>
          </w:rPrChange>
        </w:rPr>
        <w:t>., 2017</w:t>
      </w:r>
      <w:r w:rsidRPr="00DE1F40">
        <w:rPr>
          <w:rStyle w:val="Hyperlink"/>
          <w:lang w:val="en-US"/>
          <w:rPrChange w:id="210" w:author="Josep Pueyo" w:date="2023-09-15T10:35:00Z">
            <w:rPr>
              <w:rStyle w:val="Hyperlink"/>
            </w:rPr>
          </w:rPrChange>
        </w:rPr>
        <w:fldChar w:fldCharType="end"/>
      </w:r>
      <w:r w:rsidRPr="00DE1F40">
        <w:rPr>
          <w:lang w:val="en-US"/>
          <w:rPrChange w:id="211" w:author="Josep Pueyo" w:date="2023-09-15T10:35:00Z">
            <w:rPr/>
          </w:rPrChange>
        </w:rPr>
        <w:t>).</w:t>
      </w:r>
    </w:p>
    <w:p w14:paraId="6AF2E1DE" w14:textId="77777777" w:rsidR="008D1567" w:rsidRPr="00DE1F40" w:rsidRDefault="00000000">
      <w:pPr>
        <w:pStyle w:val="NormalWeb"/>
        <w:divId w:val="1784422788"/>
        <w:rPr>
          <w:lang w:val="en-US"/>
          <w:rPrChange w:id="212" w:author="Josep Pueyo" w:date="2023-09-15T10:35:00Z">
            <w:rPr/>
          </w:rPrChange>
        </w:rPr>
      </w:pPr>
      <w:r w:rsidRPr="00DE1F40">
        <w:rPr>
          <w:lang w:val="en-US"/>
          <w:rPrChange w:id="213" w:author="Josep Pueyo" w:date="2023-09-15T10:35:00Z">
            <w:rPr/>
          </w:rPrChange>
        </w:rPr>
        <w:t xml:space="preserve">However, there is a lack of systematic quantification of the benefits provided by urban agriculture ( </w:t>
      </w:r>
      <w:r w:rsidRPr="00DE1F40">
        <w:rPr>
          <w:lang w:val="en-US"/>
          <w:rPrChange w:id="214" w:author="Josep Pueyo" w:date="2023-09-15T10:35:00Z">
            <w:rPr/>
          </w:rPrChange>
        </w:rPr>
        <w:fldChar w:fldCharType="begin"/>
      </w:r>
      <w:r w:rsidRPr="00DE1F40">
        <w:rPr>
          <w:lang w:val="en-US"/>
          <w:rPrChange w:id="215" w:author="Josep Pueyo" w:date="2023-09-15T10:35:00Z">
            <w:rPr/>
          </w:rPrChange>
        </w:rPr>
        <w:instrText>HYPERLINK \l "ref-22"</w:instrText>
      </w:r>
      <w:r w:rsidRPr="00F46451">
        <w:rPr>
          <w:lang w:val="en-US"/>
        </w:rPr>
      </w:r>
      <w:r w:rsidRPr="00DE1F40">
        <w:rPr>
          <w:lang w:val="en-US"/>
          <w:rPrChange w:id="216" w:author="Josep Pueyo" w:date="2023-09-15T10:35:00Z">
            <w:rPr>
              <w:rStyle w:val="Hyperlink"/>
            </w:rPr>
          </w:rPrChange>
        </w:rPr>
        <w:fldChar w:fldCharType="separate"/>
      </w:r>
      <w:proofErr w:type="spellStart"/>
      <w:r w:rsidRPr="00DE1F40">
        <w:rPr>
          <w:rStyle w:val="Hyperlink"/>
          <w:lang w:val="en-US"/>
          <w:rPrChange w:id="217" w:author="Josep Pueyo" w:date="2023-09-15T10:35:00Z">
            <w:rPr>
              <w:rStyle w:val="Hyperlink"/>
            </w:rPr>
          </w:rPrChange>
        </w:rPr>
        <w:t>Langemeyer</w:t>
      </w:r>
      <w:proofErr w:type="spellEnd"/>
      <w:r w:rsidRPr="00DE1F40">
        <w:rPr>
          <w:rStyle w:val="Hyperlink"/>
          <w:lang w:val="en-US"/>
          <w:rPrChange w:id="218" w:author="Josep Pueyo" w:date="2023-09-15T10:35:00Z">
            <w:rPr>
              <w:rStyle w:val="Hyperlink"/>
            </w:rPr>
          </w:rPrChange>
        </w:rPr>
        <w:t xml:space="preserve"> </w:t>
      </w:r>
      <w:r w:rsidRPr="00DE1F40">
        <w:rPr>
          <w:rStyle w:val="Hyperlink"/>
          <w:i/>
          <w:iCs/>
          <w:lang w:val="en-US"/>
          <w:rPrChange w:id="219" w:author="Josep Pueyo" w:date="2023-09-15T10:35:00Z">
            <w:rPr>
              <w:rStyle w:val="Hyperlink"/>
              <w:i/>
              <w:iCs/>
            </w:rPr>
          </w:rPrChange>
        </w:rPr>
        <w:t>et al</w:t>
      </w:r>
      <w:r w:rsidRPr="00DE1F40">
        <w:rPr>
          <w:rStyle w:val="Hyperlink"/>
          <w:lang w:val="en-US"/>
          <w:rPrChange w:id="220" w:author="Josep Pueyo" w:date="2023-09-15T10:35:00Z">
            <w:rPr>
              <w:rStyle w:val="Hyperlink"/>
            </w:rPr>
          </w:rPrChange>
        </w:rPr>
        <w:t>., 2021a</w:t>
      </w:r>
      <w:r w:rsidRPr="00DE1F40">
        <w:rPr>
          <w:rStyle w:val="Hyperlink"/>
          <w:lang w:val="en-US"/>
          <w:rPrChange w:id="221" w:author="Josep Pueyo" w:date="2023-09-15T10:35:00Z">
            <w:rPr>
              <w:rStyle w:val="Hyperlink"/>
            </w:rPr>
          </w:rPrChange>
        </w:rPr>
        <w:fldChar w:fldCharType="end"/>
      </w:r>
      <w:r w:rsidRPr="00DE1F40">
        <w:rPr>
          <w:lang w:val="en-US"/>
          <w:rPrChange w:id="222" w:author="Josep Pueyo" w:date="2023-09-15T10:35:00Z">
            <w:rPr/>
          </w:rPrChange>
        </w:rPr>
        <w:t xml:space="preserve">). For instance, there is no clear evidence to what extent urban agriculture could contribute to reduce the urban heat island ( </w:t>
      </w:r>
      <w:r w:rsidRPr="00DE1F40">
        <w:rPr>
          <w:lang w:val="en-US"/>
          <w:rPrChange w:id="223" w:author="Josep Pueyo" w:date="2023-09-15T10:35:00Z">
            <w:rPr/>
          </w:rPrChange>
        </w:rPr>
        <w:fldChar w:fldCharType="begin"/>
      </w:r>
      <w:r w:rsidRPr="00DE1F40">
        <w:rPr>
          <w:lang w:val="en-US"/>
          <w:rPrChange w:id="224" w:author="Josep Pueyo" w:date="2023-09-15T10:35:00Z">
            <w:rPr/>
          </w:rPrChange>
        </w:rPr>
        <w:instrText>HYPERLINK \l "ref-24"</w:instrText>
      </w:r>
      <w:r w:rsidRPr="00F46451">
        <w:rPr>
          <w:lang w:val="en-US"/>
        </w:rPr>
      </w:r>
      <w:r w:rsidRPr="00DE1F40">
        <w:rPr>
          <w:lang w:val="en-US"/>
          <w:rPrChange w:id="225" w:author="Josep Pueyo" w:date="2023-09-15T10:35:00Z">
            <w:rPr>
              <w:rStyle w:val="Hyperlink"/>
            </w:rPr>
          </w:rPrChange>
        </w:rPr>
        <w:fldChar w:fldCharType="separate"/>
      </w:r>
      <w:r w:rsidRPr="00DE1F40">
        <w:rPr>
          <w:rStyle w:val="Hyperlink"/>
          <w:lang w:val="en-US"/>
          <w:rPrChange w:id="226" w:author="Josep Pueyo" w:date="2023-09-15T10:35:00Z">
            <w:rPr>
              <w:rStyle w:val="Hyperlink"/>
            </w:rPr>
          </w:rPrChange>
        </w:rPr>
        <w:t xml:space="preserve">Lin </w:t>
      </w:r>
      <w:r w:rsidRPr="00DE1F40">
        <w:rPr>
          <w:rStyle w:val="Hyperlink"/>
          <w:i/>
          <w:iCs/>
          <w:lang w:val="en-US"/>
          <w:rPrChange w:id="227" w:author="Josep Pueyo" w:date="2023-09-15T10:35:00Z">
            <w:rPr>
              <w:rStyle w:val="Hyperlink"/>
              <w:i/>
              <w:iCs/>
            </w:rPr>
          </w:rPrChange>
        </w:rPr>
        <w:t>et al.,</w:t>
      </w:r>
      <w:r w:rsidRPr="00DE1F40">
        <w:rPr>
          <w:rStyle w:val="Hyperlink"/>
          <w:lang w:val="en-US"/>
          <w:rPrChange w:id="228" w:author="Josep Pueyo" w:date="2023-09-15T10:35:00Z">
            <w:rPr>
              <w:rStyle w:val="Hyperlink"/>
            </w:rPr>
          </w:rPrChange>
        </w:rPr>
        <w:t xml:space="preserve"> 2015</w:t>
      </w:r>
      <w:r w:rsidRPr="00DE1F40">
        <w:rPr>
          <w:rStyle w:val="Hyperlink"/>
          <w:lang w:val="en-US"/>
          <w:rPrChange w:id="229" w:author="Josep Pueyo" w:date="2023-09-15T10:35:00Z">
            <w:rPr>
              <w:rStyle w:val="Hyperlink"/>
            </w:rPr>
          </w:rPrChange>
        </w:rPr>
        <w:fldChar w:fldCharType="end"/>
      </w:r>
      <w:r w:rsidRPr="00DE1F40">
        <w:rPr>
          <w:lang w:val="en-US"/>
          <w:rPrChange w:id="230" w:author="Josep Pueyo" w:date="2023-09-15T10:35:00Z">
            <w:rPr/>
          </w:rPrChange>
        </w:rPr>
        <w:t xml:space="preserve">) or to a greener economy ( </w:t>
      </w:r>
      <w:r w:rsidRPr="00DE1F40">
        <w:rPr>
          <w:lang w:val="en-US"/>
          <w:rPrChange w:id="231" w:author="Josep Pueyo" w:date="2023-09-15T10:35:00Z">
            <w:rPr/>
          </w:rPrChange>
        </w:rPr>
        <w:fldChar w:fldCharType="begin"/>
      </w:r>
      <w:r w:rsidRPr="00DE1F40">
        <w:rPr>
          <w:lang w:val="en-US"/>
          <w:rPrChange w:id="232" w:author="Josep Pueyo" w:date="2023-09-15T10:35:00Z">
            <w:rPr/>
          </w:rPrChange>
        </w:rPr>
        <w:instrText>HYPERLINK \l "ref-34"</w:instrText>
      </w:r>
      <w:r w:rsidRPr="00F46451">
        <w:rPr>
          <w:lang w:val="en-US"/>
        </w:rPr>
      </w:r>
      <w:r w:rsidRPr="00DE1F40">
        <w:rPr>
          <w:lang w:val="en-US"/>
          <w:rPrChange w:id="233" w:author="Josep Pueyo" w:date="2023-09-15T10:35:00Z">
            <w:rPr>
              <w:rStyle w:val="Hyperlink"/>
            </w:rPr>
          </w:rPrChange>
        </w:rPr>
        <w:fldChar w:fldCharType="separate"/>
      </w:r>
      <w:r w:rsidRPr="00DE1F40">
        <w:rPr>
          <w:rStyle w:val="Hyperlink"/>
          <w:lang w:val="en-US"/>
          <w:rPrChange w:id="234" w:author="Josep Pueyo" w:date="2023-09-15T10:35:00Z">
            <w:rPr>
              <w:rStyle w:val="Hyperlink"/>
            </w:rPr>
          </w:rPrChange>
        </w:rPr>
        <w:t xml:space="preserve">Säumel </w:t>
      </w:r>
      <w:r w:rsidRPr="00DE1F40">
        <w:rPr>
          <w:rStyle w:val="Hyperlink"/>
          <w:i/>
          <w:iCs/>
          <w:lang w:val="en-US"/>
          <w:rPrChange w:id="235" w:author="Josep Pueyo" w:date="2023-09-15T10:35:00Z">
            <w:rPr>
              <w:rStyle w:val="Hyperlink"/>
              <w:i/>
              <w:iCs/>
            </w:rPr>
          </w:rPrChange>
        </w:rPr>
        <w:t>et al.,</w:t>
      </w:r>
      <w:r w:rsidRPr="00DE1F40">
        <w:rPr>
          <w:rStyle w:val="Hyperlink"/>
          <w:lang w:val="en-US"/>
          <w:rPrChange w:id="236" w:author="Josep Pueyo" w:date="2023-09-15T10:35:00Z">
            <w:rPr>
              <w:rStyle w:val="Hyperlink"/>
            </w:rPr>
          </w:rPrChange>
        </w:rPr>
        <w:t xml:space="preserve"> 2019</w:t>
      </w:r>
      <w:r w:rsidRPr="00DE1F40">
        <w:rPr>
          <w:rStyle w:val="Hyperlink"/>
          <w:lang w:val="en-US"/>
          <w:rPrChange w:id="237" w:author="Josep Pueyo" w:date="2023-09-15T10:35:00Z">
            <w:rPr>
              <w:rStyle w:val="Hyperlink"/>
            </w:rPr>
          </w:rPrChange>
        </w:rPr>
        <w:fldChar w:fldCharType="end"/>
      </w:r>
      <w:r w:rsidRPr="00DE1F40">
        <w:rPr>
          <w:lang w:val="en-US"/>
          <w:rPrChange w:id="238" w:author="Josep Pueyo" w:date="2023-09-15T10:35:00Z">
            <w:rPr/>
          </w:rPrChange>
        </w:rPr>
        <w:t xml:space="preserve">). However, most studies have been focused on a single initiative and one benefit ( </w:t>
      </w:r>
      <w:r w:rsidRPr="00DE1F40">
        <w:rPr>
          <w:lang w:val="en-US"/>
          <w:rPrChange w:id="239" w:author="Josep Pueyo" w:date="2023-09-15T10:35:00Z">
            <w:rPr/>
          </w:rPrChange>
        </w:rPr>
        <w:fldChar w:fldCharType="begin"/>
      </w:r>
      <w:r w:rsidRPr="00DE1F40">
        <w:rPr>
          <w:lang w:val="en-US"/>
          <w:rPrChange w:id="240" w:author="Josep Pueyo" w:date="2023-09-15T10:35:00Z">
            <w:rPr/>
          </w:rPrChange>
        </w:rPr>
        <w:instrText>HYPERLINK \l "ref-1"</w:instrText>
      </w:r>
      <w:r w:rsidRPr="00F46451">
        <w:rPr>
          <w:lang w:val="en-US"/>
        </w:rPr>
      </w:r>
      <w:r w:rsidRPr="00DE1F40">
        <w:rPr>
          <w:lang w:val="en-US"/>
          <w:rPrChange w:id="241" w:author="Josep Pueyo" w:date="2023-09-15T10:35:00Z">
            <w:rPr>
              <w:rStyle w:val="Hyperlink"/>
            </w:rPr>
          </w:rPrChange>
        </w:rPr>
        <w:fldChar w:fldCharType="separate"/>
      </w:r>
      <w:r w:rsidRPr="00DE1F40">
        <w:rPr>
          <w:rStyle w:val="Hyperlink"/>
          <w:lang w:val="en-US"/>
          <w:rPrChange w:id="242" w:author="Josep Pueyo" w:date="2023-09-15T10:35:00Z">
            <w:rPr>
              <w:rStyle w:val="Hyperlink"/>
            </w:rPr>
          </w:rPrChange>
        </w:rPr>
        <w:t xml:space="preserve">Artmann &amp; </w:t>
      </w:r>
      <w:proofErr w:type="spellStart"/>
      <w:r w:rsidRPr="00DE1F40">
        <w:rPr>
          <w:rStyle w:val="Hyperlink"/>
          <w:lang w:val="en-US"/>
          <w:rPrChange w:id="243" w:author="Josep Pueyo" w:date="2023-09-15T10:35:00Z">
            <w:rPr>
              <w:rStyle w:val="Hyperlink"/>
            </w:rPr>
          </w:rPrChange>
        </w:rPr>
        <w:t>Sartison</w:t>
      </w:r>
      <w:proofErr w:type="spellEnd"/>
      <w:r w:rsidRPr="00DE1F40">
        <w:rPr>
          <w:rStyle w:val="Hyperlink"/>
          <w:lang w:val="en-US"/>
          <w:rPrChange w:id="244" w:author="Josep Pueyo" w:date="2023-09-15T10:35:00Z">
            <w:rPr>
              <w:rStyle w:val="Hyperlink"/>
            </w:rPr>
          </w:rPrChange>
        </w:rPr>
        <w:t>, 2018</w:t>
      </w:r>
      <w:r w:rsidRPr="00DE1F40">
        <w:rPr>
          <w:rStyle w:val="Hyperlink"/>
          <w:lang w:val="en-US"/>
          <w:rPrChange w:id="245" w:author="Josep Pueyo" w:date="2023-09-15T10:35:00Z">
            <w:rPr>
              <w:rStyle w:val="Hyperlink"/>
            </w:rPr>
          </w:rPrChange>
        </w:rPr>
        <w:fldChar w:fldCharType="end"/>
      </w:r>
      <w:r w:rsidRPr="00DE1F40">
        <w:rPr>
          <w:lang w:val="en-US"/>
          <w:rPrChange w:id="246" w:author="Josep Pueyo" w:date="2023-09-15T10:35:00Z">
            <w:rPr/>
          </w:rPrChange>
        </w:rPr>
        <w:t>).</w:t>
      </w:r>
    </w:p>
    <w:p w14:paraId="02CFF0FF" w14:textId="77777777" w:rsidR="008D1567" w:rsidRPr="00DE1F40" w:rsidRDefault="00000000">
      <w:pPr>
        <w:pStyle w:val="NormalWeb"/>
        <w:divId w:val="1784422788"/>
        <w:rPr>
          <w:lang w:val="en-US"/>
          <w:rPrChange w:id="247" w:author="Josep Pueyo" w:date="2023-09-15T10:35:00Z">
            <w:rPr/>
          </w:rPrChange>
        </w:rPr>
      </w:pPr>
      <w:r w:rsidRPr="00DE1F40">
        <w:rPr>
          <w:lang w:val="en-US"/>
          <w:rPrChange w:id="248" w:author="Josep Pueyo" w:date="2023-09-15T10:35:00Z">
            <w:rPr/>
          </w:rPrChange>
        </w:rPr>
        <w:t xml:space="preserve">Therefore, decision-makers, who are responsible </w:t>
      </w:r>
      <w:proofErr w:type="gramStart"/>
      <w:r w:rsidRPr="00DE1F40">
        <w:rPr>
          <w:lang w:val="en-US"/>
          <w:rPrChange w:id="249" w:author="Josep Pueyo" w:date="2023-09-15T10:35:00Z">
            <w:rPr/>
          </w:rPrChange>
        </w:rPr>
        <w:t>of</w:t>
      </w:r>
      <w:proofErr w:type="gramEnd"/>
      <w:r w:rsidRPr="00DE1F40">
        <w:rPr>
          <w:lang w:val="en-US"/>
          <w:rPrChange w:id="250" w:author="Josep Pueyo" w:date="2023-09-15T10:35:00Z">
            <w:rPr/>
          </w:rPrChange>
        </w:rPr>
        <w:t xml:space="preserve"> leading the urban transitions to more sustainable and resilient cities, are orphan of evidence in how to implement urban agriculture to maximize its impact on sustainability. Yet, several studies have provided some insights that can guide the implementation of urban agriculture. For instance, some models explore the rainwater harvesting potential of urban agriculture ( </w:t>
      </w:r>
      <w:r w:rsidRPr="00DE1F40">
        <w:rPr>
          <w:lang w:val="en-US"/>
          <w:rPrChange w:id="251" w:author="Josep Pueyo" w:date="2023-09-15T10:35:00Z">
            <w:rPr/>
          </w:rPrChange>
        </w:rPr>
        <w:fldChar w:fldCharType="begin"/>
      </w:r>
      <w:r w:rsidRPr="00DE1F40">
        <w:rPr>
          <w:lang w:val="en-US"/>
          <w:rPrChange w:id="252" w:author="Josep Pueyo" w:date="2023-09-15T10:35:00Z">
            <w:rPr/>
          </w:rPrChange>
        </w:rPr>
        <w:instrText>HYPERLINK \l "ref-13"</w:instrText>
      </w:r>
      <w:r w:rsidRPr="00F46451">
        <w:rPr>
          <w:lang w:val="en-US"/>
        </w:rPr>
      </w:r>
      <w:r w:rsidRPr="00DE1F40">
        <w:rPr>
          <w:lang w:val="en-US"/>
          <w:rPrChange w:id="253" w:author="Josep Pueyo" w:date="2023-09-15T10:35:00Z">
            <w:rPr>
              <w:rStyle w:val="Hyperlink"/>
            </w:rPr>
          </w:rPrChange>
        </w:rPr>
        <w:fldChar w:fldCharType="separate"/>
      </w:r>
      <w:r w:rsidRPr="00DE1F40">
        <w:rPr>
          <w:rStyle w:val="Hyperlink"/>
          <w:lang w:val="en-US"/>
          <w:rPrChange w:id="254" w:author="Josep Pueyo" w:date="2023-09-15T10:35:00Z">
            <w:rPr>
              <w:rStyle w:val="Hyperlink"/>
            </w:rPr>
          </w:rPrChange>
        </w:rPr>
        <w:t xml:space="preserve">Gittleman </w:t>
      </w:r>
      <w:r w:rsidRPr="00DE1F40">
        <w:rPr>
          <w:rStyle w:val="Hyperlink"/>
          <w:i/>
          <w:iCs/>
          <w:lang w:val="en-US"/>
          <w:rPrChange w:id="255" w:author="Josep Pueyo" w:date="2023-09-15T10:35:00Z">
            <w:rPr>
              <w:rStyle w:val="Hyperlink"/>
              <w:i/>
              <w:iCs/>
            </w:rPr>
          </w:rPrChange>
        </w:rPr>
        <w:t>et al</w:t>
      </w:r>
      <w:r w:rsidRPr="00DE1F40">
        <w:rPr>
          <w:rStyle w:val="Hyperlink"/>
          <w:lang w:val="en-US"/>
          <w:rPrChange w:id="256" w:author="Josep Pueyo" w:date="2023-09-15T10:35:00Z">
            <w:rPr>
              <w:rStyle w:val="Hyperlink"/>
            </w:rPr>
          </w:rPrChange>
        </w:rPr>
        <w:t>., 2017</w:t>
      </w:r>
      <w:r w:rsidRPr="00DE1F40">
        <w:rPr>
          <w:rStyle w:val="Hyperlink"/>
          <w:lang w:val="en-US"/>
          <w:rPrChange w:id="257" w:author="Josep Pueyo" w:date="2023-09-15T10:35:00Z">
            <w:rPr>
              <w:rStyle w:val="Hyperlink"/>
            </w:rPr>
          </w:rPrChange>
        </w:rPr>
        <w:fldChar w:fldCharType="end"/>
      </w:r>
      <w:r w:rsidRPr="00DE1F40">
        <w:rPr>
          <w:lang w:val="en-US"/>
          <w:rPrChange w:id="258" w:author="Josep Pueyo" w:date="2023-09-15T10:35:00Z">
            <w:rPr/>
          </w:rPrChange>
        </w:rPr>
        <w:t xml:space="preserve">; </w:t>
      </w:r>
      <w:r w:rsidRPr="00DE1F40">
        <w:rPr>
          <w:lang w:val="en-US"/>
          <w:rPrChange w:id="259" w:author="Josep Pueyo" w:date="2023-09-15T10:35:00Z">
            <w:rPr/>
          </w:rPrChange>
        </w:rPr>
        <w:fldChar w:fldCharType="begin"/>
      </w:r>
      <w:r w:rsidRPr="00DE1F40">
        <w:rPr>
          <w:lang w:val="en-US"/>
          <w:rPrChange w:id="260" w:author="Josep Pueyo" w:date="2023-09-15T10:35:00Z">
            <w:rPr/>
          </w:rPrChange>
        </w:rPr>
        <w:instrText>HYPERLINK \l "ref-25"</w:instrText>
      </w:r>
      <w:r w:rsidRPr="00F46451">
        <w:rPr>
          <w:lang w:val="en-US"/>
        </w:rPr>
      </w:r>
      <w:r w:rsidRPr="00DE1F40">
        <w:rPr>
          <w:lang w:val="en-US"/>
          <w:rPrChange w:id="261" w:author="Josep Pueyo" w:date="2023-09-15T10:35:00Z">
            <w:rPr>
              <w:rStyle w:val="Hyperlink"/>
            </w:rPr>
          </w:rPrChange>
        </w:rPr>
        <w:fldChar w:fldCharType="separate"/>
      </w:r>
      <w:r w:rsidRPr="00DE1F40">
        <w:rPr>
          <w:rStyle w:val="Hyperlink"/>
          <w:lang w:val="en-US"/>
          <w:rPrChange w:id="262" w:author="Josep Pueyo" w:date="2023-09-15T10:35:00Z">
            <w:rPr>
              <w:rStyle w:val="Hyperlink"/>
            </w:rPr>
          </w:rPrChange>
        </w:rPr>
        <w:t xml:space="preserve">Lupia </w:t>
      </w:r>
      <w:r w:rsidRPr="00DE1F40">
        <w:rPr>
          <w:rStyle w:val="Hyperlink"/>
          <w:i/>
          <w:iCs/>
          <w:lang w:val="en-US"/>
          <w:rPrChange w:id="263" w:author="Josep Pueyo" w:date="2023-09-15T10:35:00Z">
            <w:rPr>
              <w:rStyle w:val="Hyperlink"/>
              <w:i/>
              <w:iCs/>
            </w:rPr>
          </w:rPrChange>
        </w:rPr>
        <w:t>et al</w:t>
      </w:r>
      <w:r w:rsidRPr="00DE1F40">
        <w:rPr>
          <w:rStyle w:val="Hyperlink"/>
          <w:lang w:val="en-US"/>
          <w:rPrChange w:id="264" w:author="Josep Pueyo" w:date="2023-09-15T10:35:00Z">
            <w:rPr>
              <w:rStyle w:val="Hyperlink"/>
            </w:rPr>
          </w:rPrChange>
        </w:rPr>
        <w:t>., 2017</w:t>
      </w:r>
      <w:r w:rsidRPr="00DE1F40">
        <w:rPr>
          <w:rStyle w:val="Hyperlink"/>
          <w:lang w:val="en-US"/>
          <w:rPrChange w:id="265" w:author="Josep Pueyo" w:date="2023-09-15T10:35:00Z">
            <w:rPr>
              <w:rStyle w:val="Hyperlink"/>
            </w:rPr>
          </w:rPrChange>
        </w:rPr>
        <w:fldChar w:fldCharType="end"/>
      </w:r>
      <w:r w:rsidRPr="00DE1F40">
        <w:rPr>
          <w:lang w:val="en-US"/>
          <w:rPrChange w:id="266" w:author="Josep Pueyo" w:date="2023-09-15T10:35:00Z">
            <w:rPr/>
          </w:rPrChange>
        </w:rPr>
        <w:t xml:space="preserve">). Broader, </w:t>
      </w:r>
      <w:r w:rsidRPr="00DE1F40">
        <w:rPr>
          <w:lang w:val="en-US"/>
          <w:rPrChange w:id="267" w:author="Josep Pueyo" w:date="2023-09-15T10:35:00Z">
            <w:rPr/>
          </w:rPrChange>
        </w:rPr>
        <w:fldChar w:fldCharType="begin"/>
      </w:r>
      <w:r w:rsidRPr="00DE1F40">
        <w:rPr>
          <w:lang w:val="en-US"/>
          <w:rPrChange w:id="268" w:author="Josep Pueyo" w:date="2023-09-15T10:35:00Z">
            <w:rPr/>
          </w:rPrChange>
        </w:rPr>
        <w:instrText>HYPERLINK \l "ref-12"</w:instrText>
      </w:r>
      <w:r w:rsidRPr="00F46451">
        <w:rPr>
          <w:lang w:val="en-US"/>
        </w:rPr>
      </w:r>
      <w:r w:rsidRPr="00DE1F40">
        <w:rPr>
          <w:lang w:val="en-US"/>
          <w:rPrChange w:id="269" w:author="Josep Pueyo" w:date="2023-09-15T10:35:00Z">
            <w:rPr>
              <w:rStyle w:val="Hyperlink"/>
            </w:rPr>
          </w:rPrChange>
        </w:rPr>
        <w:fldChar w:fldCharType="separate"/>
      </w:r>
      <w:r w:rsidRPr="00DE1F40">
        <w:rPr>
          <w:rStyle w:val="Hyperlink"/>
          <w:lang w:val="en-US"/>
          <w:rPrChange w:id="270" w:author="Josep Pueyo" w:date="2023-09-15T10:35:00Z">
            <w:rPr>
              <w:rStyle w:val="Hyperlink"/>
            </w:rPr>
          </w:rPrChange>
        </w:rPr>
        <w:t>Gómez-Villarino and Ruiz-Garcia (2021)</w:t>
      </w:r>
      <w:r w:rsidRPr="00DE1F40">
        <w:rPr>
          <w:rStyle w:val="Hyperlink"/>
          <w:lang w:val="en-US"/>
          <w:rPrChange w:id="271" w:author="Josep Pueyo" w:date="2023-09-15T10:35:00Z">
            <w:rPr>
              <w:rStyle w:val="Hyperlink"/>
            </w:rPr>
          </w:rPrChange>
        </w:rPr>
        <w:fldChar w:fldCharType="end"/>
      </w:r>
      <w:r w:rsidRPr="00DE1F40">
        <w:rPr>
          <w:lang w:val="en-US"/>
          <w:rPrChange w:id="272" w:author="Josep Pueyo" w:date="2023-09-15T10:35:00Z">
            <w:rPr/>
          </w:rPrChange>
        </w:rPr>
        <w:t xml:space="preserve"> developed guidelines to maximize ecosystem services through urban agriculture by applying adaptive design and providing a battery of indicators. And, as expected, many models have been developed to quantify food production and food security provided by urban agriculture by simulating a myriad of scenarios with different types of urban agriculture virtually implemented such as rooftop gardens, community gardens or private citizen-led gardens ( </w:t>
      </w:r>
      <w:r w:rsidRPr="00DE1F40">
        <w:rPr>
          <w:lang w:val="en-US"/>
          <w:rPrChange w:id="273" w:author="Josep Pueyo" w:date="2023-09-15T10:35:00Z">
            <w:rPr/>
          </w:rPrChange>
        </w:rPr>
        <w:fldChar w:fldCharType="begin"/>
      </w:r>
      <w:r w:rsidRPr="00DE1F40">
        <w:rPr>
          <w:lang w:val="en-US"/>
          <w:rPrChange w:id="274" w:author="Josep Pueyo" w:date="2023-09-15T10:35:00Z">
            <w:rPr/>
          </w:rPrChange>
        </w:rPr>
        <w:instrText>HYPERLINK \l "ref-14"</w:instrText>
      </w:r>
      <w:r w:rsidRPr="00F46451">
        <w:rPr>
          <w:lang w:val="en-US"/>
        </w:rPr>
      </w:r>
      <w:r w:rsidRPr="00DE1F40">
        <w:rPr>
          <w:lang w:val="en-US"/>
          <w:rPrChange w:id="275" w:author="Josep Pueyo" w:date="2023-09-15T10:35:00Z">
            <w:rPr>
              <w:rStyle w:val="Hyperlink"/>
            </w:rPr>
          </w:rPrChange>
        </w:rPr>
        <w:fldChar w:fldCharType="separate"/>
      </w:r>
      <w:r w:rsidRPr="00DE1F40">
        <w:rPr>
          <w:rStyle w:val="Hyperlink"/>
          <w:lang w:val="en-US"/>
          <w:rPrChange w:id="276" w:author="Josep Pueyo" w:date="2023-09-15T10:35:00Z">
            <w:rPr>
              <w:rStyle w:val="Hyperlink"/>
            </w:rPr>
          </w:rPrChange>
        </w:rPr>
        <w:t xml:space="preserve">Grafius </w:t>
      </w:r>
      <w:r w:rsidRPr="00DE1F40">
        <w:rPr>
          <w:rStyle w:val="Hyperlink"/>
          <w:i/>
          <w:iCs/>
          <w:lang w:val="en-US"/>
          <w:rPrChange w:id="277" w:author="Josep Pueyo" w:date="2023-09-15T10:35:00Z">
            <w:rPr>
              <w:rStyle w:val="Hyperlink"/>
              <w:i/>
              <w:iCs/>
            </w:rPr>
          </w:rPrChange>
        </w:rPr>
        <w:t>et al</w:t>
      </w:r>
      <w:r w:rsidRPr="00DE1F40">
        <w:rPr>
          <w:rStyle w:val="Hyperlink"/>
          <w:lang w:val="en-US"/>
          <w:rPrChange w:id="278" w:author="Josep Pueyo" w:date="2023-09-15T10:35:00Z">
            <w:rPr>
              <w:rStyle w:val="Hyperlink"/>
            </w:rPr>
          </w:rPrChange>
        </w:rPr>
        <w:t>., 2020</w:t>
      </w:r>
      <w:r w:rsidRPr="00DE1F40">
        <w:rPr>
          <w:rStyle w:val="Hyperlink"/>
          <w:lang w:val="en-US"/>
          <w:rPrChange w:id="279" w:author="Josep Pueyo" w:date="2023-09-15T10:35:00Z">
            <w:rPr>
              <w:rStyle w:val="Hyperlink"/>
            </w:rPr>
          </w:rPrChange>
        </w:rPr>
        <w:fldChar w:fldCharType="end"/>
      </w:r>
      <w:r w:rsidRPr="00DE1F40">
        <w:rPr>
          <w:lang w:val="en-US"/>
          <w:rPrChange w:id="280" w:author="Josep Pueyo" w:date="2023-09-15T10:35:00Z">
            <w:rPr/>
          </w:rPrChange>
        </w:rPr>
        <w:t xml:space="preserve">; </w:t>
      </w:r>
      <w:r w:rsidRPr="00DE1F40">
        <w:rPr>
          <w:lang w:val="en-US"/>
          <w:rPrChange w:id="281" w:author="Josep Pueyo" w:date="2023-09-15T10:35:00Z">
            <w:rPr/>
          </w:rPrChange>
        </w:rPr>
        <w:fldChar w:fldCharType="begin"/>
      </w:r>
      <w:r w:rsidRPr="00DE1F40">
        <w:rPr>
          <w:lang w:val="en-US"/>
          <w:rPrChange w:id="282" w:author="Josep Pueyo" w:date="2023-09-15T10:35:00Z">
            <w:rPr/>
          </w:rPrChange>
        </w:rPr>
        <w:instrText>HYPERLINK \l "ref-15"</w:instrText>
      </w:r>
      <w:r w:rsidRPr="00F46451">
        <w:rPr>
          <w:lang w:val="en-US"/>
        </w:rPr>
      </w:r>
      <w:r w:rsidRPr="00DE1F40">
        <w:rPr>
          <w:lang w:val="en-US"/>
          <w:rPrChange w:id="283" w:author="Josep Pueyo" w:date="2023-09-15T10:35:00Z">
            <w:rPr>
              <w:rStyle w:val="Hyperlink"/>
            </w:rPr>
          </w:rPrChange>
        </w:rPr>
        <w:fldChar w:fldCharType="separate"/>
      </w:r>
      <w:r w:rsidRPr="00DE1F40">
        <w:rPr>
          <w:rStyle w:val="Hyperlink"/>
          <w:lang w:val="en-US"/>
          <w:rPrChange w:id="284" w:author="Josep Pueyo" w:date="2023-09-15T10:35:00Z">
            <w:rPr>
              <w:rStyle w:val="Hyperlink"/>
            </w:rPr>
          </w:rPrChange>
        </w:rPr>
        <w:t>Grewal &amp; Grewal, 2012</w:t>
      </w:r>
      <w:r w:rsidRPr="00DE1F40">
        <w:rPr>
          <w:rStyle w:val="Hyperlink"/>
          <w:lang w:val="en-US"/>
          <w:rPrChange w:id="285" w:author="Josep Pueyo" w:date="2023-09-15T10:35:00Z">
            <w:rPr>
              <w:rStyle w:val="Hyperlink"/>
            </w:rPr>
          </w:rPrChange>
        </w:rPr>
        <w:fldChar w:fldCharType="end"/>
      </w:r>
      <w:r w:rsidRPr="00DE1F40">
        <w:rPr>
          <w:lang w:val="en-US"/>
          <w:rPrChange w:id="286" w:author="Josep Pueyo" w:date="2023-09-15T10:35:00Z">
            <w:rPr/>
          </w:rPrChange>
        </w:rPr>
        <w:t xml:space="preserve">; </w:t>
      </w:r>
      <w:r w:rsidRPr="00DE1F40">
        <w:rPr>
          <w:lang w:val="en-US"/>
          <w:rPrChange w:id="287" w:author="Josep Pueyo" w:date="2023-09-15T10:35:00Z">
            <w:rPr/>
          </w:rPrChange>
        </w:rPr>
        <w:fldChar w:fldCharType="begin"/>
      </w:r>
      <w:r w:rsidRPr="00DE1F40">
        <w:rPr>
          <w:lang w:val="en-US"/>
          <w:rPrChange w:id="288" w:author="Josep Pueyo" w:date="2023-09-15T10:35:00Z">
            <w:rPr/>
          </w:rPrChange>
        </w:rPr>
        <w:instrText>HYPERLINK \l "ref-18"</w:instrText>
      </w:r>
      <w:r w:rsidRPr="00F46451">
        <w:rPr>
          <w:lang w:val="en-US"/>
        </w:rPr>
      </w:r>
      <w:r w:rsidRPr="00DE1F40">
        <w:rPr>
          <w:lang w:val="en-US"/>
          <w:rPrChange w:id="289" w:author="Josep Pueyo" w:date="2023-09-15T10:35:00Z">
            <w:rPr>
              <w:rStyle w:val="Hyperlink"/>
            </w:rPr>
          </w:rPrChange>
        </w:rPr>
        <w:fldChar w:fldCharType="separate"/>
      </w:r>
      <w:r w:rsidRPr="00DE1F40">
        <w:rPr>
          <w:rStyle w:val="Hyperlink"/>
          <w:lang w:val="en-US"/>
          <w:rPrChange w:id="290" w:author="Josep Pueyo" w:date="2023-09-15T10:35:00Z">
            <w:rPr>
              <w:rStyle w:val="Hyperlink"/>
            </w:rPr>
          </w:rPrChange>
        </w:rPr>
        <w:t xml:space="preserve">Hsieh </w:t>
      </w:r>
      <w:r w:rsidRPr="00DE1F40">
        <w:rPr>
          <w:rStyle w:val="Hyperlink"/>
          <w:i/>
          <w:iCs/>
          <w:lang w:val="en-US"/>
          <w:rPrChange w:id="291" w:author="Josep Pueyo" w:date="2023-09-15T10:35:00Z">
            <w:rPr>
              <w:rStyle w:val="Hyperlink"/>
              <w:i/>
              <w:iCs/>
            </w:rPr>
          </w:rPrChange>
        </w:rPr>
        <w:t>et al.,</w:t>
      </w:r>
      <w:r w:rsidRPr="00DE1F40">
        <w:rPr>
          <w:rStyle w:val="Hyperlink"/>
          <w:lang w:val="en-US"/>
          <w:rPrChange w:id="292" w:author="Josep Pueyo" w:date="2023-09-15T10:35:00Z">
            <w:rPr>
              <w:rStyle w:val="Hyperlink"/>
            </w:rPr>
          </w:rPrChange>
        </w:rPr>
        <w:t xml:space="preserve"> 2017</w:t>
      </w:r>
      <w:r w:rsidRPr="00DE1F40">
        <w:rPr>
          <w:rStyle w:val="Hyperlink"/>
          <w:lang w:val="en-US"/>
          <w:rPrChange w:id="293" w:author="Josep Pueyo" w:date="2023-09-15T10:35:00Z">
            <w:rPr>
              <w:rStyle w:val="Hyperlink"/>
            </w:rPr>
          </w:rPrChange>
        </w:rPr>
        <w:fldChar w:fldCharType="end"/>
      </w:r>
      <w:r w:rsidRPr="00DE1F40">
        <w:rPr>
          <w:lang w:val="en-US"/>
          <w:rPrChange w:id="294" w:author="Josep Pueyo" w:date="2023-09-15T10:35:00Z">
            <w:rPr/>
          </w:rPrChange>
        </w:rPr>
        <w:t xml:space="preserve">; </w:t>
      </w:r>
      <w:r w:rsidRPr="00DE1F40">
        <w:rPr>
          <w:lang w:val="en-US"/>
          <w:rPrChange w:id="295" w:author="Josep Pueyo" w:date="2023-09-15T10:35:00Z">
            <w:rPr/>
          </w:rPrChange>
        </w:rPr>
        <w:fldChar w:fldCharType="begin"/>
      </w:r>
      <w:r w:rsidRPr="00DE1F40">
        <w:rPr>
          <w:lang w:val="en-US"/>
          <w:rPrChange w:id="296" w:author="Josep Pueyo" w:date="2023-09-15T10:35:00Z">
            <w:rPr/>
          </w:rPrChange>
        </w:rPr>
        <w:instrText>HYPERLINK \l "ref-26"</w:instrText>
      </w:r>
      <w:r w:rsidRPr="00F46451">
        <w:rPr>
          <w:lang w:val="en-US"/>
        </w:rPr>
      </w:r>
      <w:r w:rsidRPr="00DE1F40">
        <w:rPr>
          <w:lang w:val="en-US"/>
          <w:rPrChange w:id="297" w:author="Josep Pueyo" w:date="2023-09-15T10:35:00Z">
            <w:rPr>
              <w:rStyle w:val="Hyperlink"/>
            </w:rPr>
          </w:rPrChange>
        </w:rPr>
        <w:fldChar w:fldCharType="separate"/>
      </w:r>
      <w:proofErr w:type="spellStart"/>
      <w:r w:rsidRPr="00DE1F40">
        <w:rPr>
          <w:rStyle w:val="Hyperlink"/>
          <w:lang w:val="en-US"/>
          <w:rPrChange w:id="298" w:author="Josep Pueyo" w:date="2023-09-15T10:35:00Z">
            <w:rPr>
              <w:rStyle w:val="Hyperlink"/>
            </w:rPr>
          </w:rPrChange>
        </w:rPr>
        <w:t>MacRae</w:t>
      </w:r>
      <w:proofErr w:type="spellEnd"/>
      <w:r w:rsidRPr="00DE1F40">
        <w:rPr>
          <w:rStyle w:val="Hyperlink"/>
          <w:lang w:val="en-US"/>
          <w:rPrChange w:id="299" w:author="Josep Pueyo" w:date="2023-09-15T10:35:00Z">
            <w:rPr>
              <w:rStyle w:val="Hyperlink"/>
            </w:rPr>
          </w:rPrChange>
        </w:rPr>
        <w:t xml:space="preserve"> </w:t>
      </w:r>
      <w:r w:rsidRPr="00DE1F40">
        <w:rPr>
          <w:rStyle w:val="Hyperlink"/>
          <w:i/>
          <w:iCs/>
          <w:lang w:val="en-US"/>
          <w:rPrChange w:id="300" w:author="Josep Pueyo" w:date="2023-09-15T10:35:00Z">
            <w:rPr>
              <w:rStyle w:val="Hyperlink"/>
              <w:i/>
              <w:iCs/>
            </w:rPr>
          </w:rPrChange>
        </w:rPr>
        <w:t>et al</w:t>
      </w:r>
      <w:r w:rsidRPr="00DE1F40">
        <w:rPr>
          <w:rStyle w:val="Hyperlink"/>
          <w:lang w:val="en-US"/>
          <w:rPrChange w:id="301" w:author="Josep Pueyo" w:date="2023-09-15T10:35:00Z">
            <w:rPr>
              <w:rStyle w:val="Hyperlink"/>
            </w:rPr>
          </w:rPrChange>
        </w:rPr>
        <w:t>., 2010</w:t>
      </w:r>
      <w:r w:rsidRPr="00DE1F40">
        <w:rPr>
          <w:rStyle w:val="Hyperlink"/>
          <w:lang w:val="en-US"/>
          <w:rPrChange w:id="302" w:author="Josep Pueyo" w:date="2023-09-15T10:35:00Z">
            <w:rPr>
              <w:rStyle w:val="Hyperlink"/>
            </w:rPr>
          </w:rPrChange>
        </w:rPr>
        <w:fldChar w:fldCharType="end"/>
      </w:r>
      <w:r w:rsidRPr="00DE1F40">
        <w:rPr>
          <w:lang w:val="en-US"/>
          <w:rPrChange w:id="303" w:author="Josep Pueyo" w:date="2023-09-15T10:35:00Z">
            <w:rPr/>
          </w:rPrChange>
        </w:rPr>
        <w:t>). Yet, a transferable model (applicable to any city) to assess simultaneously several environmental and social benefits is lacking.</w:t>
      </w:r>
    </w:p>
    <w:p w14:paraId="7E5D171D" w14:textId="77777777" w:rsidR="008D1567" w:rsidRDefault="00000000">
      <w:pPr>
        <w:pStyle w:val="NormalWeb"/>
        <w:divId w:val="1784422788"/>
        <w:rPr>
          <w:ins w:id="304" w:author="Josep Pueyo" w:date="2023-09-15T15:37:00Z"/>
          <w:lang w:val="en-US"/>
        </w:rPr>
      </w:pPr>
      <w:r w:rsidRPr="00DE1F40">
        <w:rPr>
          <w:lang w:val="en-US"/>
          <w:rPrChange w:id="305" w:author="Josep Pueyo" w:date="2023-09-15T10:35:00Z">
            <w:rPr/>
          </w:rPrChange>
        </w:rPr>
        <w:t xml:space="preserve">Hence, our goal is to provide a tool to estimate those multiple benefits of urban agriculture that help decision-makers to strategically implement urban agriculture solutions. We developed the estimations for eight indicators measuring urban agriculture benefits and a functionality to create scenarios of urban agriculture based on the proportion of elements to be transformed to urban agriculture and on which elements will be transformed. Likewise, we packed all those functionalities in an R package called </w:t>
      </w:r>
      <w:r w:rsidRPr="00DE1F40">
        <w:rPr>
          <w:rStyle w:val="HTMLTypewriter"/>
          <w:lang w:val="en-US"/>
          <w:rPrChange w:id="306" w:author="Josep Pueyo" w:date="2023-09-15T10:35:00Z">
            <w:rPr>
              <w:rStyle w:val="HTMLTypewriter"/>
            </w:rPr>
          </w:rPrChange>
        </w:rPr>
        <w:t>ediblecity</w:t>
      </w:r>
      <w:r w:rsidRPr="00DE1F40">
        <w:rPr>
          <w:lang w:val="en-US"/>
          <w:rPrChange w:id="307" w:author="Josep Pueyo" w:date="2023-09-15T10:35:00Z">
            <w:rPr/>
          </w:rPrChange>
        </w:rPr>
        <w:t>. In the Methods, we present the interface of the package and then we illustrate the usefulness by applying the model to a neighborhood of Girona (Spain).</w:t>
      </w:r>
    </w:p>
    <w:p w14:paraId="6C1EF88A" w14:textId="21C33E66" w:rsidR="003F6ECE" w:rsidDel="003F6ECE" w:rsidRDefault="003F6ECE">
      <w:pPr>
        <w:pStyle w:val="Heading2"/>
        <w:divId w:val="1679965796"/>
        <w:rPr>
          <w:del w:id="308" w:author="Josep Pueyo" w:date="2023-09-15T15:39:00Z"/>
          <w:rFonts w:ascii="Times New Roman" w:eastAsiaTheme="minorEastAsia" w:hAnsi="Times New Roman" w:cs="Times New Roman"/>
          <w:b w:val="0"/>
          <w:bCs w:val="0"/>
          <w:color w:val="auto"/>
          <w:sz w:val="24"/>
          <w:szCs w:val="24"/>
          <w:lang w:eastAsia="ca-ES"/>
        </w:rPr>
      </w:pPr>
      <w:bookmarkStart w:id="309" w:name="_Hlk145684861"/>
      <w:ins w:id="310" w:author="Josep Pueyo" w:date="2023-09-15T15:39:00Z">
        <w:r w:rsidRPr="003F6ECE">
          <w:rPr>
            <w:rFonts w:ascii="Times New Roman" w:eastAsiaTheme="minorEastAsia" w:hAnsi="Times New Roman" w:cs="Times New Roman"/>
            <w:b w:val="0"/>
            <w:bCs w:val="0"/>
            <w:color w:val="auto"/>
            <w:sz w:val="24"/>
            <w:szCs w:val="24"/>
            <w:lang w:eastAsia="ca-ES"/>
          </w:rPr>
          <w:t xml:space="preserve">While the package offers default values for nearly all necessary parameters, it's worth noting that these defaults have been tailored to our specific example, which focuses on a mid-sized </w:t>
        </w:r>
      </w:ins>
      <w:ins w:id="311" w:author="Josep Pueyo" w:date="2023-09-15T15:40:00Z">
        <w:r>
          <w:rPr>
            <w:rFonts w:ascii="Times New Roman" w:eastAsiaTheme="minorEastAsia" w:hAnsi="Times New Roman" w:cs="Times New Roman"/>
            <w:sz w:val="24"/>
            <w:szCs w:val="24"/>
            <w:lang w:eastAsia="ca-ES"/>
          </w:rPr>
          <w:t xml:space="preserve">Western </w:t>
        </w:r>
      </w:ins>
      <w:ins w:id="312" w:author="Josep Pueyo" w:date="2023-09-15T15:39:00Z">
        <w:r>
          <w:rPr>
            <w:rFonts w:ascii="Times New Roman" w:eastAsiaTheme="minorEastAsia" w:hAnsi="Times New Roman" w:cs="Times New Roman"/>
            <w:sz w:val="24"/>
            <w:szCs w:val="24"/>
            <w:lang w:eastAsia="ca-ES"/>
          </w:rPr>
          <w:t>Mediterranea</w:t>
        </w:r>
      </w:ins>
      <w:ins w:id="313" w:author="Josep Pueyo" w:date="2023-09-15T15:40:00Z">
        <w:r>
          <w:rPr>
            <w:rFonts w:ascii="Times New Roman" w:eastAsiaTheme="minorEastAsia" w:hAnsi="Times New Roman" w:cs="Times New Roman"/>
            <w:sz w:val="24"/>
            <w:szCs w:val="24"/>
            <w:lang w:eastAsia="ca-ES"/>
          </w:rPr>
          <w:t>n European</w:t>
        </w:r>
      </w:ins>
      <w:ins w:id="314" w:author="Josep Pueyo" w:date="2023-09-15T15:39:00Z">
        <w:r w:rsidRPr="003F6ECE">
          <w:rPr>
            <w:rFonts w:ascii="Times New Roman" w:eastAsiaTheme="minorEastAsia" w:hAnsi="Times New Roman" w:cs="Times New Roman"/>
            <w:b w:val="0"/>
            <w:bCs w:val="0"/>
            <w:color w:val="auto"/>
            <w:sz w:val="24"/>
            <w:szCs w:val="24"/>
            <w:lang w:eastAsia="ca-ES"/>
          </w:rPr>
          <w:t xml:space="preserve"> city. Nevertheless, it's important to emphasize that users have the flexibility to customize all parameters according to their specific context.</w:t>
        </w:r>
      </w:ins>
    </w:p>
    <w:bookmarkEnd w:id="309"/>
    <w:p w14:paraId="136DC513" w14:textId="77777777" w:rsidR="003F6ECE" w:rsidRPr="003F6ECE" w:rsidRDefault="003F6ECE" w:rsidP="003F6ECE">
      <w:pPr>
        <w:divId w:val="1784422788"/>
        <w:rPr>
          <w:ins w:id="315" w:author="Josep Pueyo" w:date="2023-09-15T15:39:00Z"/>
          <w:lang w:eastAsia="ca-ES"/>
          <w:rPrChange w:id="316" w:author="Josep Pueyo" w:date="2023-09-15T15:39:00Z">
            <w:rPr>
              <w:ins w:id="317" w:author="Josep Pueyo" w:date="2023-09-15T15:39:00Z"/>
              <w:lang w:val="en-US"/>
            </w:rPr>
          </w:rPrChange>
        </w:rPr>
        <w:pPrChange w:id="318" w:author="Josep Pueyo" w:date="2023-09-15T15:39:00Z">
          <w:pPr>
            <w:pStyle w:val="NormalWeb"/>
            <w:divId w:val="1784422788"/>
          </w:pPr>
        </w:pPrChange>
      </w:pPr>
    </w:p>
    <w:p w14:paraId="544CA162" w14:textId="77777777" w:rsidR="008D1567" w:rsidRPr="00DE1F40" w:rsidRDefault="00000000">
      <w:pPr>
        <w:pStyle w:val="Heading2"/>
        <w:divId w:val="1679965796"/>
        <w:rPr>
          <w:rFonts w:eastAsia="Times New Roman"/>
        </w:rPr>
      </w:pPr>
      <w:bookmarkStart w:id="319" w:name="d14796e426"/>
      <w:bookmarkEnd w:id="319"/>
      <w:proofErr w:type="spellStart"/>
      <w:r w:rsidRPr="00DE1F40">
        <w:rPr>
          <w:rFonts w:eastAsia="Times New Roman"/>
        </w:rPr>
        <w:t>Methods</w:t>
      </w:r>
      <w:proofErr w:type="spellEnd"/>
    </w:p>
    <w:p w14:paraId="1AD80219" w14:textId="77777777" w:rsidR="008D1567" w:rsidRPr="00DE1F40" w:rsidRDefault="00000000">
      <w:pPr>
        <w:pStyle w:val="Heading3"/>
        <w:divId w:val="2046445774"/>
        <w:rPr>
          <w:rFonts w:eastAsia="Times New Roman"/>
        </w:rPr>
      </w:pPr>
      <w:bookmarkStart w:id="320" w:name="d14796e431"/>
      <w:bookmarkEnd w:id="320"/>
      <w:r w:rsidRPr="00DE1F40">
        <w:rPr>
          <w:rFonts w:eastAsia="Times New Roman"/>
        </w:rPr>
        <w:t>Implementation: the model under the package</w:t>
      </w:r>
    </w:p>
    <w:p w14:paraId="6BD53639" w14:textId="77777777" w:rsidR="008D1567" w:rsidRPr="00DE1F40" w:rsidRDefault="00000000">
      <w:pPr>
        <w:pStyle w:val="NormalWeb"/>
        <w:divId w:val="2046445774"/>
        <w:rPr>
          <w:lang w:val="en-US"/>
          <w:rPrChange w:id="321" w:author="Josep Pueyo" w:date="2023-09-15T10:35:00Z">
            <w:rPr/>
          </w:rPrChange>
        </w:rPr>
      </w:pPr>
      <w:r w:rsidRPr="00DE1F40">
        <w:rPr>
          <w:lang w:val="en-US"/>
          <w:rPrChange w:id="322" w:author="Josep Pueyo" w:date="2023-09-15T10:35:00Z">
            <w:rPr/>
          </w:rPrChange>
        </w:rPr>
        <w:t xml:space="preserve">All the equations and algorithms to model the benefits of urban agriculture were encapsulated in an R package ( </w:t>
      </w:r>
      <w:r w:rsidRPr="00DE1F40">
        <w:rPr>
          <w:lang w:val="en-US"/>
          <w:rPrChange w:id="323" w:author="Josep Pueyo" w:date="2023-09-15T10:35:00Z">
            <w:rPr/>
          </w:rPrChange>
        </w:rPr>
        <w:fldChar w:fldCharType="begin"/>
      </w:r>
      <w:r w:rsidRPr="00DE1F40">
        <w:rPr>
          <w:lang w:val="en-US"/>
          <w:rPrChange w:id="324" w:author="Josep Pueyo" w:date="2023-09-15T10:35:00Z">
            <w:rPr/>
          </w:rPrChange>
        </w:rPr>
        <w:instrText>HYPERLINK \l "ref-32"</w:instrText>
      </w:r>
      <w:r w:rsidRPr="00F46451">
        <w:rPr>
          <w:lang w:val="en-US"/>
        </w:rPr>
      </w:r>
      <w:r w:rsidRPr="00DE1F40">
        <w:rPr>
          <w:lang w:val="en-US"/>
          <w:rPrChange w:id="325" w:author="Josep Pueyo" w:date="2023-09-15T10:35:00Z">
            <w:rPr>
              <w:rStyle w:val="Hyperlink"/>
            </w:rPr>
          </w:rPrChange>
        </w:rPr>
        <w:fldChar w:fldCharType="separate"/>
      </w:r>
      <w:r w:rsidRPr="00DE1F40">
        <w:rPr>
          <w:rStyle w:val="Hyperlink"/>
          <w:lang w:val="en-US"/>
          <w:rPrChange w:id="326" w:author="Josep Pueyo" w:date="2023-09-15T10:35:00Z">
            <w:rPr>
              <w:rStyle w:val="Hyperlink"/>
            </w:rPr>
          </w:rPrChange>
        </w:rPr>
        <w:t>R Core Team, 2022</w:t>
      </w:r>
      <w:r w:rsidRPr="00DE1F40">
        <w:rPr>
          <w:rStyle w:val="Hyperlink"/>
          <w:lang w:val="en-US"/>
          <w:rPrChange w:id="327" w:author="Josep Pueyo" w:date="2023-09-15T10:35:00Z">
            <w:rPr>
              <w:rStyle w:val="Hyperlink"/>
            </w:rPr>
          </w:rPrChange>
        </w:rPr>
        <w:fldChar w:fldCharType="end"/>
      </w:r>
      <w:r w:rsidRPr="00DE1F40">
        <w:rPr>
          <w:lang w:val="en-US"/>
          <w:rPrChange w:id="328" w:author="Josep Pueyo" w:date="2023-09-15T10:35:00Z">
            <w:rPr/>
          </w:rPrChange>
        </w:rPr>
        <w:t xml:space="preserve">), using one function for each indicator and one function to create scenarios. The package was created using R version 4.2.1 ( </w:t>
      </w:r>
      <w:r w:rsidRPr="00DE1F40">
        <w:rPr>
          <w:lang w:val="en-US"/>
          <w:rPrChange w:id="329" w:author="Josep Pueyo" w:date="2023-09-15T10:35:00Z">
            <w:rPr/>
          </w:rPrChange>
        </w:rPr>
        <w:fldChar w:fldCharType="begin"/>
      </w:r>
      <w:r w:rsidRPr="00DE1F40">
        <w:rPr>
          <w:lang w:val="en-US"/>
          <w:rPrChange w:id="330" w:author="Josep Pueyo" w:date="2023-09-15T10:35:00Z">
            <w:rPr/>
          </w:rPrChange>
        </w:rPr>
        <w:instrText>HYPERLINK \l "ref-32"</w:instrText>
      </w:r>
      <w:r w:rsidRPr="00F46451">
        <w:rPr>
          <w:lang w:val="en-US"/>
        </w:rPr>
      </w:r>
      <w:r w:rsidRPr="00DE1F40">
        <w:rPr>
          <w:lang w:val="en-US"/>
          <w:rPrChange w:id="331" w:author="Josep Pueyo" w:date="2023-09-15T10:35:00Z">
            <w:rPr>
              <w:rStyle w:val="Hyperlink"/>
            </w:rPr>
          </w:rPrChange>
        </w:rPr>
        <w:fldChar w:fldCharType="separate"/>
      </w:r>
      <w:r w:rsidRPr="00DE1F40">
        <w:rPr>
          <w:rStyle w:val="Hyperlink"/>
          <w:lang w:val="en-US"/>
          <w:rPrChange w:id="332" w:author="Josep Pueyo" w:date="2023-09-15T10:35:00Z">
            <w:rPr>
              <w:rStyle w:val="Hyperlink"/>
            </w:rPr>
          </w:rPrChange>
        </w:rPr>
        <w:t>R Core Team, 2022</w:t>
      </w:r>
      <w:r w:rsidRPr="00DE1F40">
        <w:rPr>
          <w:rStyle w:val="Hyperlink"/>
          <w:lang w:val="en-US"/>
          <w:rPrChange w:id="333" w:author="Josep Pueyo" w:date="2023-09-15T10:35:00Z">
            <w:rPr>
              <w:rStyle w:val="Hyperlink"/>
            </w:rPr>
          </w:rPrChange>
        </w:rPr>
        <w:fldChar w:fldCharType="end"/>
      </w:r>
      <w:r w:rsidRPr="00DE1F40">
        <w:rPr>
          <w:lang w:val="en-US"/>
          <w:rPrChange w:id="334" w:author="Josep Pueyo" w:date="2023-09-15T10:35:00Z">
            <w:rPr/>
          </w:rPrChange>
        </w:rPr>
        <w:t xml:space="preserve">) in RStudio desktop v. 2022.07.02. The package structure was assisted by the package </w:t>
      </w:r>
      <w:proofErr w:type="spellStart"/>
      <w:r w:rsidRPr="00DE1F40">
        <w:rPr>
          <w:rStyle w:val="HTMLTypewriter"/>
          <w:lang w:val="en-US"/>
          <w:rPrChange w:id="335" w:author="Josep Pueyo" w:date="2023-09-15T10:35:00Z">
            <w:rPr>
              <w:rStyle w:val="HTMLTypewriter"/>
            </w:rPr>
          </w:rPrChange>
        </w:rPr>
        <w:t>devtools</w:t>
      </w:r>
      <w:proofErr w:type="spellEnd"/>
      <w:r w:rsidRPr="00DE1F40">
        <w:rPr>
          <w:lang w:val="en-US"/>
          <w:rPrChange w:id="336" w:author="Josep Pueyo" w:date="2023-09-15T10:35:00Z">
            <w:rPr/>
          </w:rPrChange>
        </w:rPr>
        <w:t xml:space="preserve"> ( </w:t>
      </w:r>
      <w:r w:rsidRPr="00DE1F40">
        <w:rPr>
          <w:lang w:val="en-US"/>
          <w:rPrChange w:id="337" w:author="Josep Pueyo" w:date="2023-09-15T10:35:00Z">
            <w:rPr/>
          </w:rPrChange>
        </w:rPr>
        <w:fldChar w:fldCharType="begin"/>
      </w:r>
      <w:r w:rsidRPr="00DE1F40">
        <w:rPr>
          <w:lang w:val="en-US"/>
          <w:rPrChange w:id="338" w:author="Josep Pueyo" w:date="2023-09-15T10:35:00Z">
            <w:rPr/>
          </w:rPrChange>
        </w:rPr>
        <w:instrText>HYPERLINK \l "ref-44"</w:instrText>
      </w:r>
      <w:r w:rsidRPr="00F46451">
        <w:rPr>
          <w:lang w:val="en-US"/>
        </w:rPr>
      </w:r>
      <w:r w:rsidRPr="00DE1F40">
        <w:rPr>
          <w:lang w:val="en-US"/>
          <w:rPrChange w:id="339" w:author="Josep Pueyo" w:date="2023-09-15T10:35:00Z">
            <w:rPr>
              <w:rStyle w:val="Hyperlink"/>
            </w:rPr>
          </w:rPrChange>
        </w:rPr>
        <w:fldChar w:fldCharType="separate"/>
      </w:r>
      <w:r w:rsidRPr="00DE1F40">
        <w:rPr>
          <w:rStyle w:val="Hyperlink"/>
          <w:lang w:val="en-US"/>
          <w:rPrChange w:id="340" w:author="Josep Pueyo" w:date="2023-09-15T10:35:00Z">
            <w:rPr>
              <w:rStyle w:val="Hyperlink"/>
            </w:rPr>
          </w:rPrChange>
        </w:rPr>
        <w:t xml:space="preserve">Wickham </w:t>
      </w:r>
      <w:r w:rsidRPr="00DE1F40">
        <w:rPr>
          <w:rStyle w:val="Hyperlink"/>
          <w:i/>
          <w:iCs/>
          <w:lang w:val="en-US"/>
          <w:rPrChange w:id="341" w:author="Josep Pueyo" w:date="2023-09-15T10:35:00Z">
            <w:rPr>
              <w:rStyle w:val="Hyperlink"/>
              <w:i/>
              <w:iCs/>
            </w:rPr>
          </w:rPrChange>
        </w:rPr>
        <w:t>et al</w:t>
      </w:r>
      <w:r w:rsidRPr="00DE1F40">
        <w:rPr>
          <w:rStyle w:val="Hyperlink"/>
          <w:lang w:val="en-US"/>
          <w:rPrChange w:id="342" w:author="Josep Pueyo" w:date="2023-09-15T10:35:00Z">
            <w:rPr>
              <w:rStyle w:val="Hyperlink"/>
            </w:rPr>
          </w:rPrChange>
        </w:rPr>
        <w:t>., 2022d</w:t>
      </w:r>
      <w:r w:rsidRPr="00DE1F40">
        <w:rPr>
          <w:rStyle w:val="Hyperlink"/>
          <w:lang w:val="en-US"/>
          <w:rPrChange w:id="343" w:author="Josep Pueyo" w:date="2023-09-15T10:35:00Z">
            <w:rPr>
              <w:rStyle w:val="Hyperlink"/>
            </w:rPr>
          </w:rPrChange>
        </w:rPr>
        <w:fldChar w:fldCharType="end"/>
      </w:r>
      <w:r w:rsidRPr="00DE1F40">
        <w:rPr>
          <w:lang w:val="en-US"/>
          <w:rPrChange w:id="344" w:author="Josep Pueyo" w:date="2023-09-15T10:35:00Z">
            <w:rPr/>
          </w:rPrChange>
        </w:rPr>
        <w:t xml:space="preserve">) following the principles in </w:t>
      </w:r>
      <w:r w:rsidRPr="00DE1F40">
        <w:rPr>
          <w:lang w:val="en-US"/>
          <w:rPrChange w:id="345" w:author="Josep Pueyo" w:date="2023-09-15T10:35:00Z">
            <w:rPr/>
          </w:rPrChange>
        </w:rPr>
        <w:fldChar w:fldCharType="begin"/>
      </w:r>
      <w:r w:rsidRPr="00DE1F40">
        <w:rPr>
          <w:lang w:val="en-US"/>
          <w:rPrChange w:id="346" w:author="Josep Pueyo" w:date="2023-09-15T10:35:00Z">
            <w:rPr/>
          </w:rPrChange>
        </w:rPr>
        <w:instrText>HYPERLINK \l "ref-41"</w:instrText>
      </w:r>
      <w:r w:rsidRPr="00F46451">
        <w:rPr>
          <w:lang w:val="en-US"/>
        </w:rPr>
      </w:r>
      <w:r w:rsidRPr="00DE1F40">
        <w:rPr>
          <w:lang w:val="en-US"/>
          <w:rPrChange w:id="347" w:author="Josep Pueyo" w:date="2023-09-15T10:35:00Z">
            <w:rPr>
              <w:rStyle w:val="Hyperlink"/>
            </w:rPr>
          </w:rPrChange>
        </w:rPr>
        <w:fldChar w:fldCharType="separate"/>
      </w:r>
      <w:r w:rsidRPr="00DE1F40">
        <w:rPr>
          <w:rStyle w:val="Hyperlink"/>
          <w:lang w:val="en-US"/>
          <w:rPrChange w:id="348" w:author="Josep Pueyo" w:date="2023-09-15T10:35:00Z">
            <w:rPr>
              <w:rStyle w:val="Hyperlink"/>
            </w:rPr>
          </w:rPrChange>
        </w:rPr>
        <w:t>Wickham and Bryan (2022a)</w:t>
      </w:r>
      <w:r w:rsidRPr="00DE1F40">
        <w:rPr>
          <w:rStyle w:val="Hyperlink"/>
          <w:lang w:val="en-US"/>
          <w:rPrChange w:id="349" w:author="Josep Pueyo" w:date="2023-09-15T10:35:00Z">
            <w:rPr>
              <w:rStyle w:val="Hyperlink"/>
            </w:rPr>
          </w:rPrChange>
        </w:rPr>
        <w:fldChar w:fldCharType="end"/>
      </w:r>
      <w:r w:rsidRPr="00DE1F40">
        <w:rPr>
          <w:lang w:val="en-US"/>
          <w:rPrChange w:id="350" w:author="Josep Pueyo" w:date="2023-09-15T10:35:00Z">
            <w:rPr/>
          </w:rPrChange>
        </w:rPr>
        <w:t xml:space="preserve">. Likewise, the documentation of the functions was assisted by the package </w:t>
      </w:r>
      <w:r w:rsidRPr="00DE1F40">
        <w:rPr>
          <w:rStyle w:val="HTMLTypewriter"/>
          <w:lang w:val="en-US"/>
          <w:rPrChange w:id="351" w:author="Josep Pueyo" w:date="2023-09-15T10:35:00Z">
            <w:rPr>
              <w:rStyle w:val="HTMLTypewriter"/>
            </w:rPr>
          </w:rPrChange>
        </w:rPr>
        <w:t>roxygen2</w:t>
      </w:r>
      <w:r w:rsidRPr="00DE1F40">
        <w:rPr>
          <w:lang w:val="en-US"/>
          <w:rPrChange w:id="352" w:author="Josep Pueyo" w:date="2023-09-15T10:35:00Z">
            <w:rPr/>
          </w:rPrChange>
        </w:rPr>
        <w:t xml:space="preserve"> ( </w:t>
      </w:r>
      <w:r w:rsidRPr="00DE1F40">
        <w:rPr>
          <w:lang w:val="en-US"/>
          <w:rPrChange w:id="353" w:author="Josep Pueyo" w:date="2023-09-15T10:35:00Z">
            <w:rPr/>
          </w:rPrChange>
        </w:rPr>
        <w:fldChar w:fldCharType="begin"/>
      </w:r>
      <w:r w:rsidRPr="00DE1F40">
        <w:rPr>
          <w:lang w:val="en-US"/>
          <w:rPrChange w:id="354" w:author="Josep Pueyo" w:date="2023-09-15T10:35:00Z">
            <w:rPr/>
          </w:rPrChange>
        </w:rPr>
        <w:instrText>HYPERLINK \l "ref-42"</w:instrText>
      </w:r>
      <w:r w:rsidRPr="00F46451">
        <w:rPr>
          <w:lang w:val="en-US"/>
        </w:rPr>
      </w:r>
      <w:r w:rsidRPr="00DE1F40">
        <w:rPr>
          <w:lang w:val="en-US"/>
          <w:rPrChange w:id="355" w:author="Josep Pueyo" w:date="2023-09-15T10:35:00Z">
            <w:rPr>
              <w:rStyle w:val="Hyperlink"/>
            </w:rPr>
          </w:rPrChange>
        </w:rPr>
        <w:fldChar w:fldCharType="separate"/>
      </w:r>
      <w:r w:rsidRPr="00DE1F40">
        <w:rPr>
          <w:rStyle w:val="Hyperlink"/>
          <w:lang w:val="en-US"/>
          <w:rPrChange w:id="356" w:author="Josep Pueyo" w:date="2023-09-15T10:35:00Z">
            <w:rPr>
              <w:rStyle w:val="Hyperlink"/>
            </w:rPr>
          </w:rPrChange>
        </w:rPr>
        <w:t xml:space="preserve">Wickham </w:t>
      </w:r>
      <w:r w:rsidRPr="00DE1F40">
        <w:rPr>
          <w:rStyle w:val="Hyperlink"/>
          <w:i/>
          <w:iCs/>
          <w:lang w:val="en-US"/>
          <w:rPrChange w:id="357" w:author="Josep Pueyo" w:date="2023-09-15T10:35:00Z">
            <w:rPr>
              <w:rStyle w:val="Hyperlink"/>
              <w:i/>
              <w:iCs/>
            </w:rPr>
          </w:rPrChange>
        </w:rPr>
        <w:t>et al</w:t>
      </w:r>
      <w:r w:rsidRPr="00DE1F40">
        <w:rPr>
          <w:rStyle w:val="Hyperlink"/>
          <w:lang w:val="en-US"/>
          <w:rPrChange w:id="358" w:author="Josep Pueyo" w:date="2023-09-15T10:35:00Z">
            <w:rPr>
              <w:rStyle w:val="Hyperlink"/>
            </w:rPr>
          </w:rPrChange>
        </w:rPr>
        <w:t>., 2022b</w:t>
      </w:r>
      <w:r w:rsidRPr="00DE1F40">
        <w:rPr>
          <w:rStyle w:val="Hyperlink"/>
          <w:lang w:val="en-US"/>
          <w:rPrChange w:id="359" w:author="Josep Pueyo" w:date="2023-09-15T10:35:00Z">
            <w:rPr>
              <w:rStyle w:val="Hyperlink"/>
            </w:rPr>
          </w:rPrChange>
        </w:rPr>
        <w:fldChar w:fldCharType="end"/>
      </w:r>
      <w:r w:rsidRPr="00DE1F40">
        <w:rPr>
          <w:lang w:val="en-US"/>
          <w:rPrChange w:id="360" w:author="Josep Pueyo" w:date="2023-09-15T10:35:00Z">
            <w:rPr/>
          </w:rPrChange>
        </w:rPr>
        <w:t>). The dependencies of the package are:</w:t>
      </w:r>
    </w:p>
    <w:p w14:paraId="6D8E0AF0" w14:textId="77777777" w:rsidR="008D1567" w:rsidRPr="00DE1F40" w:rsidRDefault="00000000">
      <w:pPr>
        <w:pStyle w:val="NormalWeb"/>
        <w:numPr>
          <w:ilvl w:val="0"/>
          <w:numId w:val="1"/>
        </w:numPr>
        <w:divId w:val="1755273784"/>
        <w:rPr>
          <w:lang w:val="en-US"/>
          <w:rPrChange w:id="361" w:author="Josep Pueyo" w:date="2023-09-15T10:35:00Z">
            <w:rPr/>
          </w:rPrChange>
        </w:rPr>
      </w:pPr>
      <w:bookmarkStart w:id="362" w:name="d14796e467"/>
      <w:bookmarkEnd w:id="362"/>
      <w:proofErr w:type="spellStart"/>
      <w:r w:rsidRPr="00DE1F40">
        <w:rPr>
          <w:lang w:val="en-US"/>
          <w:rPrChange w:id="363" w:author="Josep Pueyo" w:date="2023-09-15T10:35:00Z">
            <w:rPr/>
          </w:rPrChange>
        </w:rPr>
        <w:lastRenderedPageBreak/>
        <w:t>dplyr</w:t>
      </w:r>
      <w:proofErr w:type="spellEnd"/>
      <w:r w:rsidRPr="00DE1F40">
        <w:rPr>
          <w:lang w:val="en-US"/>
          <w:rPrChange w:id="364" w:author="Josep Pueyo" w:date="2023-09-15T10:35:00Z">
            <w:rPr/>
          </w:rPrChange>
        </w:rPr>
        <w:t xml:space="preserve"> (&gt;= 1.0.6) ( </w:t>
      </w:r>
      <w:r w:rsidRPr="00DE1F40">
        <w:rPr>
          <w:lang w:val="en-US"/>
          <w:rPrChange w:id="365" w:author="Josep Pueyo" w:date="2023-09-15T10:35:00Z">
            <w:rPr/>
          </w:rPrChange>
        </w:rPr>
        <w:fldChar w:fldCharType="begin"/>
      </w:r>
      <w:r w:rsidRPr="00DE1F40">
        <w:rPr>
          <w:lang w:val="en-US"/>
          <w:rPrChange w:id="366" w:author="Josep Pueyo" w:date="2023-09-15T10:35:00Z">
            <w:rPr/>
          </w:rPrChange>
        </w:rPr>
        <w:instrText>HYPERLINK \l "ref-43"</w:instrText>
      </w:r>
      <w:r w:rsidRPr="00F46451">
        <w:rPr>
          <w:lang w:val="en-US"/>
        </w:rPr>
      </w:r>
      <w:r w:rsidRPr="00DE1F40">
        <w:rPr>
          <w:lang w:val="en-US"/>
          <w:rPrChange w:id="367" w:author="Josep Pueyo" w:date="2023-09-15T10:35:00Z">
            <w:rPr>
              <w:rStyle w:val="Hyperlink"/>
            </w:rPr>
          </w:rPrChange>
        </w:rPr>
        <w:fldChar w:fldCharType="separate"/>
      </w:r>
      <w:r w:rsidRPr="00DE1F40">
        <w:rPr>
          <w:rStyle w:val="Hyperlink"/>
          <w:lang w:val="en-US"/>
          <w:rPrChange w:id="368" w:author="Josep Pueyo" w:date="2023-09-15T10:35:00Z">
            <w:rPr>
              <w:rStyle w:val="Hyperlink"/>
            </w:rPr>
          </w:rPrChange>
        </w:rPr>
        <w:t xml:space="preserve">Wickham </w:t>
      </w:r>
      <w:r w:rsidRPr="00DE1F40">
        <w:rPr>
          <w:rStyle w:val="Hyperlink"/>
          <w:i/>
          <w:iCs/>
          <w:lang w:val="en-US"/>
          <w:rPrChange w:id="369" w:author="Josep Pueyo" w:date="2023-09-15T10:35:00Z">
            <w:rPr>
              <w:rStyle w:val="Hyperlink"/>
              <w:i/>
              <w:iCs/>
            </w:rPr>
          </w:rPrChange>
        </w:rPr>
        <w:t>et al</w:t>
      </w:r>
      <w:r w:rsidRPr="00DE1F40">
        <w:rPr>
          <w:rStyle w:val="Hyperlink"/>
          <w:lang w:val="en-US"/>
          <w:rPrChange w:id="370" w:author="Josep Pueyo" w:date="2023-09-15T10:35:00Z">
            <w:rPr>
              <w:rStyle w:val="Hyperlink"/>
            </w:rPr>
          </w:rPrChange>
        </w:rPr>
        <w:t>., 2022c</w:t>
      </w:r>
      <w:r w:rsidRPr="00DE1F40">
        <w:rPr>
          <w:rStyle w:val="Hyperlink"/>
          <w:lang w:val="en-US"/>
          <w:rPrChange w:id="371" w:author="Josep Pueyo" w:date="2023-09-15T10:35:00Z">
            <w:rPr>
              <w:rStyle w:val="Hyperlink"/>
            </w:rPr>
          </w:rPrChange>
        </w:rPr>
        <w:fldChar w:fldCharType="end"/>
      </w:r>
      <w:r w:rsidRPr="00DE1F40">
        <w:rPr>
          <w:lang w:val="en-US"/>
          <w:rPrChange w:id="372" w:author="Josep Pueyo" w:date="2023-09-15T10:35:00Z">
            <w:rPr/>
          </w:rPrChange>
        </w:rPr>
        <w:t>)</w:t>
      </w:r>
    </w:p>
    <w:p w14:paraId="7D46781E" w14:textId="77777777" w:rsidR="008D1567" w:rsidRPr="00DE1F40" w:rsidRDefault="00000000">
      <w:pPr>
        <w:pStyle w:val="NormalWeb"/>
        <w:numPr>
          <w:ilvl w:val="0"/>
          <w:numId w:val="1"/>
        </w:numPr>
        <w:divId w:val="1755273784"/>
        <w:rPr>
          <w:lang w:val="en-US"/>
          <w:rPrChange w:id="373" w:author="Josep Pueyo" w:date="2023-09-15T10:35:00Z">
            <w:rPr/>
          </w:rPrChange>
        </w:rPr>
      </w:pPr>
      <w:proofErr w:type="spellStart"/>
      <w:r w:rsidRPr="00DE1F40">
        <w:rPr>
          <w:lang w:val="en-US"/>
          <w:rPrChange w:id="374" w:author="Josep Pueyo" w:date="2023-09-15T10:35:00Z">
            <w:rPr/>
          </w:rPrChange>
        </w:rPr>
        <w:t>magrittr</w:t>
      </w:r>
      <w:proofErr w:type="spellEnd"/>
      <w:r w:rsidRPr="00DE1F40">
        <w:rPr>
          <w:lang w:val="en-US"/>
          <w:rPrChange w:id="375" w:author="Josep Pueyo" w:date="2023-09-15T10:35:00Z">
            <w:rPr/>
          </w:rPrChange>
        </w:rPr>
        <w:t xml:space="preserve"> (&gt;= 2.0.1) ( </w:t>
      </w:r>
      <w:r w:rsidRPr="00DE1F40">
        <w:rPr>
          <w:lang w:val="en-US"/>
          <w:rPrChange w:id="376" w:author="Josep Pueyo" w:date="2023-09-15T10:35:00Z">
            <w:rPr/>
          </w:rPrChange>
        </w:rPr>
        <w:fldChar w:fldCharType="begin"/>
      </w:r>
      <w:r w:rsidRPr="00DE1F40">
        <w:rPr>
          <w:lang w:val="en-US"/>
          <w:rPrChange w:id="377" w:author="Josep Pueyo" w:date="2023-09-15T10:35:00Z">
            <w:rPr/>
          </w:rPrChange>
        </w:rPr>
        <w:instrText>HYPERLINK \l "ref-2"</w:instrText>
      </w:r>
      <w:r w:rsidRPr="00F46451">
        <w:rPr>
          <w:lang w:val="en-US"/>
        </w:rPr>
      </w:r>
      <w:r w:rsidRPr="00DE1F40">
        <w:rPr>
          <w:lang w:val="en-US"/>
          <w:rPrChange w:id="378" w:author="Josep Pueyo" w:date="2023-09-15T10:35:00Z">
            <w:rPr>
              <w:rStyle w:val="Hyperlink"/>
            </w:rPr>
          </w:rPrChange>
        </w:rPr>
        <w:fldChar w:fldCharType="separate"/>
      </w:r>
      <w:r w:rsidRPr="00DE1F40">
        <w:rPr>
          <w:rStyle w:val="Hyperlink"/>
          <w:lang w:val="en-US"/>
          <w:rPrChange w:id="379" w:author="Josep Pueyo" w:date="2023-09-15T10:35:00Z">
            <w:rPr>
              <w:rStyle w:val="Hyperlink"/>
            </w:rPr>
          </w:rPrChange>
        </w:rPr>
        <w:t>Bache &amp; Wickham, 2022</w:t>
      </w:r>
      <w:r w:rsidRPr="00DE1F40">
        <w:rPr>
          <w:rStyle w:val="Hyperlink"/>
          <w:lang w:val="en-US"/>
          <w:rPrChange w:id="380" w:author="Josep Pueyo" w:date="2023-09-15T10:35:00Z">
            <w:rPr>
              <w:rStyle w:val="Hyperlink"/>
            </w:rPr>
          </w:rPrChange>
        </w:rPr>
        <w:fldChar w:fldCharType="end"/>
      </w:r>
      <w:r w:rsidRPr="00DE1F40">
        <w:rPr>
          <w:lang w:val="en-US"/>
          <w:rPrChange w:id="381" w:author="Josep Pueyo" w:date="2023-09-15T10:35:00Z">
            <w:rPr/>
          </w:rPrChange>
        </w:rPr>
        <w:t>)</w:t>
      </w:r>
    </w:p>
    <w:p w14:paraId="137B1C80" w14:textId="77777777" w:rsidR="008D1567" w:rsidRPr="00DE1F40" w:rsidRDefault="00000000">
      <w:pPr>
        <w:pStyle w:val="NormalWeb"/>
        <w:numPr>
          <w:ilvl w:val="0"/>
          <w:numId w:val="1"/>
        </w:numPr>
        <w:divId w:val="1755273784"/>
        <w:rPr>
          <w:lang w:val="en-US"/>
          <w:rPrChange w:id="382" w:author="Josep Pueyo" w:date="2023-09-15T10:35:00Z">
            <w:rPr/>
          </w:rPrChange>
        </w:rPr>
      </w:pPr>
      <w:r w:rsidRPr="00DE1F40">
        <w:rPr>
          <w:lang w:val="en-US"/>
          <w:rPrChange w:id="383" w:author="Josep Pueyo" w:date="2023-09-15T10:35:00Z">
            <w:rPr/>
          </w:rPrChange>
        </w:rPr>
        <w:t xml:space="preserve">sf (&gt;=0.9) ( </w:t>
      </w:r>
      <w:r w:rsidRPr="00DE1F40">
        <w:rPr>
          <w:lang w:val="en-US"/>
          <w:rPrChange w:id="384" w:author="Josep Pueyo" w:date="2023-09-15T10:35:00Z">
            <w:rPr/>
          </w:rPrChange>
        </w:rPr>
        <w:fldChar w:fldCharType="begin"/>
      </w:r>
      <w:r w:rsidRPr="00DE1F40">
        <w:rPr>
          <w:lang w:val="en-US"/>
          <w:rPrChange w:id="385" w:author="Josep Pueyo" w:date="2023-09-15T10:35:00Z">
            <w:rPr/>
          </w:rPrChange>
        </w:rPr>
        <w:instrText>HYPERLINK \l "ref-28"</w:instrText>
      </w:r>
      <w:r w:rsidRPr="00F46451">
        <w:rPr>
          <w:lang w:val="en-US"/>
        </w:rPr>
      </w:r>
      <w:r w:rsidRPr="00DE1F40">
        <w:rPr>
          <w:lang w:val="en-US"/>
          <w:rPrChange w:id="386" w:author="Josep Pueyo" w:date="2023-09-15T10:35:00Z">
            <w:rPr>
              <w:rStyle w:val="Hyperlink"/>
            </w:rPr>
          </w:rPrChange>
        </w:rPr>
        <w:fldChar w:fldCharType="separate"/>
      </w:r>
      <w:proofErr w:type="spellStart"/>
      <w:r w:rsidRPr="00DE1F40">
        <w:rPr>
          <w:rStyle w:val="Hyperlink"/>
          <w:lang w:val="en-US"/>
          <w:rPrChange w:id="387" w:author="Josep Pueyo" w:date="2023-09-15T10:35:00Z">
            <w:rPr>
              <w:rStyle w:val="Hyperlink"/>
            </w:rPr>
          </w:rPrChange>
        </w:rPr>
        <w:t>Pebesma</w:t>
      </w:r>
      <w:proofErr w:type="spellEnd"/>
      <w:r w:rsidRPr="00DE1F40">
        <w:rPr>
          <w:rStyle w:val="Hyperlink"/>
          <w:lang w:val="en-US"/>
          <w:rPrChange w:id="388" w:author="Josep Pueyo" w:date="2023-09-15T10:35:00Z">
            <w:rPr>
              <w:rStyle w:val="Hyperlink"/>
            </w:rPr>
          </w:rPrChange>
        </w:rPr>
        <w:t>, 2018a</w:t>
      </w:r>
      <w:r w:rsidRPr="00DE1F40">
        <w:rPr>
          <w:rStyle w:val="Hyperlink"/>
          <w:lang w:val="en-US"/>
          <w:rPrChange w:id="389" w:author="Josep Pueyo" w:date="2023-09-15T10:35:00Z">
            <w:rPr>
              <w:rStyle w:val="Hyperlink"/>
            </w:rPr>
          </w:rPrChange>
        </w:rPr>
        <w:fldChar w:fldCharType="end"/>
      </w:r>
      <w:r w:rsidRPr="00DE1F40">
        <w:rPr>
          <w:lang w:val="en-US"/>
          <w:rPrChange w:id="390" w:author="Josep Pueyo" w:date="2023-09-15T10:35:00Z">
            <w:rPr/>
          </w:rPrChange>
        </w:rPr>
        <w:t>)</w:t>
      </w:r>
    </w:p>
    <w:p w14:paraId="750108E1" w14:textId="77777777" w:rsidR="008D1567" w:rsidRPr="00DE1F40" w:rsidRDefault="00000000">
      <w:pPr>
        <w:pStyle w:val="NormalWeb"/>
        <w:numPr>
          <w:ilvl w:val="0"/>
          <w:numId w:val="1"/>
        </w:numPr>
        <w:divId w:val="1755273784"/>
        <w:rPr>
          <w:lang w:val="en-US"/>
          <w:rPrChange w:id="391" w:author="Josep Pueyo" w:date="2023-09-15T10:35:00Z">
            <w:rPr/>
          </w:rPrChange>
        </w:rPr>
      </w:pPr>
      <w:r w:rsidRPr="00DE1F40">
        <w:rPr>
          <w:lang w:val="en-US"/>
          <w:rPrChange w:id="392" w:author="Josep Pueyo" w:date="2023-09-15T10:35:00Z">
            <w:rPr/>
          </w:rPrChange>
        </w:rPr>
        <w:t xml:space="preserve">stars (&gt;= 0.5) ( </w:t>
      </w:r>
      <w:r w:rsidRPr="00DE1F40">
        <w:rPr>
          <w:lang w:val="en-US"/>
          <w:rPrChange w:id="393" w:author="Josep Pueyo" w:date="2023-09-15T10:35:00Z">
            <w:rPr/>
          </w:rPrChange>
        </w:rPr>
        <w:fldChar w:fldCharType="begin"/>
      </w:r>
      <w:r w:rsidRPr="00DE1F40">
        <w:rPr>
          <w:lang w:val="en-US"/>
          <w:rPrChange w:id="394" w:author="Josep Pueyo" w:date="2023-09-15T10:35:00Z">
            <w:rPr/>
          </w:rPrChange>
        </w:rPr>
        <w:instrText>HYPERLINK \l "ref-31"</w:instrText>
      </w:r>
      <w:r w:rsidRPr="00F46451">
        <w:rPr>
          <w:lang w:val="en-US"/>
        </w:rPr>
      </w:r>
      <w:r w:rsidRPr="00DE1F40">
        <w:rPr>
          <w:lang w:val="en-US"/>
          <w:rPrChange w:id="395" w:author="Josep Pueyo" w:date="2023-09-15T10:35:00Z">
            <w:rPr>
              <w:rStyle w:val="Hyperlink"/>
            </w:rPr>
          </w:rPrChange>
        </w:rPr>
        <w:fldChar w:fldCharType="separate"/>
      </w:r>
      <w:proofErr w:type="spellStart"/>
      <w:r w:rsidRPr="00DE1F40">
        <w:rPr>
          <w:rStyle w:val="Hyperlink"/>
          <w:lang w:val="en-US"/>
          <w:rPrChange w:id="396" w:author="Josep Pueyo" w:date="2023-09-15T10:35:00Z">
            <w:rPr>
              <w:rStyle w:val="Hyperlink"/>
            </w:rPr>
          </w:rPrChange>
        </w:rPr>
        <w:t>Pebesma</w:t>
      </w:r>
      <w:proofErr w:type="spellEnd"/>
      <w:r w:rsidRPr="00DE1F40">
        <w:rPr>
          <w:rStyle w:val="Hyperlink"/>
          <w:lang w:val="en-US"/>
          <w:rPrChange w:id="397" w:author="Josep Pueyo" w:date="2023-09-15T10:35:00Z">
            <w:rPr>
              <w:rStyle w:val="Hyperlink"/>
            </w:rPr>
          </w:rPrChange>
        </w:rPr>
        <w:t>, 2022</w:t>
      </w:r>
      <w:r w:rsidRPr="00DE1F40">
        <w:rPr>
          <w:rStyle w:val="Hyperlink"/>
          <w:lang w:val="en-US"/>
          <w:rPrChange w:id="398" w:author="Josep Pueyo" w:date="2023-09-15T10:35:00Z">
            <w:rPr>
              <w:rStyle w:val="Hyperlink"/>
            </w:rPr>
          </w:rPrChange>
        </w:rPr>
        <w:fldChar w:fldCharType="end"/>
      </w:r>
      <w:r w:rsidRPr="00DE1F40">
        <w:rPr>
          <w:lang w:val="en-US"/>
          <w:rPrChange w:id="399" w:author="Josep Pueyo" w:date="2023-09-15T10:35:00Z">
            <w:rPr/>
          </w:rPrChange>
        </w:rPr>
        <w:t>)</w:t>
      </w:r>
    </w:p>
    <w:p w14:paraId="43BE8A49" w14:textId="77777777" w:rsidR="008D1567" w:rsidRPr="00DE1F40" w:rsidRDefault="00000000">
      <w:pPr>
        <w:pStyle w:val="NormalWeb"/>
        <w:numPr>
          <w:ilvl w:val="0"/>
          <w:numId w:val="1"/>
        </w:numPr>
        <w:divId w:val="1755273784"/>
        <w:rPr>
          <w:lang w:val="en-US"/>
          <w:rPrChange w:id="400" w:author="Josep Pueyo" w:date="2023-09-15T10:35:00Z">
            <w:rPr/>
          </w:rPrChange>
        </w:rPr>
      </w:pPr>
      <w:proofErr w:type="spellStart"/>
      <w:r w:rsidRPr="00DE1F40">
        <w:rPr>
          <w:lang w:val="en-US"/>
          <w:rPrChange w:id="401" w:author="Josep Pueyo" w:date="2023-09-15T10:35:00Z">
            <w:rPr/>
          </w:rPrChange>
        </w:rPr>
        <w:t>rlang</w:t>
      </w:r>
      <w:proofErr w:type="spellEnd"/>
      <w:r w:rsidRPr="00DE1F40">
        <w:rPr>
          <w:lang w:val="en-US"/>
          <w:rPrChange w:id="402" w:author="Josep Pueyo" w:date="2023-09-15T10:35:00Z">
            <w:rPr/>
          </w:rPrChange>
        </w:rPr>
        <w:t xml:space="preserve"> (&gt;= 1.0) ( </w:t>
      </w:r>
      <w:r w:rsidRPr="00DE1F40">
        <w:rPr>
          <w:lang w:val="en-US"/>
          <w:rPrChange w:id="403" w:author="Josep Pueyo" w:date="2023-09-15T10:35:00Z">
            <w:rPr/>
          </w:rPrChange>
        </w:rPr>
        <w:fldChar w:fldCharType="begin"/>
      </w:r>
      <w:r w:rsidRPr="00DE1F40">
        <w:rPr>
          <w:lang w:val="en-US"/>
          <w:rPrChange w:id="404" w:author="Josep Pueyo" w:date="2023-09-15T10:35:00Z">
            <w:rPr/>
          </w:rPrChange>
        </w:rPr>
        <w:instrText>HYPERLINK \l "ref-17"</w:instrText>
      </w:r>
      <w:r w:rsidRPr="00F46451">
        <w:rPr>
          <w:lang w:val="en-US"/>
        </w:rPr>
      </w:r>
      <w:r w:rsidRPr="00DE1F40">
        <w:rPr>
          <w:lang w:val="en-US"/>
          <w:rPrChange w:id="405" w:author="Josep Pueyo" w:date="2023-09-15T10:35:00Z">
            <w:rPr>
              <w:rStyle w:val="Hyperlink"/>
            </w:rPr>
          </w:rPrChange>
        </w:rPr>
        <w:fldChar w:fldCharType="separate"/>
      </w:r>
      <w:r w:rsidRPr="00DE1F40">
        <w:rPr>
          <w:rStyle w:val="Hyperlink"/>
          <w:lang w:val="en-US"/>
          <w:rPrChange w:id="406" w:author="Josep Pueyo" w:date="2023-09-15T10:35:00Z">
            <w:rPr>
              <w:rStyle w:val="Hyperlink"/>
            </w:rPr>
          </w:rPrChange>
        </w:rPr>
        <w:t>Henry &amp; Wickham, 2022b</w:t>
      </w:r>
      <w:r w:rsidRPr="00DE1F40">
        <w:rPr>
          <w:rStyle w:val="Hyperlink"/>
          <w:lang w:val="en-US"/>
          <w:rPrChange w:id="407" w:author="Josep Pueyo" w:date="2023-09-15T10:35:00Z">
            <w:rPr>
              <w:rStyle w:val="Hyperlink"/>
            </w:rPr>
          </w:rPrChange>
        </w:rPr>
        <w:fldChar w:fldCharType="end"/>
      </w:r>
      <w:r w:rsidRPr="00DE1F40">
        <w:rPr>
          <w:lang w:val="en-US"/>
          <w:rPrChange w:id="408" w:author="Josep Pueyo" w:date="2023-09-15T10:35:00Z">
            <w:rPr/>
          </w:rPrChange>
        </w:rPr>
        <w:t>)</w:t>
      </w:r>
    </w:p>
    <w:p w14:paraId="7FCBF7BE" w14:textId="77777777" w:rsidR="008D1567" w:rsidRPr="00DE1F40" w:rsidRDefault="00000000">
      <w:pPr>
        <w:pStyle w:val="NormalWeb"/>
        <w:divId w:val="2046445774"/>
        <w:rPr>
          <w:lang w:val="en-US"/>
          <w:rPrChange w:id="409" w:author="Josep Pueyo" w:date="2023-09-15T10:35:00Z">
            <w:rPr/>
          </w:rPrChange>
        </w:rPr>
      </w:pPr>
      <w:r w:rsidRPr="00DE1F40">
        <w:rPr>
          <w:b/>
          <w:bCs/>
          <w:i/>
          <w:iCs/>
          <w:lang w:val="en-US"/>
          <w:rPrChange w:id="410" w:author="Josep Pueyo" w:date="2023-09-15T10:35:00Z">
            <w:rPr>
              <w:b/>
              <w:bCs/>
              <w:i/>
              <w:iCs/>
            </w:rPr>
          </w:rPrChange>
        </w:rPr>
        <w:t>Urban representation of the city of interest.</w:t>
      </w:r>
      <w:r w:rsidRPr="00DE1F40">
        <w:rPr>
          <w:b/>
          <w:bCs/>
          <w:lang w:val="en-US"/>
          <w:rPrChange w:id="411" w:author="Josep Pueyo" w:date="2023-09-15T10:35:00Z">
            <w:rPr>
              <w:b/>
              <w:bCs/>
            </w:rPr>
          </w:rPrChange>
        </w:rPr>
        <w:t xml:space="preserve"> </w:t>
      </w:r>
      <w:r w:rsidRPr="00DE1F40">
        <w:rPr>
          <w:lang w:val="en-US"/>
          <w:rPrChange w:id="412" w:author="Josep Pueyo" w:date="2023-09-15T10:35:00Z">
            <w:rPr/>
          </w:rPrChange>
        </w:rPr>
        <w:t xml:space="preserve">The </w:t>
      </w:r>
      <w:r w:rsidRPr="00DE1F40">
        <w:rPr>
          <w:rStyle w:val="HTMLTypewriter"/>
          <w:lang w:val="en-US"/>
          <w:rPrChange w:id="413" w:author="Josep Pueyo" w:date="2023-09-15T10:35:00Z">
            <w:rPr>
              <w:rStyle w:val="HTMLTypewriter"/>
            </w:rPr>
          </w:rPrChange>
        </w:rPr>
        <w:t>ediblecity</w:t>
      </w:r>
      <w:r w:rsidRPr="00DE1F40">
        <w:rPr>
          <w:lang w:val="en-US"/>
          <w:rPrChange w:id="414" w:author="Josep Pueyo" w:date="2023-09-15T10:35:00Z">
            <w:rPr/>
          </w:rPrChange>
        </w:rPr>
        <w:t xml:space="preserve"> package provides eight functions to estimate eight different indicators and a function to generate scenarios. It takes, as a basis, a spatial representation of a city (or a part of a city) as a GIS layer. This representation must have one attribute indicating the land uses of the city, such as gardens, streets, rooftops, etc. Some indicators require specific information to be included in the representation. This is explained in each indicator’s section.</w:t>
      </w:r>
    </w:p>
    <w:p w14:paraId="4EEC4370" w14:textId="77777777" w:rsidR="008D1567" w:rsidRPr="00DE1F40" w:rsidRDefault="00000000">
      <w:pPr>
        <w:pStyle w:val="NormalWeb"/>
        <w:divId w:val="2046445774"/>
        <w:rPr>
          <w:lang w:val="en-US"/>
          <w:rPrChange w:id="415" w:author="Josep Pueyo" w:date="2023-09-15T10:35:00Z">
            <w:rPr/>
          </w:rPrChange>
        </w:rPr>
      </w:pPr>
      <w:r w:rsidRPr="00DE1F40">
        <w:rPr>
          <w:lang w:val="en-US"/>
          <w:rPrChange w:id="416" w:author="Josep Pueyo" w:date="2023-09-15T10:35:00Z">
            <w:rPr/>
          </w:rPrChange>
        </w:rPr>
        <w:t xml:space="preserve">The package includes the representation of Sant Narcís, a </w:t>
      </w:r>
      <w:proofErr w:type="spellStart"/>
      <w:r w:rsidRPr="00DE1F40">
        <w:rPr>
          <w:lang w:val="en-US"/>
          <w:rPrChange w:id="417" w:author="Josep Pueyo" w:date="2023-09-15T10:35:00Z">
            <w:rPr/>
          </w:rPrChange>
        </w:rPr>
        <w:t>neighbourhood</w:t>
      </w:r>
      <w:proofErr w:type="spellEnd"/>
      <w:r w:rsidRPr="00DE1F40">
        <w:rPr>
          <w:lang w:val="en-US"/>
          <w:rPrChange w:id="418" w:author="Josep Pueyo" w:date="2023-09-15T10:35:00Z">
            <w:rPr/>
          </w:rPrChange>
        </w:rPr>
        <w:t xml:space="preserve"> of Girona (Spain) as an example of an urban representation ( </w:t>
      </w:r>
      <w:r w:rsidRPr="00DE1F40">
        <w:rPr>
          <w:lang w:val="en-US"/>
          <w:rPrChange w:id="419" w:author="Josep Pueyo" w:date="2023-09-15T10:35:00Z">
            <w:rPr/>
          </w:rPrChange>
        </w:rPr>
        <w:fldChar w:fldCharType="begin"/>
      </w:r>
      <w:r w:rsidRPr="00DE1F40">
        <w:rPr>
          <w:lang w:val="en-US"/>
          <w:rPrChange w:id="420" w:author="Josep Pueyo" w:date="2023-09-15T10:35:00Z">
            <w:rPr/>
          </w:rPrChange>
        </w:rPr>
        <w:instrText>HYPERLINK \l "f1"</w:instrText>
      </w:r>
      <w:r w:rsidRPr="00F46451">
        <w:rPr>
          <w:lang w:val="en-US"/>
        </w:rPr>
      </w:r>
      <w:r w:rsidRPr="00DE1F40">
        <w:rPr>
          <w:lang w:val="en-US"/>
          <w:rPrChange w:id="421" w:author="Josep Pueyo" w:date="2023-09-15T10:35:00Z">
            <w:rPr>
              <w:rStyle w:val="Hyperlink"/>
            </w:rPr>
          </w:rPrChange>
        </w:rPr>
        <w:fldChar w:fldCharType="separate"/>
      </w:r>
      <w:r w:rsidRPr="00DE1F40">
        <w:rPr>
          <w:rStyle w:val="Hyperlink"/>
          <w:lang w:val="en-US"/>
          <w:rPrChange w:id="422" w:author="Josep Pueyo" w:date="2023-09-15T10:35:00Z">
            <w:rPr>
              <w:rStyle w:val="Hyperlink"/>
            </w:rPr>
          </w:rPrChange>
        </w:rPr>
        <w:t>Figure 1</w:t>
      </w:r>
      <w:r w:rsidRPr="00DE1F40">
        <w:rPr>
          <w:rStyle w:val="Hyperlink"/>
          <w:lang w:val="en-US"/>
          <w:rPrChange w:id="423" w:author="Josep Pueyo" w:date="2023-09-15T10:35:00Z">
            <w:rPr>
              <w:rStyle w:val="Hyperlink"/>
            </w:rPr>
          </w:rPrChange>
        </w:rPr>
        <w:fldChar w:fldCharType="end"/>
      </w:r>
      <w:r w:rsidRPr="00DE1F40">
        <w:rPr>
          <w:lang w:val="en-US"/>
          <w:rPrChange w:id="424" w:author="Josep Pueyo" w:date="2023-09-15T10:35:00Z">
            <w:rPr/>
          </w:rPrChange>
        </w:rPr>
        <w:t xml:space="preserve">). This example can help the users to create the representation of their cities of interest. In the </w:t>
      </w:r>
      <w:r w:rsidRPr="00DE1F40">
        <w:rPr>
          <w:lang w:val="en-US"/>
          <w:rPrChange w:id="425" w:author="Josep Pueyo" w:date="2023-09-15T10:35:00Z">
            <w:rPr/>
          </w:rPrChange>
        </w:rPr>
        <w:fldChar w:fldCharType="begin"/>
      </w:r>
      <w:r w:rsidRPr="00DE1F40">
        <w:rPr>
          <w:lang w:val="en-US"/>
          <w:rPrChange w:id="426" w:author="Josep Pueyo" w:date="2023-09-15T10:35:00Z">
            <w:rPr/>
          </w:rPrChange>
        </w:rPr>
        <w:instrText>HYPERLINK \l "T1"</w:instrText>
      </w:r>
      <w:r w:rsidRPr="00F46451">
        <w:rPr>
          <w:lang w:val="en-US"/>
        </w:rPr>
      </w:r>
      <w:r w:rsidRPr="00DE1F40">
        <w:rPr>
          <w:lang w:val="en-US"/>
          <w:rPrChange w:id="427" w:author="Josep Pueyo" w:date="2023-09-15T10:35:00Z">
            <w:rPr>
              <w:rStyle w:val="Hyperlink"/>
            </w:rPr>
          </w:rPrChange>
        </w:rPr>
        <w:fldChar w:fldCharType="separate"/>
      </w:r>
      <w:r w:rsidRPr="00DE1F40">
        <w:rPr>
          <w:rStyle w:val="Hyperlink"/>
          <w:lang w:val="en-US"/>
          <w:rPrChange w:id="428" w:author="Josep Pueyo" w:date="2023-09-15T10:35:00Z">
            <w:rPr>
              <w:rStyle w:val="Hyperlink"/>
            </w:rPr>
          </w:rPrChange>
        </w:rPr>
        <w:t>Table 1</w:t>
      </w:r>
      <w:r w:rsidRPr="00DE1F40">
        <w:rPr>
          <w:rStyle w:val="Hyperlink"/>
          <w:lang w:val="en-US"/>
          <w:rPrChange w:id="429" w:author="Josep Pueyo" w:date="2023-09-15T10:35:00Z">
            <w:rPr>
              <w:rStyle w:val="Hyperlink"/>
            </w:rPr>
          </w:rPrChange>
        </w:rPr>
        <w:fldChar w:fldCharType="end"/>
      </w:r>
      <w:r w:rsidRPr="00DE1F40">
        <w:rPr>
          <w:lang w:val="en-US"/>
          <w:rPrChange w:id="430" w:author="Josep Pueyo" w:date="2023-09-15T10:35:00Z">
            <w:rPr/>
          </w:rPrChange>
        </w:rPr>
        <w:t xml:space="preserve"> below, a sample with one element of each type is shown. The representation is provided as an </w:t>
      </w:r>
      <w:r w:rsidRPr="00DE1F40">
        <w:rPr>
          <w:rStyle w:val="HTMLTypewriter"/>
          <w:lang w:val="en-US"/>
          <w:rPrChange w:id="431" w:author="Josep Pueyo" w:date="2023-09-15T10:35:00Z">
            <w:rPr>
              <w:rStyle w:val="HTMLTypewriter"/>
            </w:rPr>
          </w:rPrChange>
        </w:rPr>
        <w:t>sf</w:t>
      </w:r>
      <w:r w:rsidRPr="00DE1F40">
        <w:rPr>
          <w:lang w:val="en-US"/>
          <w:rPrChange w:id="432" w:author="Josep Pueyo" w:date="2023-09-15T10:35:00Z">
            <w:rPr/>
          </w:rPrChange>
        </w:rPr>
        <w:t xml:space="preserve"> object, which is a class for spatial data in R implemented by package </w:t>
      </w:r>
      <w:r w:rsidRPr="00DE1F40">
        <w:rPr>
          <w:rStyle w:val="HTMLTypewriter"/>
          <w:lang w:val="en-US"/>
          <w:rPrChange w:id="433" w:author="Josep Pueyo" w:date="2023-09-15T10:35:00Z">
            <w:rPr>
              <w:rStyle w:val="HTMLTypewriter"/>
            </w:rPr>
          </w:rPrChange>
        </w:rPr>
        <w:t>sf</w:t>
      </w:r>
      <w:r w:rsidRPr="00DE1F40">
        <w:rPr>
          <w:lang w:val="en-US"/>
          <w:rPrChange w:id="434" w:author="Josep Pueyo" w:date="2023-09-15T10:35:00Z">
            <w:rPr/>
          </w:rPrChange>
        </w:rPr>
        <w:t xml:space="preserve"> ( </w:t>
      </w:r>
      <w:r w:rsidRPr="00DE1F40">
        <w:rPr>
          <w:lang w:val="en-US"/>
          <w:rPrChange w:id="435" w:author="Josep Pueyo" w:date="2023-09-15T10:35:00Z">
            <w:rPr/>
          </w:rPrChange>
        </w:rPr>
        <w:fldChar w:fldCharType="begin"/>
      </w:r>
      <w:r w:rsidRPr="00DE1F40">
        <w:rPr>
          <w:lang w:val="en-US"/>
          <w:rPrChange w:id="436" w:author="Josep Pueyo" w:date="2023-09-15T10:35:00Z">
            <w:rPr/>
          </w:rPrChange>
        </w:rPr>
        <w:instrText>HYPERLINK \l "ref-29"</w:instrText>
      </w:r>
      <w:r w:rsidRPr="00F46451">
        <w:rPr>
          <w:lang w:val="en-US"/>
        </w:rPr>
      </w:r>
      <w:r w:rsidRPr="00DE1F40">
        <w:rPr>
          <w:lang w:val="en-US"/>
          <w:rPrChange w:id="437" w:author="Josep Pueyo" w:date="2023-09-15T10:35:00Z">
            <w:rPr>
              <w:rStyle w:val="Hyperlink"/>
            </w:rPr>
          </w:rPrChange>
        </w:rPr>
        <w:fldChar w:fldCharType="separate"/>
      </w:r>
      <w:proofErr w:type="spellStart"/>
      <w:r w:rsidRPr="00DE1F40">
        <w:rPr>
          <w:rStyle w:val="Hyperlink"/>
          <w:lang w:val="en-US"/>
          <w:rPrChange w:id="438" w:author="Josep Pueyo" w:date="2023-09-15T10:35:00Z">
            <w:rPr>
              <w:rStyle w:val="Hyperlink"/>
            </w:rPr>
          </w:rPrChange>
        </w:rPr>
        <w:t>Pebesma</w:t>
      </w:r>
      <w:proofErr w:type="spellEnd"/>
      <w:r w:rsidRPr="00DE1F40">
        <w:rPr>
          <w:rStyle w:val="Hyperlink"/>
          <w:lang w:val="en-US"/>
          <w:rPrChange w:id="439" w:author="Josep Pueyo" w:date="2023-09-15T10:35:00Z">
            <w:rPr>
              <w:rStyle w:val="Hyperlink"/>
            </w:rPr>
          </w:rPrChange>
        </w:rPr>
        <w:t>, 2018b</w:t>
      </w:r>
      <w:r w:rsidRPr="00DE1F40">
        <w:rPr>
          <w:rStyle w:val="Hyperlink"/>
          <w:lang w:val="en-US"/>
          <w:rPrChange w:id="440" w:author="Josep Pueyo" w:date="2023-09-15T10:35:00Z">
            <w:rPr>
              <w:rStyle w:val="Hyperlink"/>
            </w:rPr>
          </w:rPrChange>
        </w:rPr>
        <w:fldChar w:fldCharType="end"/>
      </w:r>
      <w:r w:rsidRPr="00DE1F40">
        <w:rPr>
          <w:lang w:val="en-US"/>
          <w:rPrChange w:id="441" w:author="Josep Pueyo" w:date="2023-09-15T10:35:00Z">
            <w:rPr/>
          </w:rPrChange>
        </w:rPr>
        <w:t>)</w:t>
      </w:r>
    </w:p>
    <w:p w14:paraId="58E3ECA3" w14:textId="77777777" w:rsidR="008D1567" w:rsidRPr="00DE1F40" w:rsidRDefault="00000000">
      <w:pPr>
        <w:divId w:val="1280381189"/>
        <w:rPr>
          <w:rFonts w:eastAsia="Times New Roman"/>
        </w:rPr>
      </w:pPr>
      <w:r w:rsidRPr="00DE1F40">
        <w:rPr>
          <w:rFonts w:eastAsia="Times New Roman"/>
          <w:noProof/>
          <w:color w:val="0000FF"/>
        </w:rPr>
        <w:drawing>
          <wp:inline distT="0" distB="0" distL="0" distR="0" wp14:anchorId="2312377A" wp14:editId="0CE70F4D">
            <wp:extent cx="1428750" cy="142875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AFA17F6" w14:textId="77777777" w:rsidR="008D1567" w:rsidRPr="00DE1F40" w:rsidRDefault="00000000">
      <w:pPr>
        <w:pStyle w:val="Heading3"/>
        <w:divId w:val="1122379183"/>
        <w:rPr>
          <w:rFonts w:eastAsia="Times New Roman"/>
        </w:rPr>
      </w:pPr>
      <w:r w:rsidRPr="00DE1F40">
        <w:rPr>
          <w:rFonts w:eastAsia="Times New Roman"/>
        </w:rPr>
        <w:t>Figure 1. The urban representation included in the ‘</w:t>
      </w:r>
      <w:proofErr w:type="gramStart"/>
      <w:r w:rsidRPr="00DE1F40">
        <w:rPr>
          <w:rFonts w:eastAsia="Times New Roman"/>
        </w:rPr>
        <w:t>ediblecity‘ package</w:t>
      </w:r>
      <w:proofErr w:type="gramEnd"/>
      <w:r w:rsidRPr="00DE1F40">
        <w:rPr>
          <w:rFonts w:eastAsia="Times New Roman"/>
        </w:rPr>
        <w:t xml:space="preserve"> as </w:t>
      </w:r>
      <w:proofErr w:type="gramStart"/>
      <w:r w:rsidRPr="00DE1F40">
        <w:rPr>
          <w:rFonts w:eastAsia="Times New Roman"/>
        </w:rPr>
        <w:t>example</w:t>
      </w:r>
      <w:proofErr w:type="gramEnd"/>
      <w:r w:rsidRPr="00DE1F40">
        <w:rPr>
          <w:rFonts w:eastAsia="Times New Roman"/>
        </w:rPr>
        <w:t>.</w:t>
      </w:r>
    </w:p>
    <w:p w14:paraId="2775FDAD" w14:textId="77777777" w:rsidR="008D1567" w:rsidRPr="00DE1F40" w:rsidRDefault="00000000">
      <w:pPr>
        <w:pStyle w:val="Heading3"/>
        <w:divId w:val="1734935896"/>
        <w:rPr>
          <w:rFonts w:eastAsia="Times New Roman"/>
        </w:rPr>
      </w:pPr>
      <w:r w:rsidRPr="00DE1F40">
        <w:rPr>
          <w:rFonts w:eastAsia="Times New Roman"/>
        </w:rPr>
        <w:t>Table 1. Structure of the urban representation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7412"/>
      </w:tblGrid>
      <w:tr w:rsidR="008D1567" w:rsidRPr="00DE1F40" w14:paraId="4FB62727" w14:textId="77777777">
        <w:trPr>
          <w:divId w:val="1092824589"/>
          <w:tblHeader/>
          <w:tblCellSpacing w:w="15" w:type="dxa"/>
        </w:trPr>
        <w:tc>
          <w:tcPr>
            <w:tcW w:w="0" w:type="auto"/>
            <w:hideMark/>
          </w:tcPr>
          <w:p w14:paraId="7491B05C" w14:textId="77777777" w:rsidR="008D1567" w:rsidRPr="00DE1F40" w:rsidRDefault="00000000">
            <w:pPr>
              <w:rPr>
                <w:rFonts w:eastAsia="Times New Roman"/>
                <w:b/>
                <w:bCs/>
              </w:rPr>
            </w:pPr>
            <w:bookmarkStart w:id="442" w:name="d14796e580"/>
            <w:bookmarkStart w:id="443" w:name="d14796e578"/>
            <w:bookmarkStart w:id="444" w:name="d14796e576"/>
            <w:bookmarkStart w:id="445" w:name="d14796e574"/>
            <w:bookmarkStart w:id="446" w:name="d14796e588" w:colFirst="1" w:colLast="1"/>
            <w:bookmarkEnd w:id="442"/>
            <w:bookmarkEnd w:id="443"/>
            <w:bookmarkEnd w:id="444"/>
            <w:bookmarkEnd w:id="445"/>
            <w:r w:rsidRPr="00DE1F40">
              <w:rPr>
                <w:rFonts w:eastAsia="Times New Roman"/>
                <w:b/>
                <w:bCs/>
              </w:rPr>
              <w:t>Column</w:t>
            </w:r>
          </w:p>
        </w:tc>
        <w:tc>
          <w:tcPr>
            <w:tcW w:w="0" w:type="auto"/>
            <w:hideMark/>
          </w:tcPr>
          <w:p w14:paraId="1427A373" w14:textId="77777777" w:rsidR="008D1567" w:rsidRPr="00DE1F40" w:rsidRDefault="00000000">
            <w:pPr>
              <w:rPr>
                <w:rFonts w:eastAsia="Times New Roman"/>
                <w:b/>
                <w:bCs/>
              </w:rPr>
            </w:pPr>
            <w:bookmarkStart w:id="447" w:name="d14796e583"/>
            <w:bookmarkEnd w:id="447"/>
            <w:r w:rsidRPr="00DE1F40">
              <w:rPr>
                <w:rFonts w:eastAsia="Times New Roman"/>
                <w:b/>
                <w:bCs/>
              </w:rPr>
              <w:t>Description</w:t>
            </w:r>
          </w:p>
        </w:tc>
      </w:tr>
      <w:tr w:rsidR="008D1567" w:rsidRPr="00DE1F40" w14:paraId="6DC5854D" w14:textId="77777777">
        <w:trPr>
          <w:divId w:val="1092824589"/>
          <w:tblCellSpacing w:w="15" w:type="dxa"/>
        </w:trPr>
        <w:tc>
          <w:tcPr>
            <w:tcW w:w="0" w:type="auto"/>
            <w:hideMark/>
          </w:tcPr>
          <w:p w14:paraId="1A08DBBC" w14:textId="77777777" w:rsidR="008D1567" w:rsidRPr="00DE1F40" w:rsidRDefault="00000000">
            <w:pPr>
              <w:rPr>
                <w:rFonts w:eastAsia="Times New Roman"/>
              </w:rPr>
            </w:pPr>
            <w:bookmarkStart w:id="448" w:name="d14796e592"/>
            <w:bookmarkStart w:id="449" w:name="d14796e590"/>
            <w:bookmarkEnd w:id="446"/>
            <w:bookmarkEnd w:id="448"/>
            <w:bookmarkEnd w:id="449"/>
            <w:proofErr w:type="spellStart"/>
            <w:r w:rsidRPr="00DE1F40">
              <w:rPr>
                <w:rFonts w:eastAsia="Times New Roman"/>
              </w:rPr>
              <w:t>land_use</w:t>
            </w:r>
            <w:proofErr w:type="spellEnd"/>
          </w:p>
        </w:tc>
        <w:tc>
          <w:tcPr>
            <w:tcW w:w="0" w:type="auto"/>
            <w:hideMark/>
          </w:tcPr>
          <w:p w14:paraId="60E28998" w14:textId="77777777" w:rsidR="008D1567" w:rsidRPr="00DE1F40" w:rsidRDefault="00000000">
            <w:pPr>
              <w:rPr>
                <w:rFonts w:eastAsia="Times New Roman"/>
              </w:rPr>
            </w:pPr>
            <w:bookmarkStart w:id="450" w:name="d14796e595"/>
            <w:bookmarkEnd w:id="450"/>
            <w:r w:rsidRPr="00DE1F40">
              <w:rPr>
                <w:rFonts w:eastAsia="Times New Roman"/>
              </w:rPr>
              <w:t>A category representing the urban elements</w:t>
            </w:r>
          </w:p>
        </w:tc>
      </w:tr>
      <w:tr w:rsidR="008D1567" w:rsidRPr="00DE1F40" w14:paraId="64727651" w14:textId="77777777">
        <w:trPr>
          <w:divId w:val="1092824589"/>
          <w:tblCellSpacing w:w="15" w:type="dxa"/>
        </w:trPr>
        <w:tc>
          <w:tcPr>
            <w:tcW w:w="0" w:type="auto"/>
            <w:hideMark/>
          </w:tcPr>
          <w:p w14:paraId="4D97C931" w14:textId="77777777" w:rsidR="008D1567" w:rsidRPr="00DE1F40" w:rsidRDefault="00000000">
            <w:pPr>
              <w:rPr>
                <w:rFonts w:eastAsia="Times New Roman"/>
              </w:rPr>
            </w:pPr>
            <w:bookmarkStart w:id="451" w:name="d14796e601"/>
            <w:bookmarkStart w:id="452" w:name="d14796e599"/>
            <w:bookmarkEnd w:id="451"/>
            <w:bookmarkEnd w:id="452"/>
            <w:proofErr w:type="spellStart"/>
            <w:r w:rsidRPr="00DE1F40">
              <w:rPr>
                <w:rFonts w:eastAsia="Times New Roman"/>
              </w:rPr>
              <w:t>land_use_verbose</w:t>
            </w:r>
            <w:proofErr w:type="spellEnd"/>
          </w:p>
        </w:tc>
        <w:tc>
          <w:tcPr>
            <w:tcW w:w="0" w:type="auto"/>
            <w:hideMark/>
          </w:tcPr>
          <w:p w14:paraId="530E3E22" w14:textId="77777777" w:rsidR="008D1567" w:rsidRPr="00DE1F40" w:rsidRDefault="00000000">
            <w:pPr>
              <w:rPr>
                <w:rFonts w:eastAsia="Times New Roman"/>
              </w:rPr>
            </w:pPr>
            <w:bookmarkStart w:id="453" w:name="d14796e604"/>
            <w:bookmarkEnd w:id="453"/>
            <w:r w:rsidRPr="00DE1F40">
              <w:rPr>
                <w:rFonts w:eastAsia="Times New Roman"/>
              </w:rPr>
              <w:t>A more detailed category for the element, for example, if it is residential</w:t>
            </w:r>
          </w:p>
        </w:tc>
      </w:tr>
      <w:tr w:rsidR="008D1567" w:rsidRPr="00DE1F40" w14:paraId="443F077D" w14:textId="77777777">
        <w:trPr>
          <w:divId w:val="1092824589"/>
          <w:tblCellSpacing w:w="15" w:type="dxa"/>
        </w:trPr>
        <w:tc>
          <w:tcPr>
            <w:tcW w:w="0" w:type="auto"/>
            <w:hideMark/>
          </w:tcPr>
          <w:p w14:paraId="1631E4B5" w14:textId="77777777" w:rsidR="008D1567" w:rsidRPr="00DE1F40" w:rsidRDefault="00000000">
            <w:pPr>
              <w:rPr>
                <w:rFonts w:eastAsia="Times New Roman"/>
              </w:rPr>
            </w:pPr>
            <w:bookmarkStart w:id="454" w:name="d14796e610"/>
            <w:bookmarkStart w:id="455" w:name="d14796e608"/>
            <w:bookmarkEnd w:id="454"/>
            <w:bookmarkEnd w:id="455"/>
            <w:r w:rsidRPr="00DE1F40">
              <w:rPr>
                <w:rFonts w:eastAsia="Times New Roman"/>
              </w:rPr>
              <w:t>floors</w:t>
            </w:r>
          </w:p>
        </w:tc>
        <w:tc>
          <w:tcPr>
            <w:tcW w:w="0" w:type="auto"/>
            <w:hideMark/>
          </w:tcPr>
          <w:p w14:paraId="131FC115" w14:textId="77777777" w:rsidR="008D1567" w:rsidRPr="00DE1F40" w:rsidRDefault="00000000">
            <w:pPr>
              <w:rPr>
                <w:rFonts w:eastAsia="Times New Roman"/>
              </w:rPr>
            </w:pPr>
            <w:bookmarkStart w:id="456" w:name="d14796e613"/>
            <w:bookmarkEnd w:id="456"/>
            <w:r w:rsidRPr="00DE1F40">
              <w:rPr>
                <w:rFonts w:eastAsia="Times New Roman"/>
              </w:rPr>
              <w:t>The number of floors of the element, 0 for non-built</w:t>
            </w:r>
          </w:p>
        </w:tc>
      </w:tr>
      <w:tr w:rsidR="008D1567" w:rsidRPr="00DE1F40" w14:paraId="7516D12B" w14:textId="77777777">
        <w:trPr>
          <w:divId w:val="1092824589"/>
          <w:tblCellSpacing w:w="15" w:type="dxa"/>
        </w:trPr>
        <w:tc>
          <w:tcPr>
            <w:tcW w:w="0" w:type="auto"/>
            <w:hideMark/>
          </w:tcPr>
          <w:p w14:paraId="410F1D7A" w14:textId="77777777" w:rsidR="008D1567" w:rsidRPr="00DE1F40" w:rsidRDefault="00000000">
            <w:pPr>
              <w:rPr>
                <w:rFonts w:eastAsia="Times New Roman"/>
              </w:rPr>
            </w:pPr>
            <w:bookmarkStart w:id="457" w:name="d14796e619"/>
            <w:bookmarkStart w:id="458" w:name="d14796e617"/>
            <w:bookmarkEnd w:id="457"/>
            <w:bookmarkEnd w:id="458"/>
            <w:r w:rsidRPr="00DE1F40">
              <w:rPr>
                <w:rFonts w:eastAsia="Times New Roman"/>
              </w:rPr>
              <w:t>area</w:t>
            </w:r>
          </w:p>
        </w:tc>
        <w:tc>
          <w:tcPr>
            <w:tcW w:w="0" w:type="auto"/>
            <w:hideMark/>
          </w:tcPr>
          <w:p w14:paraId="7BEAADB4" w14:textId="77777777" w:rsidR="008D1567" w:rsidRPr="00DE1F40" w:rsidRDefault="00000000">
            <w:pPr>
              <w:rPr>
                <w:rFonts w:eastAsia="Times New Roman"/>
              </w:rPr>
            </w:pPr>
            <w:bookmarkStart w:id="459" w:name="d14796e622"/>
            <w:bookmarkEnd w:id="459"/>
            <w:r w:rsidRPr="00DE1F40">
              <w:rPr>
                <w:rFonts w:eastAsia="Times New Roman"/>
              </w:rPr>
              <w:t>The surface of the element</w:t>
            </w:r>
          </w:p>
        </w:tc>
      </w:tr>
      <w:tr w:rsidR="008D1567" w:rsidRPr="00DE1F40" w14:paraId="68C70496" w14:textId="77777777">
        <w:trPr>
          <w:divId w:val="1092824589"/>
          <w:tblCellSpacing w:w="15" w:type="dxa"/>
        </w:trPr>
        <w:tc>
          <w:tcPr>
            <w:tcW w:w="0" w:type="auto"/>
            <w:hideMark/>
          </w:tcPr>
          <w:p w14:paraId="0763455A" w14:textId="77777777" w:rsidR="008D1567" w:rsidRPr="00DE1F40" w:rsidRDefault="00000000">
            <w:pPr>
              <w:rPr>
                <w:rFonts w:eastAsia="Times New Roman"/>
              </w:rPr>
            </w:pPr>
            <w:bookmarkStart w:id="460" w:name="d14796e628"/>
            <w:bookmarkStart w:id="461" w:name="d14796e626"/>
            <w:bookmarkEnd w:id="460"/>
            <w:bookmarkEnd w:id="461"/>
            <w:proofErr w:type="spellStart"/>
            <w:r w:rsidRPr="00DE1F40">
              <w:rPr>
                <w:rFonts w:eastAsia="Times New Roman"/>
              </w:rPr>
              <w:t>flat_area</w:t>
            </w:r>
            <w:proofErr w:type="spellEnd"/>
          </w:p>
        </w:tc>
        <w:tc>
          <w:tcPr>
            <w:tcW w:w="0" w:type="auto"/>
            <w:hideMark/>
          </w:tcPr>
          <w:p w14:paraId="06684260" w14:textId="77777777" w:rsidR="008D1567" w:rsidRPr="00DE1F40" w:rsidRDefault="00000000">
            <w:pPr>
              <w:rPr>
                <w:rFonts w:eastAsia="Times New Roman"/>
              </w:rPr>
            </w:pPr>
            <w:bookmarkStart w:id="462" w:name="d14796e631"/>
            <w:bookmarkEnd w:id="462"/>
            <w:r w:rsidRPr="00DE1F40">
              <w:rPr>
                <w:rFonts w:eastAsia="Times New Roman"/>
              </w:rPr>
              <w:t>The surface of the element that is flat (slope &lt; 5</w:t>
            </w:r>
            <w:r w:rsidRPr="00DE1F40">
              <w:rPr>
                <w:rFonts w:ascii="Cambria Math" w:eastAsia="Times New Roman" w:hAnsi="Cambria Math" w:cs="Cambria Math"/>
              </w:rPr>
              <w:t>⍛</w:t>
            </w:r>
            <w:r w:rsidRPr="00DE1F40">
              <w:rPr>
                <w:rFonts w:eastAsia="Times New Roman"/>
              </w:rPr>
              <w:t>)</w:t>
            </w:r>
          </w:p>
        </w:tc>
      </w:tr>
      <w:tr w:rsidR="008D1567" w:rsidRPr="00DE1F40" w14:paraId="1337AD87" w14:textId="77777777">
        <w:trPr>
          <w:divId w:val="1092824589"/>
          <w:tblCellSpacing w:w="15" w:type="dxa"/>
        </w:trPr>
        <w:tc>
          <w:tcPr>
            <w:tcW w:w="0" w:type="auto"/>
            <w:hideMark/>
          </w:tcPr>
          <w:p w14:paraId="3607D2AC" w14:textId="77777777" w:rsidR="008D1567" w:rsidRPr="00DE1F40" w:rsidRDefault="00000000">
            <w:pPr>
              <w:rPr>
                <w:rFonts w:eastAsia="Times New Roman"/>
              </w:rPr>
            </w:pPr>
            <w:bookmarkStart w:id="463" w:name="d14796e638"/>
            <w:bookmarkStart w:id="464" w:name="d14796e636"/>
            <w:bookmarkEnd w:id="463"/>
            <w:bookmarkEnd w:id="464"/>
            <w:proofErr w:type="spellStart"/>
            <w:r w:rsidRPr="00DE1F40">
              <w:rPr>
                <w:rFonts w:eastAsia="Times New Roman"/>
              </w:rPr>
              <w:t>edible_area</w:t>
            </w:r>
            <w:proofErr w:type="spellEnd"/>
          </w:p>
        </w:tc>
        <w:tc>
          <w:tcPr>
            <w:tcW w:w="0" w:type="auto"/>
            <w:hideMark/>
          </w:tcPr>
          <w:p w14:paraId="6529E4B4" w14:textId="77777777" w:rsidR="008D1567" w:rsidRPr="00DE1F40" w:rsidRDefault="00000000">
            <w:pPr>
              <w:rPr>
                <w:rFonts w:eastAsia="Times New Roman"/>
              </w:rPr>
            </w:pPr>
            <w:bookmarkStart w:id="465" w:name="d14796e641"/>
            <w:bookmarkEnd w:id="465"/>
            <w:r w:rsidRPr="00DE1F40">
              <w:rPr>
                <w:rFonts w:eastAsia="Times New Roman"/>
              </w:rPr>
              <w:t>The surface that is used to grow edible plants. Only applicable to urban agriculture solutions</w:t>
            </w:r>
          </w:p>
        </w:tc>
      </w:tr>
    </w:tbl>
    <w:p w14:paraId="5A08C93E" w14:textId="77777777" w:rsidR="008D1567" w:rsidRPr="00DE1F40" w:rsidRDefault="00000000">
      <w:pPr>
        <w:pStyle w:val="NormalWeb"/>
        <w:divId w:val="2046445774"/>
        <w:rPr>
          <w:lang w:val="en-US"/>
          <w:rPrChange w:id="466" w:author="Josep Pueyo" w:date="2023-09-15T10:35:00Z">
            <w:rPr/>
          </w:rPrChange>
        </w:rPr>
      </w:pPr>
      <w:r w:rsidRPr="00DE1F40">
        <w:rPr>
          <w:lang w:val="en-US"/>
          <w:rPrChange w:id="467" w:author="Josep Pueyo" w:date="2023-09-15T10:35:00Z">
            <w:rPr/>
          </w:rPrChange>
        </w:rPr>
        <w:t xml:space="preserve">Along with the example for an urban representation, the </w:t>
      </w:r>
      <w:r w:rsidRPr="00DE1F40">
        <w:rPr>
          <w:rStyle w:val="HTMLTypewriter"/>
          <w:lang w:val="en-US"/>
          <w:rPrChange w:id="468" w:author="Josep Pueyo" w:date="2023-09-15T10:35:00Z">
            <w:rPr>
              <w:rStyle w:val="HTMLTypewriter"/>
            </w:rPr>
          </w:rPrChange>
        </w:rPr>
        <w:t>ediblecity</w:t>
      </w:r>
      <w:r w:rsidRPr="00DE1F40">
        <w:rPr>
          <w:lang w:val="en-US"/>
          <w:rPrChange w:id="469" w:author="Josep Pueyo" w:date="2023-09-15T10:35:00Z">
            <w:rPr/>
          </w:rPrChange>
        </w:rPr>
        <w:t xml:space="preserve"> package also includes a </w:t>
      </w:r>
      <w:proofErr w:type="spellStart"/>
      <w:proofErr w:type="gramStart"/>
      <w:r w:rsidRPr="00DE1F40">
        <w:rPr>
          <w:rStyle w:val="HTMLTypewriter"/>
          <w:lang w:val="en-US"/>
          <w:rPrChange w:id="470" w:author="Josep Pueyo" w:date="2023-09-15T10:35:00Z">
            <w:rPr>
              <w:rStyle w:val="HTMLTypewriter"/>
            </w:rPr>
          </w:rPrChange>
        </w:rPr>
        <w:t>data.frame</w:t>
      </w:r>
      <w:proofErr w:type="spellEnd"/>
      <w:proofErr w:type="gramEnd"/>
      <w:r w:rsidRPr="00DE1F40">
        <w:rPr>
          <w:lang w:val="en-US"/>
          <w:rPrChange w:id="471" w:author="Josep Pueyo" w:date="2023-09-15T10:35:00Z">
            <w:rPr/>
          </w:rPrChange>
        </w:rPr>
        <w:t xml:space="preserve"> with the default attributes of each green typology in the urban representation </w:t>
      </w:r>
      <w:r w:rsidRPr="00DE1F40">
        <w:rPr>
          <w:lang w:val="en-US"/>
          <w:rPrChange w:id="472" w:author="Josep Pueyo" w:date="2023-09-15T10:35:00Z">
            <w:rPr/>
          </w:rPrChange>
        </w:rPr>
        <w:lastRenderedPageBreak/>
        <w:t xml:space="preserve">used to estimate the indicators ( </w:t>
      </w:r>
      <w:r w:rsidRPr="00DE1F40">
        <w:rPr>
          <w:lang w:val="en-US"/>
          <w:rPrChange w:id="473" w:author="Josep Pueyo" w:date="2023-09-15T10:35:00Z">
            <w:rPr/>
          </w:rPrChange>
        </w:rPr>
        <w:fldChar w:fldCharType="begin"/>
      </w:r>
      <w:r w:rsidRPr="00DE1F40">
        <w:rPr>
          <w:lang w:val="en-US"/>
          <w:rPrChange w:id="474" w:author="Josep Pueyo" w:date="2023-09-15T10:35:00Z">
            <w:rPr/>
          </w:rPrChange>
        </w:rPr>
        <w:instrText>HYPERLINK \l "T2"</w:instrText>
      </w:r>
      <w:r w:rsidRPr="00F46451">
        <w:rPr>
          <w:lang w:val="en-US"/>
        </w:rPr>
      </w:r>
      <w:r w:rsidRPr="00DE1F40">
        <w:rPr>
          <w:lang w:val="en-US"/>
          <w:rPrChange w:id="475" w:author="Josep Pueyo" w:date="2023-09-15T10:35:00Z">
            <w:rPr>
              <w:rStyle w:val="Hyperlink"/>
            </w:rPr>
          </w:rPrChange>
        </w:rPr>
        <w:fldChar w:fldCharType="separate"/>
      </w:r>
      <w:r w:rsidRPr="00DE1F40">
        <w:rPr>
          <w:rStyle w:val="Hyperlink"/>
          <w:lang w:val="en-US"/>
          <w:rPrChange w:id="476" w:author="Josep Pueyo" w:date="2023-09-15T10:35:00Z">
            <w:rPr>
              <w:rStyle w:val="Hyperlink"/>
            </w:rPr>
          </w:rPrChange>
        </w:rPr>
        <w:t>Table 2</w:t>
      </w:r>
      <w:r w:rsidRPr="00DE1F40">
        <w:rPr>
          <w:rStyle w:val="Hyperlink"/>
          <w:lang w:val="en-US"/>
          <w:rPrChange w:id="477" w:author="Josep Pueyo" w:date="2023-09-15T10:35:00Z">
            <w:rPr>
              <w:rStyle w:val="Hyperlink"/>
            </w:rPr>
          </w:rPrChange>
        </w:rPr>
        <w:fldChar w:fldCharType="end"/>
      </w:r>
      <w:r w:rsidRPr="00DE1F40">
        <w:rPr>
          <w:lang w:val="en-US"/>
          <w:rPrChange w:id="478" w:author="Josep Pueyo" w:date="2023-09-15T10:35:00Z">
            <w:rPr/>
          </w:rPrChange>
        </w:rPr>
        <w:t xml:space="preserve">). This includes types of urban agriculture along with other types of green infrastructure. However, the user can provide their own attributes to estimate any indicator. In </w:t>
      </w:r>
      <w:proofErr w:type="spellStart"/>
      <w:r w:rsidRPr="00DE1F40">
        <w:rPr>
          <w:rStyle w:val="HTMLTypewriter"/>
          <w:lang w:val="en-US"/>
          <w:rPrChange w:id="479" w:author="Josep Pueyo" w:date="2023-09-15T10:35:00Z">
            <w:rPr>
              <w:rStyle w:val="HTMLTypewriter"/>
            </w:rPr>
          </w:rPrChange>
        </w:rPr>
        <w:t>city_land_uses</w:t>
      </w:r>
      <w:proofErr w:type="spellEnd"/>
      <w:r w:rsidRPr="00DE1F40">
        <w:rPr>
          <w:lang w:val="en-US"/>
          <w:rPrChange w:id="480" w:author="Josep Pueyo" w:date="2023-09-15T10:35:00Z">
            <w:rPr/>
          </w:rPrChange>
        </w:rPr>
        <w:t xml:space="preserve"> there are other columns not shown in </w:t>
      </w:r>
      <w:r w:rsidRPr="00DE1F40">
        <w:rPr>
          <w:lang w:val="en-US"/>
          <w:rPrChange w:id="481" w:author="Josep Pueyo" w:date="2023-09-15T10:35:00Z">
            <w:rPr/>
          </w:rPrChange>
        </w:rPr>
        <w:fldChar w:fldCharType="begin"/>
      </w:r>
      <w:r w:rsidRPr="00DE1F40">
        <w:rPr>
          <w:lang w:val="en-US"/>
          <w:rPrChange w:id="482" w:author="Josep Pueyo" w:date="2023-09-15T10:35:00Z">
            <w:rPr/>
          </w:rPrChange>
        </w:rPr>
        <w:instrText>HYPERLINK \l "T2"</w:instrText>
      </w:r>
      <w:r w:rsidRPr="00F46451">
        <w:rPr>
          <w:lang w:val="en-US"/>
        </w:rPr>
      </w:r>
      <w:r w:rsidRPr="00DE1F40">
        <w:rPr>
          <w:lang w:val="en-US"/>
          <w:rPrChange w:id="483" w:author="Josep Pueyo" w:date="2023-09-15T10:35:00Z">
            <w:rPr>
              <w:rStyle w:val="Hyperlink"/>
            </w:rPr>
          </w:rPrChange>
        </w:rPr>
        <w:fldChar w:fldCharType="separate"/>
      </w:r>
      <w:r w:rsidRPr="00DE1F40">
        <w:rPr>
          <w:rStyle w:val="Hyperlink"/>
          <w:lang w:val="en-US"/>
          <w:rPrChange w:id="484" w:author="Josep Pueyo" w:date="2023-09-15T10:35:00Z">
            <w:rPr>
              <w:rStyle w:val="Hyperlink"/>
            </w:rPr>
          </w:rPrChange>
        </w:rPr>
        <w:t>Table 2</w:t>
      </w:r>
      <w:r w:rsidRPr="00DE1F40">
        <w:rPr>
          <w:rStyle w:val="Hyperlink"/>
          <w:lang w:val="en-US"/>
          <w:rPrChange w:id="485" w:author="Josep Pueyo" w:date="2023-09-15T10:35:00Z">
            <w:rPr>
              <w:rStyle w:val="Hyperlink"/>
            </w:rPr>
          </w:rPrChange>
        </w:rPr>
        <w:fldChar w:fldCharType="end"/>
      </w:r>
      <w:r w:rsidRPr="00DE1F40">
        <w:rPr>
          <w:lang w:val="en-US"/>
          <w:rPrChange w:id="486" w:author="Josep Pueyo" w:date="2023-09-15T10:35:00Z">
            <w:rPr/>
          </w:rPrChange>
        </w:rPr>
        <w:t xml:space="preserve">, they are logical variables </w:t>
      </w:r>
      <w:proofErr w:type="gramStart"/>
      <w:r w:rsidRPr="00DE1F40">
        <w:rPr>
          <w:lang w:val="en-US"/>
          <w:rPrChange w:id="487" w:author="Josep Pueyo" w:date="2023-09-15T10:35:00Z">
            <w:rPr/>
          </w:rPrChange>
        </w:rPr>
        <w:t xml:space="preserve">( </w:t>
      </w:r>
      <w:r w:rsidRPr="00DE1F40">
        <w:rPr>
          <w:i/>
          <w:iCs/>
          <w:lang w:val="en-US"/>
          <w:rPrChange w:id="488" w:author="Josep Pueyo" w:date="2023-09-15T10:35:00Z">
            <w:rPr>
              <w:i/>
              <w:iCs/>
            </w:rPr>
          </w:rPrChange>
        </w:rPr>
        <w:t>i.e.</w:t>
      </w:r>
      <w:proofErr w:type="gramEnd"/>
      <w:r w:rsidRPr="00DE1F40">
        <w:rPr>
          <w:lang w:val="en-US"/>
          <w:rPrChange w:id="489" w:author="Josep Pueyo" w:date="2023-09-15T10:35:00Z">
            <w:rPr/>
          </w:rPrChange>
        </w:rPr>
        <w:t xml:space="preserve"> TRUE/FALSE) used internally by the package to select urban agriculture elements.</w:t>
      </w:r>
    </w:p>
    <w:p w14:paraId="1E1D2804" w14:textId="77777777" w:rsidR="008D1567" w:rsidRPr="00DE1F40" w:rsidRDefault="00000000">
      <w:pPr>
        <w:pStyle w:val="Heading3"/>
        <w:divId w:val="1096514338"/>
        <w:rPr>
          <w:rFonts w:eastAsia="Times New Roman"/>
        </w:rPr>
      </w:pPr>
      <w:r w:rsidRPr="00DE1F40">
        <w:rPr>
          <w:rFonts w:eastAsia="Times New Roman"/>
        </w:rPr>
        <w:t>Table 2. General attributes of the elements of urban green used to estimate the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737"/>
        <w:gridCol w:w="946"/>
        <w:gridCol w:w="946"/>
        <w:gridCol w:w="596"/>
        <w:gridCol w:w="596"/>
        <w:gridCol w:w="433"/>
        <w:gridCol w:w="448"/>
      </w:tblGrid>
      <w:tr w:rsidR="008D1567" w:rsidRPr="00DE1F40" w14:paraId="46A2BBB6" w14:textId="77777777">
        <w:trPr>
          <w:divId w:val="993028759"/>
          <w:tblHeader/>
          <w:tblCellSpacing w:w="15" w:type="dxa"/>
        </w:trPr>
        <w:tc>
          <w:tcPr>
            <w:tcW w:w="0" w:type="auto"/>
            <w:hideMark/>
          </w:tcPr>
          <w:p w14:paraId="5F94E8C9" w14:textId="77777777" w:rsidR="008D1567" w:rsidRPr="00DE1F40" w:rsidRDefault="00000000">
            <w:pPr>
              <w:rPr>
                <w:rFonts w:eastAsia="Times New Roman"/>
                <w:b/>
                <w:bCs/>
              </w:rPr>
            </w:pPr>
            <w:bookmarkStart w:id="490" w:name="d14796e687"/>
            <w:bookmarkStart w:id="491" w:name="d14796e685"/>
            <w:bookmarkStart w:id="492" w:name="d14796e683"/>
            <w:bookmarkStart w:id="493" w:name="d14796e681"/>
            <w:bookmarkStart w:id="494" w:name="d14796e714" w:colFirst="7" w:colLast="7"/>
            <w:bookmarkEnd w:id="490"/>
            <w:bookmarkEnd w:id="491"/>
            <w:bookmarkEnd w:id="492"/>
            <w:bookmarkEnd w:id="493"/>
            <w:proofErr w:type="spellStart"/>
            <w:r w:rsidRPr="00DE1F40">
              <w:rPr>
                <w:rFonts w:eastAsia="Times New Roman"/>
                <w:b/>
                <w:bCs/>
              </w:rPr>
              <w:t>land_uses</w:t>
            </w:r>
            <w:proofErr w:type="spellEnd"/>
          </w:p>
        </w:tc>
        <w:tc>
          <w:tcPr>
            <w:tcW w:w="0" w:type="auto"/>
            <w:hideMark/>
          </w:tcPr>
          <w:p w14:paraId="6EB33DDC" w14:textId="77777777" w:rsidR="008D1567" w:rsidRPr="00DE1F40" w:rsidRDefault="00000000">
            <w:pPr>
              <w:rPr>
                <w:rFonts w:eastAsia="Times New Roman"/>
                <w:b/>
                <w:bCs/>
              </w:rPr>
            </w:pPr>
            <w:bookmarkStart w:id="495" w:name="d14796e690"/>
            <w:bookmarkEnd w:id="495"/>
            <w:proofErr w:type="spellStart"/>
            <w:r w:rsidRPr="00DE1F40">
              <w:rPr>
                <w:rFonts w:eastAsia="Times New Roman"/>
                <w:b/>
                <w:bCs/>
              </w:rPr>
              <w:t>pGreen</w:t>
            </w:r>
            <w:proofErr w:type="spellEnd"/>
          </w:p>
        </w:tc>
        <w:tc>
          <w:tcPr>
            <w:tcW w:w="0" w:type="auto"/>
            <w:hideMark/>
          </w:tcPr>
          <w:p w14:paraId="6D590EC4" w14:textId="77777777" w:rsidR="008D1567" w:rsidRPr="00DE1F40" w:rsidRDefault="00000000">
            <w:pPr>
              <w:rPr>
                <w:rFonts w:eastAsia="Times New Roman"/>
                <w:b/>
                <w:bCs/>
              </w:rPr>
            </w:pPr>
            <w:bookmarkStart w:id="496" w:name="d14796e693"/>
            <w:bookmarkEnd w:id="496"/>
            <w:r w:rsidRPr="00DE1F40">
              <w:rPr>
                <w:rFonts w:eastAsia="Times New Roman"/>
                <w:b/>
                <w:bCs/>
              </w:rPr>
              <w:t>no2_seq1</w:t>
            </w:r>
          </w:p>
        </w:tc>
        <w:tc>
          <w:tcPr>
            <w:tcW w:w="0" w:type="auto"/>
            <w:hideMark/>
          </w:tcPr>
          <w:p w14:paraId="0C985A23" w14:textId="77777777" w:rsidR="008D1567" w:rsidRPr="00DE1F40" w:rsidRDefault="00000000">
            <w:pPr>
              <w:rPr>
                <w:rFonts w:eastAsia="Times New Roman"/>
                <w:b/>
                <w:bCs/>
              </w:rPr>
            </w:pPr>
            <w:bookmarkStart w:id="497" w:name="d14796e696"/>
            <w:bookmarkEnd w:id="497"/>
            <w:r w:rsidRPr="00DE1F40">
              <w:rPr>
                <w:rFonts w:eastAsia="Times New Roman"/>
                <w:b/>
                <w:bCs/>
              </w:rPr>
              <w:t>no2_seq2</w:t>
            </w:r>
          </w:p>
        </w:tc>
        <w:tc>
          <w:tcPr>
            <w:tcW w:w="0" w:type="auto"/>
            <w:hideMark/>
          </w:tcPr>
          <w:p w14:paraId="4BC6979A" w14:textId="77777777" w:rsidR="008D1567" w:rsidRPr="00DE1F40" w:rsidRDefault="00000000">
            <w:pPr>
              <w:rPr>
                <w:rFonts w:eastAsia="Times New Roman"/>
                <w:b/>
                <w:bCs/>
              </w:rPr>
            </w:pPr>
            <w:bookmarkStart w:id="498" w:name="d14796e699"/>
            <w:bookmarkEnd w:id="498"/>
            <w:r w:rsidRPr="00DE1F40">
              <w:rPr>
                <w:rFonts w:eastAsia="Times New Roman"/>
                <w:b/>
                <w:bCs/>
              </w:rPr>
              <w:t>food1</w:t>
            </w:r>
          </w:p>
        </w:tc>
        <w:tc>
          <w:tcPr>
            <w:tcW w:w="0" w:type="auto"/>
            <w:hideMark/>
          </w:tcPr>
          <w:p w14:paraId="1CB2D334" w14:textId="77777777" w:rsidR="008D1567" w:rsidRPr="00DE1F40" w:rsidRDefault="00000000">
            <w:pPr>
              <w:rPr>
                <w:rFonts w:eastAsia="Times New Roman"/>
                <w:b/>
                <w:bCs/>
              </w:rPr>
            </w:pPr>
            <w:bookmarkStart w:id="499" w:name="d14796e703"/>
            <w:bookmarkEnd w:id="499"/>
            <w:r w:rsidRPr="00DE1F40">
              <w:rPr>
                <w:rFonts w:eastAsia="Times New Roman"/>
                <w:b/>
                <w:bCs/>
              </w:rPr>
              <w:t>food2</w:t>
            </w:r>
          </w:p>
        </w:tc>
        <w:tc>
          <w:tcPr>
            <w:tcW w:w="0" w:type="auto"/>
            <w:hideMark/>
          </w:tcPr>
          <w:p w14:paraId="135D26B8" w14:textId="77777777" w:rsidR="008D1567" w:rsidRPr="00DE1F40" w:rsidRDefault="00000000">
            <w:pPr>
              <w:rPr>
                <w:rFonts w:eastAsia="Times New Roman"/>
                <w:b/>
                <w:bCs/>
              </w:rPr>
            </w:pPr>
            <w:bookmarkStart w:id="500" w:name="d14796e706"/>
            <w:bookmarkEnd w:id="500"/>
            <w:r w:rsidRPr="00DE1F40">
              <w:rPr>
                <w:rFonts w:eastAsia="Times New Roman"/>
                <w:b/>
                <w:bCs/>
              </w:rPr>
              <w:t>CN1</w:t>
            </w:r>
          </w:p>
        </w:tc>
        <w:tc>
          <w:tcPr>
            <w:tcW w:w="0" w:type="auto"/>
            <w:hideMark/>
          </w:tcPr>
          <w:p w14:paraId="77A3167D" w14:textId="77777777" w:rsidR="008D1567" w:rsidRPr="00DE1F40" w:rsidRDefault="00000000">
            <w:pPr>
              <w:rPr>
                <w:rFonts w:eastAsia="Times New Roman"/>
                <w:b/>
                <w:bCs/>
              </w:rPr>
            </w:pPr>
            <w:bookmarkStart w:id="501" w:name="d14796e709"/>
            <w:bookmarkEnd w:id="501"/>
            <w:r w:rsidRPr="00DE1F40">
              <w:rPr>
                <w:rFonts w:eastAsia="Times New Roman"/>
                <w:b/>
                <w:bCs/>
              </w:rPr>
              <w:t>CN2</w:t>
            </w:r>
          </w:p>
        </w:tc>
      </w:tr>
      <w:tr w:rsidR="008D1567" w:rsidRPr="00DE1F40" w14:paraId="7619A07D" w14:textId="77777777">
        <w:trPr>
          <w:divId w:val="993028759"/>
          <w:tblCellSpacing w:w="15" w:type="dxa"/>
        </w:trPr>
        <w:tc>
          <w:tcPr>
            <w:tcW w:w="0" w:type="auto"/>
            <w:hideMark/>
          </w:tcPr>
          <w:p w14:paraId="6C080A29" w14:textId="77777777" w:rsidR="008D1567" w:rsidRPr="00DE1F40" w:rsidRDefault="00000000">
            <w:pPr>
              <w:rPr>
                <w:rFonts w:eastAsia="Times New Roman"/>
              </w:rPr>
            </w:pPr>
            <w:bookmarkStart w:id="502" w:name="d14796e718"/>
            <w:bookmarkStart w:id="503" w:name="d14796e716"/>
            <w:bookmarkEnd w:id="494"/>
            <w:bookmarkEnd w:id="502"/>
            <w:bookmarkEnd w:id="503"/>
            <w:r w:rsidRPr="00DE1F40">
              <w:rPr>
                <w:rFonts w:eastAsia="Times New Roman"/>
              </w:rPr>
              <w:t>Edible private garden</w:t>
            </w:r>
          </w:p>
        </w:tc>
        <w:tc>
          <w:tcPr>
            <w:tcW w:w="0" w:type="auto"/>
            <w:hideMark/>
          </w:tcPr>
          <w:p w14:paraId="0B7AA6F5" w14:textId="77777777" w:rsidR="008D1567" w:rsidRPr="00DE1F40" w:rsidRDefault="00000000">
            <w:pPr>
              <w:jc w:val="right"/>
              <w:rPr>
                <w:rFonts w:eastAsia="Times New Roman"/>
              </w:rPr>
            </w:pPr>
            <w:bookmarkStart w:id="504" w:name="d14796e721"/>
            <w:bookmarkEnd w:id="504"/>
            <w:r w:rsidRPr="00DE1F40">
              <w:rPr>
                <w:rFonts w:eastAsia="Times New Roman"/>
              </w:rPr>
              <w:t>0.6</w:t>
            </w:r>
          </w:p>
        </w:tc>
        <w:tc>
          <w:tcPr>
            <w:tcW w:w="0" w:type="auto"/>
            <w:hideMark/>
          </w:tcPr>
          <w:p w14:paraId="7B63B362" w14:textId="77777777" w:rsidR="008D1567" w:rsidRPr="00DE1F40" w:rsidRDefault="00000000">
            <w:pPr>
              <w:jc w:val="right"/>
              <w:rPr>
                <w:rFonts w:eastAsia="Times New Roman"/>
              </w:rPr>
            </w:pPr>
            <w:bookmarkStart w:id="505" w:name="d14796e724"/>
            <w:bookmarkEnd w:id="505"/>
            <w:r w:rsidRPr="00DE1F40">
              <w:rPr>
                <w:rFonts w:eastAsia="Times New Roman"/>
              </w:rPr>
              <w:t>0.07</w:t>
            </w:r>
          </w:p>
        </w:tc>
        <w:tc>
          <w:tcPr>
            <w:tcW w:w="0" w:type="auto"/>
            <w:hideMark/>
          </w:tcPr>
          <w:p w14:paraId="3AE5A126" w14:textId="77777777" w:rsidR="008D1567" w:rsidRPr="00DE1F40" w:rsidRDefault="00000000">
            <w:pPr>
              <w:jc w:val="right"/>
              <w:rPr>
                <w:rFonts w:eastAsia="Times New Roman"/>
              </w:rPr>
            </w:pPr>
            <w:bookmarkStart w:id="506" w:name="d14796e727"/>
            <w:bookmarkEnd w:id="506"/>
            <w:r w:rsidRPr="00DE1F40">
              <w:rPr>
                <w:rFonts w:eastAsia="Times New Roman"/>
              </w:rPr>
              <w:t>0.09</w:t>
            </w:r>
          </w:p>
        </w:tc>
        <w:tc>
          <w:tcPr>
            <w:tcW w:w="0" w:type="auto"/>
            <w:hideMark/>
          </w:tcPr>
          <w:p w14:paraId="16641409" w14:textId="77777777" w:rsidR="008D1567" w:rsidRPr="00DE1F40" w:rsidRDefault="00000000">
            <w:pPr>
              <w:jc w:val="right"/>
              <w:rPr>
                <w:rFonts w:eastAsia="Times New Roman"/>
              </w:rPr>
            </w:pPr>
            <w:bookmarkStart w:id="507" w:name="d14796e730"/>
            <w:bookmarkEnd w:id="507"/>
            <w:r w:rsidRPr="00DE1F40">
              <w:rPr>
                <w:rFonts w:eastAsia="Times New Roman"/>
              </w:rPr>
              <w:t>0.2</w:t>
            </w:r>
          </w:p>
        </w:tc>
        <w:tc>
          <w:tcPr>
            <w:tcW w:w="0" w:type="auto"/>
            <w:hideMark/>
          </w:tcPr>
          <w:p w14:paraId="18615FF5" w14:textId="77777777" w:rsidR="008D1567" w:rsidRPr="00DE1F40" w:rsidRDefault="00000000">
            <w:pPr>
              <w:jc w:val="right"/>
              <w:rPr>
                <w:rFonts w:eastAsia="Times New Roman"/>
              </w:rPr>
            </w:pPr>
            <w:bookmarkStart w:id="508" w:name="d14796e734"/>
            <w:bookmarkEnd w:id="508"/>
            <w:r w:rsidRPr="00DE1F40">
              <w:rPr>
                <w:rFonts w:eastAsia="Times New Roman"/>
              </w:rPr>
              <w:t>6.6</w:t>
            </w:r>
          </w:p>
        </w:tc>
        <w:tc>
          <w:tcPr>
            <w:tcW w:w="0" w:type="auto"/>
            <w:hideMark/>
          </w:tcPr>
          <w:p w14:paraId="6AAB06CE" w14:textId="77777777" w:rsidR="008D1567" w:rsidRPr="00DE1F40" w:rsidRDefault="00000000">
            <w:pPr>
              <w:jc w:val="right"/>
              <w:rPr>
                <w:rFonts w:eastAsia="Times New Roman"/>
              </w:rPr>
            </w:pPr>
            <w:bookmarkStart w:id="509" w:name="d14796e737"/>
            <w:bookmarkEnd w:id="509"/>
            <w:r w:rsidRPr="00DE1F40">
              <w:rPr>
                <w:rFonts w:eastAsia="Times New Roman"/>
              </w:rPr>
              <w:t>85</w:t>
            </w:r>
          </w:p>
        </w:tc>
        <w:tc>
          <w:tcPr>
            <w:tcW w:w="0" w:type="auto"/>
            <w:hideMark/>
          </w:tcPr>
          <w:p w14:paraId="3E30EDA5" w14:textId="77777777" w:rsidR="008D1567" w:rsidRPr="00DE1F40" w:rsidRDefault="00000000">
            <w:pPr>
              <w:jc w:val="right"/>
              <w:rPr>
                <w:rFonts w:eastAsia="Times New Roman"/>
              </w:rPr>
            </w:pPr>
            <w:bookmarkStart w:id="510" w:name="d14796e740"/>
            <w:bookmarkEnd w:id="510"/>
            <w:r w:rsidRPr="00DE1F40">
              <w:rPr>
                <w:rFonts w:eastAsia="Times New Roman"/>
              </w:rPr>
              <w:t>88</w:t>
            </w:r>
          </w:p>
        </w:tc>
      </w:tr>
      <w:tr w:rsidR="008D1567" w:rsidRPr="00DE1F40" w14:paraId="2D6D381A" w14:textId="77777777">
        <w:trPr>
          <w:divId w:val="993028759"/>
          <w:tblCellSpacing w:w="15" w:type="dxa"/>
        </w:trPr>
        <w:tc>
          <w:tcPr>
            <w:tcW w:w="0" w:type="auto"/>
            <w:hideMark/>
          </w:tcPr>
          <w:p w14:paraId="502EDB89" w14:textId="77777777" w:rsidR="008D1567" w:rsidRPr="00DE1F40" w:rsidRDefault="00000000">
            <w:pPr>
              <w:rPr>
                <w:rFonts w:eastAsia="Times New Roman"/>
              </w:rPr>
            </w:pPr>
            <w:bookmarkStart w:id="511" w:name="d14796e746"/>
            <w:bookmarkStart w:id="512" w:name="d14796e744"/>
            <w:bookmarkEnd w:id="511"/>
            <w:bookmarkEnd w:id="512"/>
            <w:r w:rsidRPr="00DE1F40">
              <w:rPr>
                <w:rFonts w:eastAsia="Times New Roman"/>
              </w:rPr>
              <w:t>Community garden</w:t>
            </w:r>
          </w:p>
        </w:tc>
        <w:tc>
          <w:tcPr>
            <w:tcW w:w="0" w:type="auto"/>
            <w:hideMark/>
          </w:tcPr>
          <w:p w14:paraId="30A907FD" w14:textId="77777777" w:rsidR="008D1567" w:rsidRPr="00DE1F40" w:rsidRDefault="00000000">
            <w:pPr>
              <w:jc w:val="right"/>
              <w:rPr>
                <w:rFonts w:eastAsia="Times New Roman"/>
              </w:rPr>
            </w:pPr>
            <w:bookmarkStart w:id="513" w:name="d14796e749"/>
            <w:bookmarkEnd w:id="513"/>
            <w:r w:rsidRPr="00DE1F40">
              <w:rPr>
                <w:rFonts w:eastAsia="Times New Roman"/>
              </w:rPr>
              <w:t>1.0</w:t>
            </w:r>
          </w:p>
        </w:tc>
        <w:tc>
          <w:tcPr>
            <w:tcW w:w="0" w:type="auto"/>
            <w:hideMark/>
          </w:tcPr>
          <w:p w14:paraId="5FA439FE" w14:textId="77777777" w:rsidR="008D1567" w:rsidRPr="00DE1F40" w:rsidRDefault="00000000">
            <w:pPr>
              <w:jc w:val="right"/>
              <w:rPr>
                <w:rFonts w:eastAsia="Times New Roman"/>
              </w:rPr>
            </w:pPr>
            <w:bookmarkStart w:id="514" w:name="d14796e752"/>
            <w:bookmarkEnd w:id="514"/>
            <w:r w:rsidRPr="00DE1F40">
              <w:rPr>
                <w:rFonts w:eastAsia="Times New Roman"/>
              </w:rPr>
              <w:t>0.07</w:t>
            </w:r>
          </w:p>
        </w:tc>
        <w:tc>
          <w:tcPr>
            <w:tcW w:w="0" w:type="auto"/>
            <w:hideMark/>
          </w:tcPr>
          <w:p w14:paraId="3A51B13F" w14:textId="77777777" w:rsidR="008D1567" w:rsidRPr="00DE1F40" w:rsidRDefault="00000000">
            <w:pPr>
              <w:jc w:val="right"/>
              <w:rPr>
                <w:rFonts w:eastAsia="Times New Roman"/>
              </w:rPr>
            </w:pPr>
            <w:bookmarkStart w:id="515" w:name="d14796e755"/>
            <w:bookmarkEnd w:id="515"/>
            <w:r w:rsidRPr="00DE1F40">
              <w:rPr>
                <w:rFonts w:eastAsia="Times New Roman"/>
              </w:rPr>
              <w:t>0.09</w:t>
            </w:r>
          </w:p>
        </w:tc>
        <w:tc>
          <w:tcPr>
            <w:tcW w:w="0" w:type="auto"/>
            <w:hideMark/>
          </w:tcPr>
          <w:p w14:paraId="6B098DE8" w14:textId="77777777" w:rsidR="008D1567" w:rsidRPr="00DE1F40" w:rsidRDefault="00000000">
            <w:pPr>
              <w:jc w:val="right"/>
              <w:rPr>
                <w:rFonts w:eastAsia="Times New Roman"/>
              </w:rPr>
            </w:pPr>
            <w:bookmarkStart w:id="516" w:name="d14796e758"/>
            <w:bookmarkEnd w:id="516"/>
            <w:r w:rsidRPr="00DE1F40">
              <w:rPr>
                <w:rFonts w:eastAsia="Times New Roman"/>
              </w:rPr>
              <w:t>0.2</w:t>
            </w:r>
          </w:p>
        </w:tc>
        <w:tc>
          <w:tcPr>
            <w:tcW w:w="0" w:type="auto"/>
            <w:hideMark/>
          </w:tcPr>
          <w:p w14:paraId="6895FD2F" w14:textId="77777777" w:rsidR="008D1567" w:rsidRPr="00DE1F40" w:rsidRDefault="00000000">
            <w:pPr>
              <w:jc w:val="right"/>
              <w:rPr>
                <w:rFonts w:eastAsia="Times New Roman"/>
              </w:rPr>
            </w:pPr>
            <w:bookmarkStart w:id="517" w:name="d14796e762"/>
            <w:bookmarkEnd w:id="517"/>
            <w:r w:rsidRPr="00DE1F40">
              <w:rPr>
                <w:rFonts w:eastAsia="Times New Roman"/>
              </w:rPr>
              <w:t>2.2</w:t>
            </w:r>
          </w:p>
        </w:tc>
        <w:tc>
          <w:tcPr>
            <w:tcW w:w="0" w:type="auto"/>
            <w:hideMark/>
          </w:tcPr>
          <w:p w14:paraId="5D1ED04F" w14:textId="77777777" w:rsidR="008D1567" w:rsidRPr="00DE1F40" w:rsidRDefault="00000000">
            <w:pPr>
              <w:jc w:val="right"/>
              <w:rPr>
                <w:rFonts w:eastAsia="Times New Roman"/>
              </w:rPr>
            </w:pPr>
            <w:bookmarkStart w:id="518" w:name="d14796e765"/>
            <w:bookmarkEnd w:id="518"/>
            <w:r w:rsidRPr="00DE1F40">
              <w:rPr>
                <w:rFonts w:eastAsia="Times New Roman"/>
              </w:rPr>
              <w:t>85</w:t>
            </w:r>
          </w:p>
        </w:tc>
        <w:tc>
          <w:tcPr>
            <w:tcW w:w="0" w:type="auto"/>
            <w:hideMark/>
          </w:tcPr>
          <w:p w14:paraId="022A578C" w14:textId="77777777" w:rsidR="008D1567" w:rsidRPr="00DE1F40" w:rsidRDefault="00000000">
            <w:pPr>
              <w:jc w:val="right"/>
              <w:rPr>
                <w:rFonts w:eastAsia="Times New Roman"/>
              </w:rPr>
            </w:pPr>
            <w:bookmarkStart w:id="519" w:name="d14796e768"/>
            <w:bookmarkEnd w:id="519"/>
            <w:r w:rsidRPr="00DE1F40">
              <w:rPr>
                <w:rFonts w:eastAsia="Times New Roman"/>
              </w:rPr>
              <w:t>88</w:t>
            </w:r>
          </w:p>
        </w:tc>
      </w:tr>
      <w:tr w:rsidR="008D1567" w:rsidRPr="00DE1F40" w14:paraId="4C6D23FF" w14:textId="77777777">
        <w:trPr>
          <w:divId w:val="993028759"/>
          <w:tblCellSpacing w:w="15" w:type="dxa"/>
        </w:trPr>
        <w:tc>
          <w:tcPr>
            <w:tcW w:w="0" w:type="auto"/>
            <w:hideMark/>
          </w:tcPr>
          <w:p w14:paraId="520E17A9" w14:textId="77777777" w:rsidR="008D1567" w:rsidRPr="00DE1F40" w:rsidRDefault="00000000">
            <w:pPr>
              <w:rPr>
                <w:rFonts w:eastAsia="Times New Roman"/>
              </w:rPr>
            </w:pPr>
            <w:bookmarkStart w:id="520" w:name="d14796e774"/>
            <w:bookmarkStart w:id="521" w:name="d14796e772"/>
            <w:bookmarkEnd w:id="520"/>
            <w:bookmarkEnd w:id="521"/>
            <w:r w:rsidRPr="00DE1F40">
              <w:rPr>
                <w:rFonts w:eastAsia="Times New Roman"/>
              </w:rPr>
              <w:t>Commercial garden</w:t>
            </w:r>
          </w:p>
        </w:tc>
        <w:tc>
          <w:tcPr>
            <w:tcW w:w="0" w:type="auto"/>
            <w:hideMark/>
          </w:tcPr>
          <w:p w14:paraId="01AE938D" w14:textId="77777777" w:rsidR="008D1567" w:rsidRPr="00DE1F40" w:rsidRDefault="00000000">
            <w:pPr>
              <w:jc w:val="right"/>
              <w:rPr>
                <w:rFonts w:eastAsia="Times New Roman"/>
              </w:rPr>
            </w:pPr>
            <w:bookmarkStart w:id="522" w:name="d14796e777"/>
            <w:bookmarkEnd w:id="522"/>
            <w:r w:rsidRPr="00DE1F40">
              <w:rPr>
                <w:rFonts w:eastAsia="Times New Roman"/>
              </w:rPr>
              <w:t>1.0</w:t>
            </w:r>
          </w:p>
        </w:tc>
        <w:tc>
          <w:tcPr>
            <w:tcW w:w="0" w:type="auto"/>
            <w:hideMark/>
          </w:tcPr>
          <w:p w14:paraId="215F43F1" w14:textId="77777777" w:rsidR="008D1567" w:rsidRPr="00DE1F40" w:rsidRDefault="00000000">
            <w:pPr>
              <w:jc w:val="right"/>
              <w:rPr>
                <w:rFonts w:eastAsia="Times New Roman"/>
              </w:rPr>
            </w:pPr>
            <w:bookmarkStart w:id="523" w:name="d14796e780"/>
            <w:bookmarkEnd w:id="523"/>
            <w:r w:rsidRPr="00DE1F40">
              <w:rPr>
                <w:rFonts w:eastAsia="Times New Roman"/>
              </w:rPr>
              <w:t>0.07</w:t>
            </w:r>
          </w:p>
        </w:tc>
        <w:tc>
          <w:tcPr>
            <w:tcW w:w="0" w:type="auto"/>
            <w:hideMark/>
          </w:tcPr>
          <w:p w14:paraId="5EBE4579" w14:textId="77777777" w:rsidR="008D1567" w:rsidRPr="00DE1F40" w:rsidRDefault="00000000">
            <w:pPr>
              <w:jc w:val="right"/>
              <w:rPr>
                <w:rFonts w:eastAsia="Times New Roman"/>
              </w:rPr>
            </w:pPr>
            <w:bookmarkStart w:id="524" w:name="d14796e783"/>
            <w:bookmarkEnd w:id="524"/>
            <w:r w:rsidRPr="00DE1F40">
              <w:rPr>
                <w:rFonts w:eastAsia="Times New Roman"/>
              </w:rPr>
              <w:t>0.09</w:t>
            </w:r>
          </w:p>
        </w:tc>
        <w:tc>
          <w:tcPr>
            <w:tcW w:w="0" w:type="auto"/>
            <w:hideMark/>
          </w:tcPr>
          <w:p w14:paraId="447C2A65" w14:textId="77777777" w:rsidR="008D1567" w:rsidRPr="00DE1F40" w:rsidRDefault="00000000">
            <w:pPr>
              <w:jc w:val="right"/>
              <w:rPr>
                <w:rFonts w:eastAsia="Times New Roman"/>
              </w:rPr>
            </w:pPr>
            <w:bookmarkStart w:id="525" w:name="d14796e786"/>
            <w:bookmarkEnd w:id="525"/>
            <w:r w:rsidRPr="00DE1F40">
              <w:rPr>
                <w:rFonts w:eastAsia="Times New Roman"/>
              </w:rPr>
              <w:t>4.0</w:t>
            </w:r>
          </w:p>
        </w:tc>
        <w:tc>
          <w:tcPr>
            <w:tcW w:w="0" w:type="auto"/>
            <w:hideMark/>
          </w:tcPr>
          <w:p w14:paraId="6A732CB2" w14:textId="77777777" w:rsidR="008D1567" w:rsidRPr="00DE1F40" w:rsidRDefault="00000000">
            <w:pPr>
              <w:jc w:val="right"/>
              <w:rPr>
                <w:rFonts w:eastAsia="Times New Roman"/>
              </w:rPr>
            </w:pPr>
            <w:bookmarkStart w:id="526" w:name="d14796e790"/>
            <w:bookmarkEnd w:id="526"/>
            <w:r w:rsidRPr="00DE1F40">
              <w:rPr>
                <w:rFonts w:eastAsia="Times New Roman"/>
              </w:rPr>
              <w:t>6.6</w:t>
            </w:r>
          </w:p>
        </w:tc>
        <w:tc>
          <w:tcPr>
            <w:tcW w:w="0" w:type="auto"/>
            <w:hideMark/>
          </w:tcPr>
          <w:p w14:paraId="5F8697DB" w14:textId="77777777" w:rsidR="008D1567" w:rsidRPr="00DE1F40" w:rsidRDefault="00000000">
            <w:pPr>
              <w:jc w:val="right"/>
              <w:rPr>
                <w:rFonts w:eastAsia="Times New Roman"/>
              </w:rPr>
            </w:pPr>
            <w:bookmarkStart w:id="527" w:name="d14796e793"/>
            <w:bookmarkEnd w:id="527"/>
            <w:r w:rsidRPr="00DE1F40">
              <w:rPr>
                <w:rFonts w:eastAsia="Times New Roman"/>
              </w:rPr>
              <w:t>85</w:t>
            </w:r>
          </w:p>
        </w:tc>
        <w:tc>
          <w:tcPr>
            <w:tcW w:w="0" w:type="auto"/>
            <w:hideMark/>
          </w:tcPr>
          <w:p w14:paraId="497C9BAD" w14:textId="77777777" w:rsidR="008D1567" w:rsidRPr="00DE1F40" w:rsidRDefault="00000000">
            <w:pPr>
              <w:jc w:val="right"/>
              <w:rPr>
                <w:rFonts w:eastAsia="Times New Roman"/>
              </w:rPr>
            </w:pPr>
            <w:bookmarkStart w:id="528" w:name="d14796e796"/>
            <w:bookmarkEnd w:id="528"/>
            <w:r w:rsidRPr="00DE1F40">
              <w:rPr>
                <w:rFonts w:eastAsia="Times New Roman"/>
              </w:rPr>
              <w:t>85</w:t>
            </w:r>
          </w:p>
        </w:tc>
      </w:tr>
      <w:tr w:rsidR="008D1567" w:rsidRPr="00DE1F40" w14:paraId="67CFFA6A" w14:textId="77777777">
        <w:trPr>
          <w:divId w:val="993028759"/>
          <w:tblCellSpacing w:w="15" w:type="dxa"/>
        </w:trPr>
        <w:tc>
          <w:tcPr>
            <w:tcW w:w="0" w:type="auto"/>
            <w:hideMark/>
          </w:tcPr>
          <w:p w14:paraId="120AD9E9" w14:textId="77777777" w:rsidR="008D1567" w:rsidRPr="00DE1F40" w:rsidRDefault="00000000">
            <w:pPr>
              <w:rPr>
                <w:rFonts w:eastAsia="Times New Roman"/>
              </w:rPr>
            </w:pPr>
            <w:bookmarkStart w:id="529" w:name="d14796e802"/>
            <w:bookmarkStart w:id="530" w:name="d14796e800"/>
            <w:bookmarkEnd w:id="529"/>
            <w:bookmarkEnd w:id="530"/>
            <w:r w:rsidRPr="00DE1F40">
              <w:rPr>
                <w:rFonts w:eastAsia="Times New Roman"/>
              </w:rPr>
              <w:t>Rooftop garden</w:t>
            </w:r>
          </w:p>
        </w:tc>
        <w:tc>
          <w:tcPr>
            <w:tcW w:w="0" w:type="auto"/>
            <w:hideMark/>
          </w:tcPr>
          <w:p w14:paraId="4556852E" w14:textId="77777777" w:rsidR="008D1567" w:rsidRPr="00DE1F40" w:rsidRDefault="00000000">
            <w:pPr>
              <w:jc w:val="right"/>
              <w:rPr>
                <w:rFonts w:eastAsia="Times New Roman"/>
              </w:rPr>
            </w:pPr>
            <w:bookmarkStart w:id="531" w:name="d14796e805"/>
            <w:bookmarkEnd w:id="531"/>
            <w:r w:rsidRPr="00DE1F40">
              <w:rPr>
                <w:rFonts w:eastAsia="Times New Roman"/>
              </w:rPr>
              <w:t>1.0</w:t>
            </w:r>
          </w:p>
        </w:tc>
        <w:tc>
          <w:tcPr>
            <w:tcW w:w="0" w:type="auto"/>
            <w:hideMark/>
          </w:tcPr>
          <w:p w14:paraId="233FFEC5" w14:textId="77777777" w:rsidR="008D1567" w:rsidRPr="00DE1F40" w:rsidRDefault="00000000">
            <w:pPr>
              <w:jc w:val="right"/>
              <w:rPr>
                <w:rFonts w:eastAsia="Times New Roman"/>
              </w:rPr>
            </w:pPr>
            <w:bookmarkStart w:id="532" w:name="d14796e808"/>
            <w:bookmarkEnd w:id="532"/>
            <w:r w:rsidRPr="00DE1F40">
              <w:rPr>
                <w:rFonts w:eastAsia="Times New Roman"/>
              </w:rPr>
              <w:t>0.07</w:t>
            </w:r>
          </w:p>
        </w:tc>
        <w:tc>
          <w:tcPr>
            <w:tcW w:w="0" w:type="auto"/>
            <w:hideMark/>
          </w:tcPr>
          <w:p w14:paraId="691D82DC" w14:textId="77777777" w:rsidR="008D1567" w:rsidRPr="00DE1F40" w:rsidRDefault="00000000">
            <w:pPr>
              <w:jc w:val="right"/>
              <w:rPr>
                <w:rFonts w:eastAsia="Times New Roman"/>
              </w:rPr>
            </w:pPr>
            <w:bookmarkStart w:id="533" w:name="d14796e811"/>
            <w:bookmarkEnd w:id="533"/>
            <w:r w:rsidRPr="00DE1F40">
              <w:rPr>
                <w:rFonts w:eastAsia="Times New Roman"/>
              </w:rPr>
              <w:t>0.07</w:t>
            </w:r>
          </w:p>
        </w:tc>
        <w:tc>
          <w:tcPr>
            <w:tcW w:w="0" w:type="auto"/>
            <w:hideMark/>
          </w:tcPr>
          <w:p w14:paraId="2C323413" w14:textId="77777777" w:rsidR="008D1567" w:rsidRPr="00DE1F40" w:rsidRDefault="00000000">
            <w:pPr>
              <w:jc w:val="right"/>
              <w:rPr>
                <w:rFonts w:eastAsia="Times New Roman"/>
              </w:rPr>
            </w:pPr>
            <w:bookmarkStart w:id="534" w:name="d14796e814"/>
            <w:bookmarkEnd w:id="534"/>
            <w:r w:rsidRPr="00DE1F40">
              <w:rPr>
                <w:rFonts w:eastAsia="Times New Roman"/>
              </w:rPr>
              <w:t>0.2</w:t>
            </w:r>
          </w:p>
        </w:tc>
        <w:tc>
          <w:tcPr>
            <w:tcW w:w="0" w:type="auto"/>
            <w:hideMark/>
          </w:tcPr>
          <w:p w14:paraId="1D0483F0" w14:textId="77777777" w:rsidR="008D1567" w:rsidRPr="00DE1F40" w:rsidRDefault="00000000">
            <w:pPr>
              <w:jc w:val="right"/>
              <w:rPr>
                <w:rFonts w:eastAsia="Times New Roman"/>
              </w:rPr>
            </w:pPr>
            <w:bookmarkStart w:id="535" w:name="d14796e818"/>
            <w:bookmarkEnd w:id="535"/>
            <w:r w:rsidRPr="00DE1F40">
              <w:rPr>
                <w:rFonts w:eastAsia="Times New Roman"/>
              </w:rPr>
              <w:t>2.2</w:t>
            </w:r>
          </w:p>
        </w:tc>
        <w:tc>
          <w:tcPr>
            <w:tcW w:w="0" w:type="auto"/>
            <w:hideMark/>
          </w:tcPr>
          <w:p w14:paraId="51464928" w14:textId="77777777" w:rsidR="008D1567" w:rsidRPr="00DE1F40" w:rsidRDefault="00000000">
            <w:pPr>
              <w:jc w:val="right"/>
              <w:rPr>
                <w:rFonts w:eastAsia="Times New Roman"/>
              </w:rPr>
            </w:pPr>
            <w:bookmarkStart w:id="536" w:name="d14796e821"/>
            <w:bookmarkEnd w:id="536"/>
            <w:r w:rsidRPr="00DE1F40">
              <w:rPr>
                <w:rFonts w:eastAsia="Times New Roman"/>
              </w:rPr>
              <w:t>67</w:t>
            </w:r>
          </w:p>
        </w:tc>
        <w:tc>
          <w:tcPr>
            <w:tcW w:w="0" w:type="auto"/>
            <w:hideMark/>
          </w:tcPr>
          <w:p w14:paraId="10715B80" w14:textId="77777777" w:rsidR="008D1567" w:rsidRPr="00DE1F40" w:rsidRDefault="00000000">
            <w:pPr>
              <w:jc w:val="right"/>
              <w:rPr>
                <w:rFonts w:eastAsia="Times New Roman"/>
              </w:rPr>
            </w:pPr>
            <w:bookmarkStart w:id="537" w:name="d14796e824"/>
            <w:bookmarkEnd w:id="537"/>
            <w:r w:rsidRPr="00DE1F40">
              <w:rPr>
                <w:rFonts w:eastAsia="Times New Roman"/>
              </w:rPr>
              <w:t>88</w:t>
            </w:r>
          </w:p>
        </w:tc>
      </w:tr>
      <w:tr w:rsidR="008D1567" w:rsidRPr="00DE1F40" w14:paraId="3C2812A7" w14:textId="77777777">
        <w:trPr>
          <w:divId w:val="993028759"/>
          <w:tblCellSpacing w:w="15" w:type="dxa"/>
        </w:trPr>
        <w:tc>
          <w:tcPr>
            <w:tcW w:w="0" w:type="auto"/>
            <w:hideMark/>
          </w:tcPr>
          <w:p w14:paraId="30C6A833" w14:textId="77777777" w:rsidR="008D1567" w:rsidRPr="00DE1F40" w:rsidRDefault="00000000">
            <w:pPr>
              <w:rPr>
                <w:rFonts w:eastAsia="Times New Roman"/>
              </w:rPr>
            </w:pPr>
            <w:bookmarkStart w:id="538" w:name="d14796e830"/>
            <w:bookmarkStart w:id="539" w:name="d14796e828"/>
            <w:bookmarkEnd w:id="538"/>
            <w:bookmarkEnd w:id="539"/>
            <w:r w:rsidRPr="00DE1F40">
              <w:rPr>
                <w:rFonts w:eastAsia="Times New Roman"/>
              </w:rPr>
              <w:t>Hydroponic rooftop</w:t>
            </w:r>
          </w:p>
        </w:tc>
        <w:tc>
          <w:tcPr>
            <w:tcW w:w="0" w:type="auto"/>
            <w:hideMark/>
          </w:tcPr>
          <w:p w14:paraId="502F7163" w14:textId="77777777" w:rsidR="008D1567" w:rsidRPr="00DE1F40" w:rsidRDefault="00000000">
            <w:pPr>
              <w:jc w:val="right"/>
              <w:rPr>
                <w:rFonts w:eastAsia="Times New Roman"/>
              </w:rPr>
            </w:pPr>
            <w:bookmarkStart w:id="540" w:name="d14796e833"/>
            <w:bookmarkEnd w:id="540"/>
            <w:r w:rsidRPr="00DE1F40">
              <w:rPr>
                <w:rFonts w:eastAsia="Times New Roman"/>
              </w:rPr>
              <w:t>1.0</w:t>
            </w:r>
          </w:p>
        </w:tc>
        <w:tc>
          <w:tcPr>
            <w:tcW w:w="0" w:type="auto"/>
            <w:hideMark/>
          </w:tcPr>
          <w:p w14:paraId="471DBA08" w14:textId="77777777" w:rsidR="008D1567" w:rsidRPr="00DE1F40" w:rsidRDefault="00000000">
            <w:pPr>
              <w:jc w:val="right"/>
              <w:rPr>
                <w:rFonts w:eastAsia="Times New Roman"/>
              </w:rPr>
            </w:pPr>
            <w:bookmarkStart w:id="541" w:name="d14796e836"/>
            <w:bookmarkEnd w:id="541"/>
            <w:r w:rsidRPr="00DE1F40">
              <w:rPr>
                <w:rFonts w:eastAsia="Times New Roman"/>
              </w:rPr>
              <w:t>0.07</w:t>
            </w:r>
          </w:p>
        </w:tc>
        <w:tc>
          <w:tcPr>
            <w:tcW w:w="0" w:type="auto"/>
            <w:hideMark/>
          </w:tcPr>
          <w:p w14:paraId="5A76A14B" w14:textId="77777777" w:rsidR="008D1567" w:rsidRPr="00DE1F40" w:rsidRDefault="00000000">
            <w:pPr>
              <w:jc w:val="right"/>
              <w:rPr>
                <w:rFonts w:eastAsia="Times New Roman"/>
              </w:rPr>
            </w:pPr>
            <w:bookmarkStart w:id="542" w:name="d14796e839"/>
            <w:bookmarkEnd w:id="542"/>
            <w:r w:rsidRPr="00DE1F40">
              <w:rPr>
                <w:rFonts w:eastAsia="Times New Roman"/>
              </w:rPr>
              <w:t>0.07</w:t>
            </w:r>
          </w:p>
        </w:tc>
        <w:tc>
          <w:tcPr>
            <w:tcW w:w="0" w:type="auto"/>
            <w:hideMark/>
          </w:tcPr>
          <w:p w14:paraId="141692AA" w14:textId="77777777" w:rsidR="008D1567" w:rsidRPr="00DE1F40" w:rsidRDefault="00000000">
            <w:pPr>
              <w:jc w:val="right"/>
              <w:rPr>
                <w:rFonts w:eastAsia="Times New Roman"/>
              </w:rPr>
            </w:pPr>
            <w:bookmarkStart w:id="543" w:name="d14796e842"/>
            <w:bookmarkEnd w:id="543"/>
            <w:r w:rsidRPr="00DE1F40">
              <w:rPr>
                <w:rFonts w:eastAsia="Times New Roman"/>
              </w:rPr>
              <w:t>9.0</w:t>
            </w:r>
          </w:p>
        </w:tc>
        <w:tc>
          <w:tcPr>
            <w:tcW w:w="0" w:type="auto"/>
            <w:hideMark/>
          </w:tcPr>
          <w:p w14:paraId="4105441F" w14:textId="77777777" w:rsidR="008D1567" w:rsidRPr="00DE1F40" w:rsidRDefault="00000000">
            <w:pPr>
              <w:jc w:val="right"/>
              <w:rPr>
                <w:rFonts w:eastAsia="Times New Roman"/>
              </w:rPr>
            </w:pPr>
            <w:bookmarkStart w:id="544" w:name="d14796e846"/>
            <w:bookmarkEnd w:id="544"/>
            <w:r w:rsidRPr="00DE1F40">
              <w:rPr>
                <w:rFonts w:eastAsia="Times New Roman"/>
              </w:rPr>
              <w:t>19.0</w:t>
            </w:r>
          </w:p>
        </w:tc>
        <w:tc>
          <w:tcPr>
            <w:tcW w:w="0" w:type="auto"/>
            <w:hideMark/>
          </w:tcPr>
          <w:p w14:paraId="0213343B" w14:textId="77777777" w:rsidR="008D1567" w:rsidRPr="00DE1F40" w:rsidRDefault="00000000">
            <w:pPr>
              <w:jc w:val="right"/>
              <w:rPr>
                <w:rFonts w:eastAsia="Times New Roman"/>
              </w:rPr>
            </w:pPr>
            <w:bookmarkStart w:id="545" w:name="d14796e849"/>
            <w:bookmarkEnd w:id="545"/>
            <w:r w:rsidRPr="00DE1F40">
              <w:rPr>
                <w:rFonts w:eastAsia="Times New Roman"/>
              </w:rPr>
              <w:t>98</w:t>
            </w:r>
          </w:p>
        </w:tc>
        <w:tc>
          <w:tcPr>
            <w:tcW w:w="0" w:type="auto"/>
            <w:hideMark/>
          </w:tcPr>
          <w:p w14:paraId="35C75C2E" w14:textId="77777777" w:rsidR="008D1567" w:rsidRPr="00DE1F40" w:rsidRDefault="00000000">
            <w:pPr>
              <w:jc w:val="right"/>
              <w:rPr>
                <w:rFonts w:eastAsia="Times New Roman"/>
              </w:rPr>
            </w:pPr>
            <w:bookmarkStart w:id="546" w:name="d14796e852"/>
            <w:bookmarkEnd w:id="546"/>
            <w:r w:rsidRPr="00DE1F40">
              <w:rPr>
                <w:rFonts w:eastAsia="Times New Roman"/>
              </w:rPr>
              <w:t>98</w:t>
            </w:r>
          </w:p>
        </w:tc>
      </w:tr>
      <w:tr w:rsidR="008D1567" w:rsidRPr="00DE1F40" w14:paraId="15C4141A" w14:textId="77777777">
        <w:trPr>
          <w:divId w:val="993028759"/>
          <w:tblCellSpacing w:w="15" w:type="dxa"/>
        </w:trPr>
        <w:tc>
          <w:tcPr>
            <w:tcW w:w="0" w:type="auto"/>
            <w:hideMark/>
          </w:tcPr>
          <w:p w14:paraId="68605526" w14:textId="77777777" w:rsidR="008D1567" w:rsidRPr="00DE1F40" w:rsidRDefault="00000000">
            <w:pPr>
              <w:rPr>
                <w:rFonts w:eastAsia="Times New Roman"/>
              </w:rPr>
            </w:pPr>
            <w:bookmarkStart w:id="547" w:name="d14796e859"/>
            <w:bookmarkStart w:id="548" w:name="d14796e857"/>
            <w:bookmarkEnd w:id="547"/>
            <w:bookmarkEnd w:id="548"/>
            <w:r w:rsidRPr="00DE1F40">
              <w:rPr>
                <w:rFonts w:eastAsia="Times New Roman"/>
              </w:rPr>
              <w:t>Arable land</w:t>
            </w:r>
          </w:p>
        </w:tc>
        <w:tc>
          <w:tcPr>
            <w:tcW w:w="0" w:type="auto"/>
            <w:hideMark/>
          </w:tcPr>
          <w:p w14:paraId="52AF93C1" w14:textId="77777777" w:rsidR="008D1567" w:rsidRPr="00DE1F40" w:rsidRDefault="00000000">
            <w:pPr>
              <w:jc w:val="right"/>
              <w:rPr>
                <w:rFonts w:eastAsia="Times New Roman"/>
              </w:rPr>
            </w:pPr>
            <w:bookmarkStart w:id="549" w:name="d14796e862"/>
            <w:bookmarkEnd w:id="549"/>
            <w:r w:rsidRPr="00DE1F40">
              <w:rPr>
                <w:rFonts w:eastAsia="Times New Roman"/>
              </w:rPr>
              <w:t>0.6</w:t>
            </w:r>
          </w:p>
        </w:tc>
        <w:tc>
          <w:tcPr>
            <w:tcW w:w="0" w:type="auto"/>
            <w:hideMark/>
          </w:tcPr>
          <w:p w14:paraId="34C4441B" w14:textId="77777777" w:rsidR="008D1567" w:rsidRPr="00DE1F40" w:rsidRDefault="00000000">
            <w:pPr>
              <w:jc w:val="right"/>
              <w:rPr>
                <w:rFonts w:eastAsia="Times New Roman"/>
              </w:rPr>
            </w:pPr>
            <w:bookmarkStart w:id="550" w:name="d14796e865"/>
            <w:bookmarkEnd w:id="550"/>
            <w:r w:rsidRPr="00DE1F40">
              <w:rPr>
                <w:rFonts w:eastAsia="Times New Roman"/>
              </w:rPr>
              <w:t>0.00</w:t>
            </w:r>
          </w:p>
        </w:tc>
        <w:tc>
          <w:tcPr>
            <w:tcW w:w="0" w:type="auto"/>
            <w:hideMark/>
          </w:tcPr>
          <w:p w14:paraId="68759659" w14:textId="77777777" w:rsidR="008D1567" w:rsidRPr="00DE1F40" w:rsidRDefault="00000000">
            <w:pPr>
              <w:jc w:val="right"/>
              <w:rPr>
                <w:rFonts w:eastAsia="Times New Roman"/>
              </w:rPr>
            </w:pPr>
            <w:bookmarkStart w:id="551" w:name="d14796e868"/>
            <w:bookmarkEnd w:id="551"/>
            <w:r w:rsidRPr="00DE1F40">
              <w:rPr>
                <w:rFonts w:eastAsia="Times New Roman"/>
              </w:rPr>
              <w:t>0.07</w:t>
            </w:r>
          </w:p>
        </w:tc>
        <w:tc>
          <w:tcPr>
            <w:tcW w:w="0" w:type="auto"/>
            <w:hideMark/>
          </w:tcPr>
          <w:p w14:paraId="0215CCAC" w14:textId="77777777" w:rsidR="008D1567" w:rsidRPr="00DE1F40" w:rsidRDefault="00000000">
            <w:pPr>
              <w:jc w:val="right"/>
              <w:rPr>
                <w:rFonts w:eastAsia="Times New Roman"/>
              </w:rPr>
            </w:pPr>
            <w:bookmarkStart w:id="552" w:name="d14796e871"/>
            <w:bookmarkEnd w:id="552"/>
            <w:r w:rsidRPr="00DE1F40">
              <w:rPr>
                <w:rFonts w:eastAsia="Times New Roman"/>
              </w:rPr>
              <w:t>4.0</w:t>
            </w:r>
          </w:p>
        </w:tc>
        <w:tc>
          <w:tcPr>
            <w:tcW w:w="0" w:type="auto"/>
            <w:hideMark/>
          </w:tcPr>
          <w:p w14:paraId="19598B06" w14:textId="77777777" w:rsidR="008D1567" w:rsidRPr="00DE1F40" w:rsidRDefault="00000000">
            <w:pPr>
              <w:jc w:val="right"/>
              <w:rPr>
                <w:rFonts w:eastAsia="Times New Roman"/>
              </w:rPr>
            </w:pPr>
            <w:bookmarkStart w:id="553" w:name="d14796e875"/>
            <w:bookmarkEnd w:id="553"/>
            <w:r w:rsidRPr="00DE1F40">
              <w:rPr>
                <w:rFonts w:eastAsia="Times New Roman"/>
              </w:rPr>
              <w:t>6.6</w:t>
            </w:r>
          </w:p>
        </w:tc>
        <w:tc>
          <w:tcPr>
            <w:tcW w:w="0" w:type="auto"/>
            <w:hideMark/>
          </w:tcPr>
          <w:p w14:paraId="1B3722ED" w14:textId="77777777" w:rsidR="008D1567" w:rsidRPr="00DE1F40" w:rsidRDefault="00000000">
            <w:pPr>
              <w:jc w:val="right"/>
              <w:rPr>
                <w:rFonts w:eastAsia="Times New Roman"/>
              </w:rPr>
            </w:pPr>
            <w:bookmarkStart w:id="554" w:name="d14796e878"/>
            <w:bookmarkEnd w:id="554"/>
            <w:r w:rsidRPr="00DE1F40">
              <w:rPr>
                <w:rFonts w:eastAsia="Times New Roman"/>
              </w:rPr>
              <w:t>85</w:t>
            </w:r>
          </w:p>
        </w:tc>
        <w:tc>
          <w:tcPr>
            <w:tcW w:w="0" w:type="auto"/>
            <w:hideMark/>
          </w:tcPr>
          <w:p w14:paraId="2D439BFD" w14:textId="77777777" w:rsidR="008D1567" w:rsidRPr="00DE1F40" w:rsidRDefault="00000000">
            <w:pPr>
              <w:jc w:val="right"/>
              <w:rPr>
                <w:rFonts w:eastAsia="Times New Roman"/>
              </w:rPr>
            </w:pPr>
            <w:bookmarkStart w:id="555" w:name="d14796e881"/>
            <w:bookmarkEnd w:id="555"/>
            <w:r w:rsidRPr="00DE1F40">
              <w:rPr>
                <w:rFonts w:eastAsia="Times New Roman"/>
              </w:rPr>
              <w:t>88</w:t>
            </w:r>
          </w:p>
        </w:tc>
      </w:tr>
      <w:tr w:rsidR="008D1567" w:rsidRPr="00DE1F40" w14:paraId="5DB1E87C" w14:textId="77777777">
        <w:trPr>
          <w:divId w:val="993028759"/>
          <w:tblCellSpacing w:w="15" w:type="dxa"/>
        </w:trPr>
        <w:tc>
          <w:tcPr>
            <w:tcW w:w="0" w:type="auto"/>
            <w:hideMark/>
          </w:tcPr>
          <w:p w14:paraId="1E43DF19" w14:textId="77777777" w:rsidR="008D1567" w:rsidRPr="00DE1F40" w:rsidRDefault="00000000">
            <w:pPr>
              <w:rPr>
                <w:rFonts w:eastAsia="Times New Roman"/>
              </w:rPr>
            </w:pPr>
            <w:bookmarkStart w:id="556" w:name="d14796e887"/>
            <w:bookmarkStart w:id="557" w:name="d14796e885"/>
            <w:bookmarkEnd w:id="556"/>
            <w:bookmarkEnd w:id="557"/>
            <w:r w:rsidRPr="00DE1F40">
              <w:rPr>
                <w:rFonts w:eastAsia="Times New Roman"/>
              </w:rPr>
              <w:t>Normal garden</w:t>
            </w:r>
          </w:p>
        </w:tc>
        <w:tc>
          <w:tcPr>
            <w:tcW w:w="0" w:type="auto"/>
            <w:hideMark/>
          </w:tcPr>
          <w:p w14:paraId="2CD277A8" w14:textId="77777777" w:rsidR="008D1567" w:rsidRPr="00DE1F40" w:rsidRDefault="00000000">
            <w:pPr>
              <w:jc w:val="right"/>
              <w:rPr>
                <w:rFonts w:eastAsia="Times New Roman"/>
              </w:rPr>
            </w:pPr>
            <w:bookmarkStart w:id="558" w:name="d14796e890"/>
            <w:bookmarkEnd w:id="558"/>
            <w:r w:rsidRPr="00DE1F40">
              <w:rPr>
                <w:rFonts w:eastAsia="Times New Roman"/>
              </w:rPr>
              <w:t>0.6</w:t>
            </w:r>
          </w:p>
        </w:tc>
        <w:tc>
          <w:tcPr>
            <w:tcW w:w="0" w:type="auto"/>
            <w:hideMark/>
          </w:tcPr>
          <w:p w14:paraId="21453D01" w14:textId="77777777" w:rsidR="008D1567" w:rsidRPr="00DE1F40" w:rsidRDefault="00000000">
            <w:pPr>
              <w:jc w:val="right"/>
              <w:rPr>
                <w:rFonts w:eastAsia="Times New Roman"/>
              </w:rPr>
            </w:pPr>
            <w:bookmarkStart w:id="559" w:name="d14796e893"/>
            <w:bookmarkEnd w:id="559"/>
            <w:r w:rsidRPr="00DE1F40">
              <w:rPr>
                <w:rFonts w:eastAsia="Times New Roman"/>
              </w:rPr>
              <w:t>0.07</w:t>
            </w:r>
          </w:p>
        </w:tc>
        <w:tc>
          <w:tcPr>
            <w:tcW w:w="0" w:type="auto"/>
            <w:hideMark/>
          </w:tcPr>
          <w:p w14:paraId="78420216" w14:textId="77777777" w:rsidR="008D1567" w:rsidRPr="00DE1F40" w:rsidRDefault="00000000">
            <w:pPr>
              <w:jc w:val="right"/>
              <w:rPr>
                <w:rFonts w:eastAsia="Times New Roman"/>
              </w:rPr>
            </w:pPr>
            <w:bookmarkStart w:id="560" w:name="d14796e896"/>
            <w:bookmarkEnd w:id="560"/>
            <w:r w:rsidRPr="00DE1F40">
              <w:rPr>
                <w:rFonts w:eastAsia="Times New Roman"/>
              </w:rPr>
              <w:t>0.07</w:t>
            </w:r>
          </w:p>
        </w:tc>
        <w:tc>
          <w:tcPr>
            <w:tcW w:w="0" w:type="auto"/>
            <w:hideMark/>
          </w:tcPr>
          <w:p w14:paraId="17570513" w14:textId="77777777" w:rsidR="008D1567" w:rsidRPr="00DE1F40" w:rsidRDefault="00000000">
            <w:pPr>
              <w:jc w:val="right"/>
              <w:rPr>
                <w:rFonts w:eastAsia="Times New Roman"/>
              </w:rPr>
            </w:pPr>
            <w:bookmarkStart w:id="561" w:name="d14796e899"/>
            <w:bookmarkEnd w:id="561"/>
            <w:r w:rsidRPr="00DE1F40">
              <w:rPr>
                <w:rFonts w:eastAsia="Times New Roman"/>
              </w:rPr>
              <w:t>1.0</w:t>
            </w:r>
          </w:p>
        </w:tc>
        <w:tc>
          <w:tcPr>
            <w:tcW w:w="0" w:type="auto"/>
            <w:hideMark/>
          </w:tcPr>
          <w:p w14:paraId="006A5FC8" w14:textId="77777777" w:rsidR="008D1567" w:rsidRPr="00DE1F40" w:rsidRDefault="00000000">
            <w:pPr>
              <w:jc w:val="right"/>
              <w:rPr>
                <w:rFonts w:eastAsia="Times New Roman"/>
              </w:rPr>
            </w:pPr>
            <w:bookmarkStart w:id="562" w:name="d14796e903"/>
            <w:bookmarkEnd w:id="562"/>
            <w:r w:rsidRPr="00DE1F40">
              <w:rPr>
                <w:rFonts w:eastAsia="Times New Roman"/>
              </w:rPr>
              <w:t>1.0</w:t>
            </w:r>
          </w:p>
        </w:tc>
        <w:tc>
          <w:tcPr>
            <w:tcW w:w="0" w:type="auto"/>
            <w:hideMark/>
          </w:tcPr>
          <w:p w14:paraId="0BE91FC6" w14:textId="77777777" w:rsidR="008D1567" w:rsidRPr="00DE1F40" w:rsidRDefault="00000000">
            <w:pPr>
              <w:jc w:val="right"/>
              <w:rPr>
                <w:rFonts w:eastAsia="Times New Roman"/>
              </w:rPr>
            </w:pPr>
            <w:bookmarkStart w:id="563" w:name="d14796e906"/>
            <w:bookmarkEnd w:id="563"/>
            <w:r w:rsidRPr="00DE1F40">
              <w:rPr>
                <w:rFonts w:eastAsia="Times New Roman"/>
              </w:rPr>
              <w:t>74</w:t>
            </w:r>
          </w:p>
        </w:tc>
        <w:tc>
          <w:tcPr>
            <w:tcW w:w="0" w:type="auto"/>
            <w:hideMark/>
          </w:tcPr>
          <w:p w14:paraId="0974B78A" w14:textId="77777777" w:rsidR="008D1567" w:rsidRPr="00DE1F40" w:rsidRDefault="00000000">
            <w:pPr>
              <w:jc w:val="right"/>
              <w:rPr>
                <w:rFonts w:eastAsia="Times New Roman"/>
              </w:rPr>
            </w:pPr>
            <w:bookmarkStart w:id="564" w:name="d14796e909"/>
            <w:bookmarkEnd w:id="564"/>
            <w:r w:rsidRPr="00DE1F40">
              <w:rPr>
                <w:rFonts w:eastAsia="Times New Roman"/>
              </w:rPr>
              <w:t>86</w:t>
            </w:r>
          </w:p>
        </w:tc>
      </w:tr>
      <w:tr w:rsidR="008D1567" w:rsidRPr="00DE1F40" w14:paraId="75DAE5EE" w14:textId="77777777">
        <w:trPr>
          <w:divId w:val="993028759"/>
          <w:tblCellSpacing w:w="15" w:type="dxa"/>
        </w:trPr>
        <w:tc>
          <w:tcPr>
            <w:tcW w:w="0" w:type="auto"/>
            <w:hideMark/>
          </w:tcPr>
          <w:p w14:paraId="0D30B9D9" w14:textId="77777777" w:rsidR="008D1567" w:rsidRPr="00DE1F40" w:rsidRDefault="00000000">
            <w:pPr>
              <w:rPr>
                <w:rFonts w:eastAsia="Times New Roman"/>
              </w:rPr>
            </w:pPr>
            <w:bookmarkStart w:id="565" w:name="d14796e915"/>
            <w:bookmarkStart w:id="566" w:name="d14796e913"/>
            <w:bookmarkEnd w:id="565"/>
            <w:bookmarkEnd w:id="566"/>
            <w:r w:rsidRPr="00DE1F40">
              <w:rPr>
                <w:rFonts w:eastAsia="Times New Roman"/>
              </w:rPr>
              <w:t>Permanent crops</w:t>
            </w:r>
          </w:p>
        </w:tc>
        <w:tc>
          <w:tcPr>
            <w:tcW w:w="0" w:type="auto"/>
            <w:hideMark/>
          </w:tcPr>
          <w:p w14:paraId="21567F11" w14:textId="77777777" w:rsidR="008D1567" w:rsidRPr="00DE1F40" w:rsidRDefault="00000000">
            <w:pPr>
              <w:jc w:val="right"/>
              <w:rPr>
                <w:rFonts w:eastAsia="Times New Roman"/>
              </w:rPr>
            </w:pPr>
            <w:bookmarkStart w:id="567" w:name="d14796e918"/>
            <w:bookmarkEnd w:id="567"/>
            <w:r w:rsidRPr="00DE1F40">
              <w:rPr>
                <w:rFonts w:eastAsia="Times New Roman"/>
              </w:rPr>
              <w:t>0.6</w:t>
            </w:r>
          </w:p>
        </w:tc>
        <w:tc>
          <w:tcPr>
            <w:tcW w:w="0" w:type="auto"/>
            <w:hideMark/>
          </w:tcPr>
          <w:p w14:paraId="0E5582B9" w14:textId="77777777" w:rsidR="008D1567" w:rsidRPr="00DE1F40" w:rsidRDefault="00000000">
            <w:pPr>
              <w:jc w:val="right"/>
              <w:rPr>
                <w:rFonts w:eastAsia="Times New Roman"/>
              </w:rPr>
            </w:pPr>
            <w:bookmarkStart w:id="568" w:name="d14796e921"/>
            <w:bookmarkEnd w:id="568"/>
            <w:r w:rsidRPr="00DE1F40">
              <w:rPr>
                <w:rFonts w:eastAsia="Times New Roman"/>
              </w:rPr>
              <w:t>0.09</w:t>
            </w:r>
          </w:p>
        </w:tc>
        <w:tc>
          <w:tcPr>
            <w:tcW w:w="0" w:type="auto"/>
            <w:hideMark/>
          </w:tcPr>
          <w:p w14:paraId="0184BAFE" w14:textId="77777777" w:rsidR="008D1567" w:rsidRPr="00DE1F40" w:rsidRDefault="00000000">
            <w:pPr>
              <w:jc w:val="right"/>
              <w:rPr>
                <w:rFonts w:eastAsia="Times New Roman"/>
              </w:rPr>
            </w:pPr>
            <w:bookmarkStart w:id="569" w:name="d14796e924"/>
            <w:bookmarkEnd w:id="569"/>
            <w:r w:rsidRPr="00DE1F40">
              <w:rPr>
                <w:rFonts w:eastAsia="Times New Roman"/>
              </w:rPr>
              <w:t>0.09</w:t>
            </w:r>
          </w:p>
        </w:tc>
        <w:tc>
          <w:tcPr>
            <w:tcW w:w="0" w:type="auto"/>
            <w:hideMark/>
          </w:tcPr>
          <w:p w14:paraId="5C065633" w14:textId="77777777" w:rsidR="008D1567" w:rsidRPr="00DE1F40" w:rsidRDefault="00000000">
            <w:pPr>
              <w:jc w:val="right"/>
              <w:rPr>
                <w:rFonts w:eastAsia="Times New Roman"/>
              </w:rPr>
            </w:pPr>
            <w:bookmarkStart w:id="570" w:name="d14796e927"/>
            <w:bookmarkEnd w:id="570"/>
            <w:r w:rsidRPr="00DE1F40">
              <w:rPr>
                <w:rFonts w:eastAsia="Times New Roman"/>
              </w:rPr>
              <w:t>4.0</w:t>
            </w:r>
          </w:p>
        </w:tc>
        <w:tc>
          <w:tcPr>
            <w:tcW w:w="0" w:type="auto"/>
            <w:hideMark/>
          </w:tcPr>
          <w:p w14:paraId="7A25B7A5" w14:textId="77777777" w:rsidR="008D1567" w:rsidRPr="00DE1F40" w:rsidRDefault="00000000">
            <w:pPr>
              <w:jc w:val="right"/>
              <w:rPr>
                <w:rFonts w:eastAsia="Times New Roman"/>
              </w:rPr>
            </w:pPr>
            <w:bookmarkStart w:id="571" w:name="d14796e931"/>
            <w:bookmarkEnd w:id="571"/>
            <w:r w:rsidRPr="00DE1F40">
              <w:rPr>
                <w:rFonts w:eastAsia="Times New Roman"/>
              </w:rPr>
              <w:t>6.6</w:t>
            </w:r>
          </w:p>
        </w:tc>
        <w:tc>
          <w:tcPr>
            <w:tcW w:w="0" w:type="auto"/>
            <w:hideMark/>
          </w:tcPr>
          <w:p w14:paraId="1403276F" w14:textId="77777777" w:rsidR="008D1567" w:rsidRPr="00DE1F40" w:rsidRDefault="00000000">
            <w:pPr>
              <w:jc w:val="right"/>
              <w:rPr>
                <w:rFonts w:eastAsia="Times New Roman"/>
              </w:rPr>
            </w:pPr>
            <w:bookmarkStart w:id="572" w:name="d14796e934"/>
            <w:bookmarkEnd w:id="572"/>
            <w:r w:rsidRPr="00DE1F40">
              <w:rPr>
                <w:rFonts w:eastAsia="Times New Roman"/>
              </w:rPr>
              <w:t>65</w:t>
            </w:r>
          </w:p>
        </w:tc>
        <w:tc>
          <w:tcPr>
            <w:tcW w:w="0" w:type="auto"/>
            <w:hideMark/>
          </w:tcPr>
          <w:p w14:paraId="580C95C7" w14:textId="77777777" w:rsidR="008D1567" w:rsidRPr="00DE1F40" w:rsidRDefault="00000000">
            <w:pPr>
              <w:jc w:val="right"/>
              <w:rPr>
                <w:rFonts w:eastAsia="Times New Roman"/>
              </w:rPr>
            </w:pPr>
            <w:bookmarkStart w:id="573" w:name="d14796e937"/>
            <w:bookmarkEnd w:id="573"/>
            <w:r w:rsidRPr="00DE1F40">
              <w:rPr>
                <w:rFonts w:eastAsia="Times New Roman"/>
              </w:rPr>
              <w:t>77</w:t>
            </w:r>
          </w:p>
        </w:tc>
      </w:tr>
      <w:tr w:rsidR="008D1567" w:rsidRPr="00DE1F40" w14:paraId="7C7BEACF" w14:textId="77777777">
        <w:trPr>
          <w:divId w:val="993028759"/>
          <w:tblCellSpacing w:w="15" w:type="dxa"/>
        </w:trPr>
        <w:tc>
          <w:tcPr>
            <w:tcW w:w="0" w:type="auto"/>
            <w:hideMark/>
          </w:tcPr>
          <w:p w14:paraId="69B3D837" w14:textId="77777777" w:rsidR="008D1567" w:rsidRPr="00DE1F40" w:rsidRDefault="00000000">
            <w:pPr>
              <w:rPr>
                <w:rFonts w:eastAsia="Times New Roman"/>
              </w:rPr>
            </w:pPr>
            <w:bookmarkStart w:id="574" w:name="d14796e943"/>
            <w:bookmarkStart w:id="575" w:name="d14796e941"/>
            <w:bookmarkEnd w:id="574"/>
            <w:bookmarkEnd w:id="575"/>
            <w:r w:rsidRPr="00DE1F40">
              <w:rPr>
                <w:rFonts w:eastAsia="Times New Roman"/>
              </w:rPr>
              <w:t>Vacant</w:t>
            </w:r>
          </w:p>
        </w:tc>
        <w:tc>
          <w:tcPr>
            <w:tcW w:w="0" w:type="auto"/>
            <w:hideMark/>
          </w:tcPr>
          <w:p w14:paraId="337AA074" w14:textId="77777777" w:rsidR="008D1567" w:rsidRPr="00DE1F40" w:rsidRDefault="00000000">
            <w:pPr>
              <w:jc w:val="right"/>
              <w:rPr>
                <w:rFonts w:eastAsia="Times New Roman"/>
              </w:rPr>
            </w:pPr>
            <w:bookmarkStart w:id="576" w:name="d14796e946"/>
            <w:bookmarkEnd w:id="576"/>
            <w:r w:rsidRPr="00DE1F40">
              <w:rPr>
                <w:rFonts w:eastAsia="Times New Roman"/>
              </w:rPr>
              <w:t>1.0</w:t>
            </w:r>
          </w:p>
        </w:tc>
        <w:tc>
          <w:tcPr>
            <w:tcW w:w="0" w:type="auto"/>
            <w:hideMark/>
          </w:tcPr>
          <w:p w14:paraId="026A6041" w14:textId="77777777" w:rsidR="008D1567" w:rsidRPr="00DE1F40" w:rsidRDefault="00000000">
            <w:pPr>
              <w:jc w:val="right"/>
              <w:rPr>
                <w:rFonts w:eastAsia="Times New Roman"/>
              </w:rPr>
            </w:pPr>
            <w:bookmarkStart w:id="577" w:name="d14796e949"/>
            <w:bookmarkEnd w:id="577"/>
            <w:r w:rsidRPr="00DE1F40">
              <w:rPr>
                <w:rFonts w:eastAsia="Times New Roman"/>
              </w:rPr>
              <w:t>0.07</w:t>
            </w:r>
          </w:p>
        </w:tc>
        <w:tc>
          <w:tcPr>
            <w:tcW w:w="0" w:type="auto"/>
            <w:hideMark/>
          </w:tcPr>
          <w:p w14:paraId="45FB567C" w14:textId="77777777" w:rsidR="008D1567" w:rsidRPr="00DE1F40" w:rsidRDefault="00000000">
            <w:pPr>
              <w:jc w:val="right"/>
              <w:rPr>
                <w:rFonts w:eastAsia="Times New Roman"/>
              </w:rPr>
            </w:pPr>
            <w:bookmarkStart w:id="578" w:name="d14796e952"/>
            <w:bookmarkEnd w:id="578"/>
            <w:r w:rsidRPr="00DE1F40">
              <w:rPr>
                <w:rFonts w:eastAsia="Times New Roman"/>
              </w:rPr>
              <w:t>0.09</w:t>
            </w:r>
          </w:p>
        </w:tc>
        <w:tc>
          <w:tcPr>
            <w:tcW w:w="0" w:type="auto"/>
            <w:hideMark/>
          </w:tcPr>
          <w:p w14:paraId="5631A7B8" w14:textId="77777777" w:rsidR="008D1567" w:rsidRPr="00DE1F40" w:rsidRDefault="00000000">
            <w:pPr>
              <w:jc w:val="right"/>
              <w:rPr>
                <w:rFonts w:eastAsia="Times New Roman"/>
              </w:rPr>
            </w:pPr>
            <w:bookmarkStart w:id="579" w:name="d14796e955"/>
            <w:bookmarkEnd w:id="579"/>
            <w:r w:rsidRPr="00DE1F40">
              <w:rPr>
                <w:rFonts w:eastAsia="Times New Roman"/>
              </w:rPr>
              <w:t>1.0</w:t>
            </w:r>
          </w:p>
        </w:tc>
        <w:tc>
          <w:tcPr>
            <w:tcW w:w="0" w:type="auto"/>
            <w:hideMark/>
          </w:tcPr>
          <w:p w14:paraId="49FC1210" w14:textId="77777777" w:rsidR="008D1567" w:rsidRPr="00DE1F40" w:rsidRDefault="00000000">
            <w:pPr>
              <w:jc w:val="right"/>
              <w:rPr>
                <w:rFonts w:eastAsia="Times New Roman"/>
              </w:rPr>
            </w:pPr>
            <w:bookmarkStart w:id="580" w:name="d14796e959"/>
            <w:bookmarkEnd w:id="580"/>
            <w:r w:rsidRPr="00DE1F40">
              <w:rPr>
                <w:rFonts w:eastAsia="Times New Roman"/>
              </w:rPr>
              <w:t>1.0</w:t>
            </w:r>
          </w:p>
        </w:tc>
        <w:tc>
          <w:tcPr>
            <w:tcW w:w="0" w:type="auto"/>
            <w:hideMark/>
          </w:tcPr>
          <w:p w14:paraId="664DCFF2" w14:textId="77777777" w:rsidR="008D1567" w:rsidRPr="00DE1F40" w:rsidRDefault="00000000">
            <w:pPr>
              <w:jc w:val="right"/>
              <w:rPr>
                <w:rFonts w:eastAsia="Times New Roman"/>
              </w:rPr>
            </w:pPr>
            <w:bookmarkStart w:id="581" w:name="d14796e962"/>
            <w:bookmarkEnd w:id="581"/>
            <w:r w:rsidRPr="00DE1F40">
              <w:rPr>
                <w:rFonts w:eastAsia="Times New Roman"/>
              </w:rPr>
              <w:t>74</w:t>
            </w:r>
          </w:p>
        </w:tc>
        <w:tc>
          <w:tcPr>
            <w:tcW w:w="0" w:type="auto"/>
            <w:hideMark/>
          </w:tcPr>
          <w:p w14:paraId="522F527A" w14:textId="77777777" w:rsidR="008D1567" w:rsidRPr="00DE1F40" w:rsidRDefault="00000000">
            <w:pPr>
              <w:jc w:val="right"/>
              <w:rPr>
                <w:rFonts w:eastAsia="Times New Roman"/>
              </w:rPr>
            </w:pPr>
            <w:bookmarkStart w:id="582" w:name="d14796e965"/>
            <w:bookmarkEnd w:id="582"/>
            <w:r w:rsidRPr="00DE1F40">
              <w:rPr>
                <w:rFonts w:eastAsia="Times New Roman"/>
              </w:rPr>
              <w:t>87</w:t>
            </w:r>
          </w:p>
        </w:tc>
      </w:tr>
      <w:tr w:rsidR="008D1567" w:rsidRPr="00DE1F40" w14:paraId="71887381" w14:textId="77777777">
        <w:trPr>
          <w:divId w:val="993028759"/>
          <w:tblCellSpacing w:w="15" w:type="dxa"/>
        </w:trPr>
        <w:tc>
          <w:tcPr>
            <w:tcW w:w="0" w:type="auto"/>
            <w:hideMark/>
          </w:tcPr>
          <w:p w14:paraId="38EBF4E5" w14:textId="77777777" w:rsidR="008D1567" w:rsidRPr="00DE1F40" w:rsidRDefault="00000000">
            <w:pPr>
              <w:rPr>
                <w:rFonts w:eastAsia="Times New Roman"/>
              </w:rPr>
            </w:pPr>
            <w:bookmarkStart w:id="583" w:name="d14796e971"/>
            <w:bookmarkStart w:id="584" w:name="d14796e969"/>
            <w:bookmarkEnd w:id="583"/>
            <w:bookmarkEnd w:id="584"/>
            <w:r w:rsidRPr="00DE1F40">
              <w:rPr>
                <w:rFonts w:eastAsia="Times New Roman"/>
              </w:rPr>
              <w:t>Grass</w:t>
            </w:r>
          </w:p>
        </w:tc>
        <w:tc>
          <w:tcPr>
            <w:tcW w:w="0" w:type="auto"/>
            <w:hideMark/>
          </w:tcPr>
          <w:p w14:paraId="4F1ECC08" w14:textId="77777777" w:rsidR="008D1567" w:rsidRPr="00DE1F40" w:rsidRDefault="00000000">
            <w:pPr>
              <w:jc w:val="right"/>
              <w:rPr>
                <w:rFonts w:eastAsia="Times New Roman"/>
              </w:rPr>
            </w:pPr>
            <w:bookmarkStart w:id="585" w:name="d14796e974"/>
            <w:bookmarkEnd w:id="585"/>
            <w:r w:rsidRPr="00DE1F40">
              <w:rPr>
                <w:rFonts w:eastAsia="Times New Roman"/>
              </w:rPr>
              <w:t>1.0</w:t>
            </w:r>
          </w:p>
        </w:tc>
        <w:tc>
          <w:tcPr>
            <w:tcW w:w="0" w:type="auto"/>
            <w:hideMark/>
          </w:tcPr>
          <w:p w14:paraId="6B863CC0" w14:textId="77777777" w:rsidR="008D1567" w:rsidRPr="00DE1F40" w:rsidRDefault="00000000">
            <w:pPr>
              <w:jc w:val="right"/>
              <w:rPr>
                <w:rFonts w:eastAsia="Times New Roman"/>
              </w:rPr>
            </w:pPr>
            <w:bookmarkStart w:id="586" w:name="d14796e977"/>
            <w:bookmarkEnd w:id="586"/>
            <w:r w:rsidRPr="00DE1F40">
              <w:rPr>
                <w:rFonts w:eastAsia="Times New Roman"/>
              </w:rPr>
              <w:t>0.07</w:t>
            </w:r>
          </w:p>
        </w:tc>
        <w:tc>
          <w:tcPr>
            <w:tcW w:w="0" w:type="auto"/>
            <w:hideMark/>
          </w:tcPr>
          <w:p w14:paraId="17D57688" w14:textId="77777777" w:rsidR="008D1567" w:rsidRPr="00DE1F40" w:rsidRDefault="00000000">
            <w:pPr>
              <w:jc w:val="right"/>
              <w:rPr>
                <w:rFonts w:eastAsia="Times New Roman"/>
              </w:rPr>
            </w:pPr>
            <w:bookmarkStart w:id="587" w:name="d14796e980"/>
            <w:bookmarkEnd w:id="587"/>
            <w:r w:rsidRPr="00DE1F40">
              <w:rPr>
                <w:rFonts w:eastAsia="Times New Roman"/>
              </w:rPr>
              <w:t>0.07</w:t>
            </w:r>
          </w:p>
        </w:tc>
        <w:tc>
          <w:tcPr>
            <w:tcW w:w="0" w:type="auto"/>
            <w:hideMark/>
          </w:tcPr>
          <w:p w14:paraId="7330FEB8" w14:textId="77777777" w:rsidR="008D1567" w:rsidRPr="00DE1F40" w:rsidRDefault="00000000">
            <w:pPr>
              <w:jc w:val="right"/>
              <w:rPr>
                <w:rFonts w:eastAsia="Times New Roman"/>
              </w:rPr>
            </w:pPr>
            <w:bookmarkStart w:id="588" w:name="d14796e983"/>
            <w:bookmarkEnd w:id="588"/>
            <w:r w:rsidRPr="00DE1F40">
              <w:rPr>
                <w:rFonts w:eastAsia="Times New Roman"/>
              </w:rPr>
              <w:t>1.0</w:t>
            </w:r>
          </w:p>
        </w:tc>
        <w:tc>
          <w:tcPr>
            <w:tcW w:w="0" w:type="auto"/>
            <w:hideMark/>
          </w:tcPr>
          <w:p w14:paraId="39A8C557" w14:textId="77777777" w:rsidR="008D1567" w:rsidRPr="00DE1F40" w:rsidRDefault="00000000">
            <w:pPr>
              <w:jc w:val="right"/>
              <w:rPr>
                <w:rFonts w:eastAsia="Times New Roman"/>
              </w:rPr>
            </w:pPr>
            <w:bookmarkStart w:id="589" w:name="d14796e987"/>
            <w:bookmarkEnd w:id="589"/>
            <w:r w:rsidRPr="00DE1F40">
              <w:rPr>
                <w:rFonts w:eastAsia="Times New Roman"/>
              </w:rPr>
              <w:t>1.0</w:t>
            </w:r>
          </w:p>
        </w:tc>
        <w:tc>
          <w:tcPr>
            <w:tcW w:w="0" w:type="auto"/>
            <w:hideMark/>
          </w:tcPr>
          <w:p w14:paraId="1AA7750C" w14:textId="77777777" w:rsidR="008D1567" w:rsidRPr="00DE1F40" w:rsidRDefault="00000000">
            <w:pPr>
              <w:jc w:val="right"/>
              <w:rPr>
                <w:rFonts w:eastAsia="Times New Roman"/>
              </w:rPr>
            </w:pPr>
            <w:bookmarkStart w:id="590" w:name="d14796e990"/>
            <w:bookmarkEnd w:id="590"/>
            <w:r w:rsidRPr="00DE1F40">
              <w:rPr>
                <w:rFonts w:eastAsia="Times New Roman"/>
              </w:rPr>
              <w:t>74</w:t>
            </w:r>
          </w:p>
        </w:tc>
        <w:tc>
          <w:tcPr>
            <w:tcW w:w="0" w:type="auto"/>
            <w:hideMark/>
          </w:tcPr>
          <w:p w14:paraId="25420A0E" w14:textId="77777777" w:rsidR="008D1567" w:rsidRPr="00DE1F40" w:rsidRDefault="00000000">
            <w:pPr>
              <w:jc w:val="right"/>
              <w:rPr>
                <w:rFonts w:eastAsia="Times New Roman"/>
              </w:rPr>
            </w:pPr>
            <w:bookmarkStart w:id="591" w:name="d14796e993"/>
            <w:bookmarkEnd w:id="591"/>
            <w:r w:rsidRPr="00DE1F40">
              <w:rPr>
                <w:rFonts w:eastAsia="Times New Roman"/>
              </w:rPr>
              <w:t>86</w:t>
            </w:r>
          </w:p>
        </w:tc>
      </w:tr>
      <w:tr w:rsidR="008D1567" w:rsidRPr="00DE1F40" w14:paraId="2B090E41" w14:textId="77777777">
        <w:trPr>
          <w:divId w:val="993028759"/>
          <w:tblCellSpacing w:w="15" w:type="dxa"/>
        </w:trPr>
        <w:tc>
          <w:tcPr>
            <w:tcW w:w="0" w:type="auto"/>
            <w:hideMark/>
          </w:tcPr>
          <w:p w14:paraId="1AC41374" w14:textId="77777777" w:rsidR="008D1567" w:rsidRPr="00DE1F40" w:rsidRDefault="00000000">
            <w:pPr>
              <w:rPr>
                <w:rFonts w:eastAsia="Times New Roman"/>
              </w:rPr>
            </w:pPr>
            <w:bookmarkStart w:id="592" w:name="d14796e999"/>
            <w:bookmarkStart w:id="593" w:name="d14796e997"/>
            <w:bookmarkEnd w:id="592"/>
            <w:bookmarkEnd w:id="593"/>
            <w:r w:rsidRPr="00DE1F40">
              <w:rPr>
                <w:rFonts w:eastAsia="Times New Roman"/>
              </w:rPr>
              <w:t>Mulcher</w:t>
            </w:r>
          </w:p>
        </w:tc>
        <w:tc>
          <w:tcPr>
            <w:tcW w:w="0" w:type="auto"/>
            <w:hideMark/>
          </w:tcPr>
          <w:p w14:paraId="6F2AF8B8" w14:textId="77777777" w:rsidR="008D1567" w:rsidRPr="00DE1F40" w:rsidRDefault="00000000">
            <w:pPr>
              <w:jc w:val="right"/>
              <w:rPr>
                <w:rFonts w:eastAsia="Times New Roman"/>
              </w:rPr>
            </w:pPr>
            <w:bookmarkStart w:id="594" w:name="d14796e1002"/>
            <w:bookmarkEnd w:id="594"/>
            <w:r w:rsidRPr="00DE1F40">
              <w:rPr>
                <w:rFonts w:eastAsia="Times New Roman"/>
              </w:rPr>
              <w:t>1.0</w:t>
            </w:r>
          </w:p>
        </w:tc>
        <w:tc>
          <w:tcPr>
            <w:tcW w:w="0" w:type="auto"/>
            <w:hideMark/>
          </w:tcPr>
          <w:p w14:paraId="5E9491CB" w14:textId="77777777" w:rsidR="008D1567" w:rsidRPr="00DE1F40" w:rsidRDefault="00000000">
            <w:pPr>
              <w:jc w:val="right"/>
              <w:rPr>
                <w:rFonts w:eastAsia="Times New Roman"/>
              </w:rPr>
            </w:pPr>
            <w:bookmarkStart w:id="595" w:name="d14796e1005"/>
            <w:bookmarkEnd w:id="595"/>
            <w:r w:rsidRPr="00DE1F40">
              <w:rPr>
                <w:rFonts w:eastAsia="Times New Roman"/>
              </w:rPr>
              <w:t>0.00</w:t>
            </w:r>
          </w:p>
        </w:tc>
        <w:tc>
          <w:tcPr>
            <w:tcW w:w="0" w:type="auto"/>
            <w:hideMark/>
          </w:tcPr>
          <w:p w14:paraId="04AA08C5" w14:textId="77777777" w:rsidR="008D1567" w:rsidRPr="00DE1F40" w:rsidRDefault="00000000">
            <w:pPr>
              <w:jc w:val="right"/>
              <w:rPr>
                <w:rFonts w:eastAsia="Times New Roman"/>
              </w:rPr>
            </w:pPr>
            <w:bookmarkStart w:id="596" w:name="d14796e1008"/>
            <w:bookmarkEnd w:id="596"/>
            <w:r w:rsidRPr="00DE1F40">
              <w:rPr>
                <w:rFonts w:eastAsia="Times New Roman"/>
              </w:rPr>
              <w:t>0.00</w:t>
            </w:r>
          </w:p>
        </w:tc>
        <w:tc>
          <w:tcPr>
            <w:tcW w:w="0" w:type="auto"/>
            <w:hideMark/>
          </w:tcPr>
          <w:p w14:paraId="0A1F0FE3" w14:textId="77777777" w:rsidR="008D1567" w:rsidRPr="00DE1F40" w:rsidRDefault="00000000">
            <w:pPr>
              <w:jc w:val="right"/>
              <w:rPr>
                <w:rFonts w:eastAsia="Times New Roman"/>
              </w:rPr>
            </w:pPr>
            <w:bookmarkStart w:id="597" w:name="d14796e1011"/>
            <w:bookmarkEnd w:id="597"/>
            <w:r w:rsidRPr="00DE1F40">
              <w:rPr>
                <w:rFonts w:eastAsia="Times New Roman"/>
              </w:rPr>
              <w:t>1.0</w:t>
            </w:r>
          </w:p>
        </w:tc>
        <w:tc>
          <w:tcPr>
            <w:tcW w:w="0" w:type="auto"/>
            <w:hideMark/>
          </w:tcPr>
          <w:p w14:paraId="64B13248" w14:textId="77777777" w:rsidR="008D1567" w:rsidRPr="00DE1F40" w:rsidRDefault="00000000">
            <w:pPr>
              <w:jc w:val="right"/>
              <w:rPr>
                <w:rFonts w:eastAsia="Times New Roman"/>
              </w:rPr>
            </w:pPr>
            <w:bookmarkStart w:id="598" w:name="d14796e1015"/>
            <w:bookmarkEnd w:id="598"/>
            <w:r w:rsidRPr="00DE1F40">
              <w:rPr>
                <w:rFonts w:eastAsia="Times New Roman"/>
              </w:rPr>
              <w:t>1.0</w:t>
            </w:r>
          </w:p>
        </w:tc>
        <w:tc>
          <w:tcPr>
            <w:tcW w:w="0" w:type="auto"/>
            <w:hideMark/>
          </w:tcPr>
          <w:p w14:paraId="7CE2E48C" w14:textId="77777777" w:rsidR="008D1567" w:rsidRPr="00DE1F40" w:rsidRDefault="00000000">
            <w:pPr>
              <w:jc w:val="right"/>
              <w:rPr>
                <w:rFonts w:eastAsia="Times New Roman"/>
              </w:rPr>
            </w:pPr>
            <w:bookmarkStart w:id="599" w:name="d14796e1018"/>
            <w:bookmarkEnd w:id="599"/>
            <w:r w:rsidRPr="00DE1F40">
              <w:rPr>
                <w:rFonts w:eastAsia="Times New Roman"/>
              </w:rPr>
              <w:t>88</w:t>
            </w:r>
          </w:p>
        </w:tc>
        <w:tc>
          <w:tcPr>
            <w:tcW w:w="0" w:type="auto"/>
            <w:hideMark/>
          </w:tcPr>
          <w:p w14:paraId="2766BA62" w14:textId="77777777" w:rsidR="008D1567" w:rsidRPr="00DE1F40" w:rsidRDefault="00000000">
            <w:pPr>
              <w:jc w:val="right"/>
              <w:rPr>
                <w:rFonts w:eastAsia="Times New Roman"/>
              </w:rPr>
            </w:pPr>
            <w:bookmarkStart w:id="600" w:name="d14796e1021"/>
            <w:bookmarkEnd w:id="600"/>
            <w:r w:rsidRPr="00DE1F40">
              <w:rPr>
                <w:rFonts w:eastAsia="Times New Roman"/>
              </w:rPr>
              <w:t>88</w:t>
            </w:r>
          </w:p>
        </w:tc>
      </w:tr>
      <w:tr w:rsidR="008D1567" w:rsidRPr="00DE1F40" w14:paraId="418ACA33" w14:textId="77777777">
        <w:trPr>
          <w:divId w:val="993028759"/>
          <w:tblCellSpacing w:w="15" w:type="dxa"/>
        </w:trPr>
        <w:tc>
          <w:tcPr>
            <w:tcW w:w="0" w:type="auto"/>
            <w:hideMark/>
          </w:tcPr>
          <w:p w14:paraId="1574A67D" w14:textId="77777777" w:rsidR="008D1567" w:rsidRPr="00DE1F40" w:rsidRDefault="00000000">
            <w:pPr>
              <w:rPr>
                <w:rFonts w:eastAsia="Times New Roman"/>
              </w:rPr>
            </w:pPr>
            <w:bookmarkStart w:id="601" w:name="d14796e1028"/>
            <w:bookmarkStart w:id="602" w:name="d14796e1026"/>
            <w:bookmarkEnd w:id="601"/>
            <w:bookmarkEnd w:id="602"/>
            <w:r w:rsidRPr="00DE1F40">
              <w:rPr>
                <w:rFonts w:eastAsia="Times New Roman"/>
              </w:rPr>
              <w:t>Raised bed</w:t>
            </w:r>
          </w:p>
        </w:tc>
        <w:tc>
          <w:tcPr>
            <w:tcW w:w="0" w:type="auto"/>
            <w:hideMark/>
          </w:tcPr>
          <w:p w14:paraId="3723B8D7" w14:textId="77777777" w:rsidR="008D1567" w:rsidRPr="00DE1F40" w:rsidRDefault="00000000">
            <w:pPr>
              <w:jc w:val="right"/>
              <w:rPr>
                <w:rFonts w:eastAsia="Times New Roman"/>
              </w:rPr>
            </w:pPr>
            <w:bookmarkStart w:id="603" w:name="d14796e1031"/>
            <w:bookmarkEnd w:id="603"/>
            <w:r w:rsidRPr="00DE1F40">
              <w:rPr>
                <w:rFonts w:eastAsia="Times New Roman"/>
              </w:rPr>
              <w:t>1.0</w:t>
            </w:r>
          </w:p>
        </w:tc>
        <w:tc>
          <w:tcPr>
            <w:tcW w:w="0" w:type="auto"/>
            <w:hideMark/>
          </w:tcPr>
          <w:p w14:paraId="7076E91E" w14:textId="77777777" w:rsidR="008D1567" w:rsidRPr="00DE1F40" w:rsidRDefault="00000000">
            <w:pPr>
              <w:jc w:val="right"/>
              <w:rPr>
                <w:rFonts w:eastAsia="Times New Roman"/>
              </w:rPr>
            </w:pPr>
            <w:bookmarkStart w:id="604" w:name="d14796e1034"/>
            <w:bookmarkEnd w:id="604"/>
            <w:r w:rsidRPr="00DE1F40">
              <w:rPr>
                <w:rFonts w:eastAsia="Times New Roman"/>
              </w:rPr>
              <w:t>0.07</w:t>
            </w:r>
          </w:p>
        </w:tc>
        <w:tc>
          <w:tcPr>
            <w:tcW w:w="0" w:type="auto"/>
            <w:hideMark/>
          </w:tcPr>
          <w:p w14:paraId="1CDA1C03" w14:textId="77777777" w:rsidR="008D1567" w:rsidRPr="00DE1F40" w:rsidRDefault="00000000">
            <w:pPr>
              <w:jc w:val="right"/>
              <w:rPr>
                <w:rFonts w:eastAsia="Times New Roman"/>
              </w:rPr>
            </w:pPr>
            <w:bookmarkStart w:id="605" w:name="d14796e1037"/>
            <w:bookmarkEnd w:id="605"/>
            <w:r w:rsidRPr="00DE1F40">
              <w:rPr>
                <w:rFonts w:eastAsia="Times New Roman"/>
              </w:rPr>
              <w:t>0.07</w:t>
            </w:r>
          </w:p>
        </w:tc>
        <w:tc>
          <w:tcPr>
            <w:tcW w:w="0" w:type="auto"/>
            <w:hideMark/>
          </w:tcPr>
          <w:p w14:paraId="76715928" w14:textId="77777777" w:rsidR="008D1567" w:rsidRPr="00DE1F40" w:rsidRDefault="00000000">
            <w:pPr>
              <w:jc w:val="right"/>
              <w:rPr>
                <w:rFonts w:eastAsia="Times New Roman"/>
              </w:rPr>
            </w:pPr>
            <w:bookmarkStart w:id="606" w:name="d14796e1040"/>
            <w:bookmarkEnd w:id="606"/>
            <w:r w:rsidRPr="00DE1F40">
              <w:rPr>
                <w:rFonts w:eastAsia="Times New Roman"/>
              </w:rPr>
              <w:t>1.0</w:t>
            </w:r>
          </w:p>
        </w:tc>
        <w:tc>
          <w:tcPr>
            <w:tcW w:w="0" w:type="auto"/>
            <w:hideMark/>
          </w:tcPr>
          <w:p w14:paraId="75764AF7" w14:textId="77777777" w:rsidR="008D1567" w:rsidRPr="00DE1F40" w:rsidRDefault="00000000">
            <w:pPr>
              <w:jc w:val="right"/>
              <w:rPr>
                <w:rFonts w:eastAsia="Times New Roman"/>
              </w:rPr>
            </w:pPr>
            <w:bookmarkStart w:id="607" w:name="d14796e1044"/>
            <w:bookmarkEnd w:id="607"/>
            <w:r w:rsidRPr="00DE1F40">
              <w:rPr>
                <w:rFonts w:eastAsia="Times New Roman"/>
              </w:rPr>
              <w:t>1.0</w:t>
            </w:r>
          </w:p>
        </w:tc>
        <w:tc>
          <w:tcPr>
            <w:tcW w:w="0" w:type="auto"/>
            <w:hideMark/>
          </w:tcPr>
          <w:p w14:paraId="5626D440" w14:textId="77777777" w:rsidR="008D1567" w:rsidRPr="00DE1F40" w:rsidRDefault="00000000">
            <w:pPr>
              <w:jc w:val="right"/>
              <w:rPr>
                <w:rFonts w:eastAsia="Times New Roman"/>
              </w:rPr>
            </w:pPr>
            <w:bookmarkStart w:id="608" w:name="d14796e1047"/>
            <w:bookmarkEnd w:id="608"/>
            <w:r w:rsidRPr="00DE1F40">
              <w:rPr>
                <w:rFonts w:eastAsia="Times New Roman"/>
              </w:rPr>
              <w:t>67</w:t>
            </w:r>
          </w:p>
        </w:tc>
        <w:tc>
          <w:tcPr>
            <w:tcW w:w="0" w:type="auto"/>
            <w:hideMark/>
          </w:tcPr>
          <w:p w14:paraId="2AA97218" w14:textId="77777777" w:rsidR="008D1567" w:rsidRPr="00DE1F40" w:rsidRDefault="00000000">
            <w:pPr>
              <w:jc w:val="right"/>
              <w:rPr>
                <w:rFonts w:eastAsia="Times New Roman"/>
              </w:rPr>
            </w:pPr>
            <w:bookmarkStart w:id="609" w:name="d14796e1050"/>
            <w:bookmarkEnd w:id="609"/>
            <w:r w:rsidRPr="00DE1F40">
              <w:rPr>
                <w:rFonts w:eastAsia="Times New Roman"/>
              </w:rPr>
              <w:t>88</w:t>
            </w:r>
          </w:p>
        </w:tc>
      </w:tr>
      <w:tr w:rsidR="008D1567" w:rsidRPr="00DE1F40" w14:paraId="0BBFA6DC" w14:textId="77777777">
        <w:trPr>
          <w:divId w:val="993028759"/>
          <w:tblCellSpacing w:w="15" w:type="dxa"/>
        </w:trPr>
        <w:tc>
          <w:tcPr>
            <w:tcW w:w="0" w:type="auto"/>
            <w:hideMark/>
          </w:tcPr>
          <w:p w14:paraId="047BEB4F" w14:textId="77777777" w:rsidR="008D1567" w:rsidRPr="00DE1F40" w:rsidRDefault="00000000">
            <w:pPr>
              <w:rPr>
                <w:rFonts w:eastAsia="Times New Roman"/>
              </w:rPr>
            </w:pPr>
            <w:bookmarkStart w:id="610" w:name="d14796e1056"/>
            <w:bookmarkStart w:id="611" w:name="d14796e1054"/>
            <w:bookmarkEnd w:id="610"/>
            <w:bookmarkEnd w:id="611"/>
            <w:r w:rsidRPr="00DE1F40">
              <w:rPr>
                <w:rFonts w:eastAsia="Times New Roman"/>
              </w:rPr>
              <w:t>Trees</w:t>
            </w:r>
          </w:p>
        </w:tc>
        <w:tc>
          <w:tcPr>
            <w:tcW w:w="0" w:type="auto"/>
            <w:hideMark/>
          </w:tcPr>
          <w:p w14:paraId="20FEF4F1" w14:textId="77777777" w:rsidR="008D1567" w:rsidRPr="00DE1F40" w:rsidRDefault="00000000">
            <w:pPr>
              <w:jc w:val="right"/>
              <w:rPr>
                <w:rFonts w:eastAsia="Times New Roman"/>
              </w:rPr>
            </w:pPr>
            <w:bookmarkStart w:id="612" w:name="d14796e1059"/>
            <w:bookmarkEnd w:id="612"/>
            <w:r w:rsidRPr="00DE1F40">
              <w:rPr>
                <w:rFonts w:eastAsia="Times New Roman"/>
              </w:rPr>
              <w:t>1.0</w:t>
            </w:r>
          </w:p>
        </w:tc>
        <w:tc>
          <w:tcPr>
            <w:tcW w:w="0" w:type="auto"/>
            <w:hideMark/>
          </w:tcPr>
          <w:p w14:paraId="700780B6" w14:textId="77777777" w:rsidR="008D1567" w:rsidRPr="00DE1F40" w:rsidRDefault="00000000">
            <w:pPr>
              <w:jc w:val="right"/>
              <w:rPr>
                <w:rFonts w:eastAsia="Times New Roman"/>
              </w:rPr>
            </w:pPr>
            <w:bookmarkStart w:id="613" w:name="d14796e1062"/>
            <w:bookmarkEnd w:id="613"/>
            <w:r w:rsidRPr="00DE1F40">
              <w:rPr>
                <w:rFonts w:eastAsia="Times New Roman"/>
              </w:rPr>
              <w:t>0.11</w:t>
            </w:r>
          </w:p>
        </w:tc>
        <w:tc>
          <w:tcPr>
            <w:tcW w:w="0" w:type="auto"/>
            <w:hideMark/>
          </w:tcPr>
          <w:p w14:paraId="6AE1CB0A" w14:textId="77777777" w:rsidR="008D1567" w:rsidRPr="00DE1F40" w:rsidRDefault="00000000">
            <w:pPr>
              <w:jc w:val="right"/>
              <w:rPr>
                <w:rFonts w:eastAsia="Times New Roman"/>
              </w:rPr>
            </w:pPr>
            <w:bookmarkStart w:id="614" w:name="d14796e1065"/>
            <w:bookmarkEnd w:id="614"/>
            <w:r w:rsidRPr="00DE1F40">
              <w:rPr>
                <w:rFonts w:eastAsia="Times New Roman"/>
              </w:rPr>
              <w:t>0.11</w:t>
            </w:r>
          </w:p>
        </w:tc>
        <w:tc>
          <w:tcPr>
            <w:tcW w:w="0" w:type="auto"/>
            <w:hideMark/>
          </w:tcPr>
          <w:p w14:paraId="73372176" w14:textId="77777777" w:rsidR="008D1567" w:rsidRPr="00DE1F40" w:rsidRDefault="00000000">
            <w:pPr>
              <w:jc w:val="right"/>
              <w:rPr>
                <w:rFonts w:eastAsia="Times New Roman"/>
              </w:rPr>
            </w:pPr>
            <w:bookmarkStart w:id="615" w:name="d14796e1068"/>
            <w:bookmarkEnd w:id="615"/>
            <w:r w:rsidRPr="00DE1F40">
              <w:rPr>
                <w:rFonts w:eastAsia="Times New Roman"/>
              </w:rPr>
              <w:t>1.0</w:t>
            </w:r>
          </w:p>
        </w:tc>
        <w:tc>
          <w:tcPr>
            <w:tcW w:w="0" w:type="auto"/>
            <w:hideMark/>
          </w:tcPr>
          <w:p w14:paraId="250B9C30" w14:textId="77777777" w:rsidR="008D1567" w:rsidRPr="00DE1F40" w:rsidRDefault="00000000">
            <w:pPr>
              <w:jc w:val="right"/>
              <w:rPr>
                <w:rFonts w:eastAsia="Times New Roman"/>
              </w:rPr>
            </w:pPr>
            <w:bookmarkStart w:id="616" w:name="d14796e1072"/>
            <w:bookmarkEnd w:id="616"/>
            <w:r w:rsidRPr="00DE1F40">
              <w:rPr>
                <w:rFonts w:eastAsia="Times New Roman"/>
              </w:rPr>
              <w:t>1.0</w:t>
            </w:r>
          </w:p>
        </w:tc>
        <w:tc>
          <w:tcPr>
            <w:tcW w:w="0" w:type="auto"/>
            <w:hideMark/>
          </w:tcPr>
          <w:p w14:paraId="49739BB4" w14:textId="77777777" w:rsidR="008D1567" w:rsidRPr="00DE1F40" w:rsidRDefault="00000000">
            <w:pPr>
              <w:jc w:val="right"/>
              <w:rPr>
                <w:rFonts w:eastAsia="Times New Roman"/>
              </w:rPr>
            </w:pPr>
            <w:bookmarkStart w:id="617" w:name="d14796e1075"/>
            <w:bookmarkEnd w:id="617"/>
            <w:r w:rsidRPr="00DE1F40">
              <w:rPr>
                <w:rFonts w:eastAsia="Times New Roman"/>
              </w:rPr>
              <w:t>70</w:t>
            </w:r>
          </w:p>
        </w:tc>
        <w:tc>
          <w:tcPr>
            <w:tcW w:w="0" w:type="auto"/>
            <w:hideMark/>
          </w:tcPr>
          <w:p w14:paraId="7329200E" w14:textId="77777777" w:rsidR="008D1567" w:rsidRPr="00DE1F40" w:rsidRDefault="00000000">
            <w:pPr>
              <w:jc w:val="right"/>
              <w:rPr>
                <w:rFonts w:eastAsia="Times New Roman"/>
              </w:rPr>
            </w:pPr>
            <w:bookmarkStart w:id="618" w:name="d14796e1078"/>
            <w:bookmarkEnd w:id="618"/>
            <w:r w:rsidRPr="00DE1F40">
              <w:rPr>
                <w:rFonts w:eastAsia="Times New Roman"/>
              </w:rPr>
              <w:t>77</w:t>
            </w:r>
          </w:p>
        </w:tc>
      </w:tr>
      <w:tr w:rsidR="008D1567" w:rsidRPr="00DE1F40" w14:paraId="4B9426A8" w14:textId="77777777">
        <w:trPr>
          <w:divId w:val="993028759"/>
          <w:tblCellSpacing w:w="15" w:type="dxa"/>
        </w:trPr>
        <w:tc>
          <w:tcPr>
            <w:tcW w:w="0" w:type="auto"/>
            <w:hideMark/>
          </w:tcPr>
          <w:p w14:paraId="5270FD71" w14:textId="77777777" w:rsidR="008D1567" w:rsidRPr="00DE1F40" w:rsidRDefault="00000000">
            <w:pPr>
              <w:rPr>
                <w:rFonts w:eastAsia="Times New Roman"/>
              </w:rPr>
            </w:pPr>
            <w:bookmarkStart w:id="619" w:name="d14796e1084"/>
            <w:bookmarkStart w:id="620" w:name="d14796e1082"/>
            <w:bookmarkEnd w:id="619"/>
            <w:bookmarkEnd w:id="620"/>
            <w:r w:rsidRPr="00DE1F40">
              <w:rPr>
                <w:rFonts w:eastAsia="Times New Roman"/>
              </w:rPr>
              <w:t>Vegetated pergola</w:t>
            </w:r>
          </w:p>
        </w:tc>
        <w:tc>
          <w:tcPr>
            <w:tcW w:w="0" w:type="auto"/>
            <w:hideMark/>
          </w:tcPr>
          <w:p w14:paraId="53B7C8BE" w14:textId="77777777" w:rsidR="008D1567" w:rsidRPr="00DE1F40" w:rsidRDefault="00000000">
            <w:pPr>
              <w:jc w:val="right"/>
              <w:rPr>
                <w:rFonts w:eastAsia="Times New Roman"/>
              </w:rPr>
            </w:pPr>
            <w:bookmarkStart w:id="621" w:name="d14796e1087"/>
            <w:bookmarkEnd w:id="621"/>
            <w:r w:rsidRPr="00DE1F40">
              <w:rPr>
                <w:rFonts w:eastAsia="Times New Roman"/>
              </w:rPr>
              <w:t>1.0</w:t>
            </w:r>
          </w:p>
        </w:tc>
        <w:tc>
          <w:tcPr>
            <w:tcW w:w="0" w:type="auto"/>
            <w:hideMark/>
          </w:tcPr>
          <w:p w14:paraId="4C9D020E" w14:textId="77777777" w:rsidR="008D1567" w:rsidRPr="00DE1F40" w:rsidRDefault="00000000">
            <w:pPr>
              <w:jc w:val="right"/>
              <w:rPr>
                <w:rFonts w:eastAsia="Times New Roman"/>
              </w:rPr>
            </w:pPr>
            <w:bookmarkStart w:id="622" w:name="d14796e1090"/>
            <w:bookmarkEnd w:id="622"/>
            <w:r w:rsidRPr="00DE1F40">
              <w:rPr>
                <w:rFonts w:eastAsia="Times New Roman"/>
              </w:rPr>
              <w:t>0.07</w:t>
            </w:r>
          </w:p>
        </w:tc>
        <w:tc>
          <w:tcPr>
            <w:tcW w:w="0" w:type="auto"/>
            <w:hideMark/>
          </w:tcPr>
          <w:p w14:paraId="3E64B58B" w14:textId="77777777" w:rsidR="008D1567" w:rsidRPr="00DE1F40" w:rsidRDefault="00000000">
            <w:pPr>
              <w:jc w:val="right"/>
              <w:rPr>
                <w:rFonts w:eastAsia="Times New Roman"/>
              </w:rPr>
            </w:pPr>
            <w:bookmarkStart w:id="623" w:name="d14796e1093"/>
            <w:bookmarkEnd w:id="623"/>
            <w:r w:rsidRPr="00DE1F40">
              <w:rPr>
                <w:rFonts w:eastAsia="Times New Roman"/>
              </w:rPr>
              <w:t>0.07</w:t>
            </w:r>
          </w:p>
        </w:tc>
        <w:tc>
          <w:tcPr>
            <w:tcW w:w="0" w:type="auto"/>
            <w:hideMark/>
          </w:tcPr>
          <w:p w14:paraId="389562E6" w14:textId="77777777" w:rsidR="008D1567" w:rsidRPr="00DE1F40" w:rsidRDefault="00000000">
            <w:pPr>
              <w:jc w:val="right"/>
              <w:rPr>
                <w:rFonts w:eastAsia="Times New Roman"/>
              </w:rPr>
            </w:pPr>
            <w:bookmarkStart w:id="624" w:name="d14796e1096"/>
            <w:bookmarkEnd w:id="624"/>
            <w:r w:rsidRPr="00DE1F40">
              <w:rPr>
                <w:rFonts w:eastAsia="Times New Roman"/>
              </w:rPr>
              <w:t>1.0</w:t>
            </w:r>
          </w:p>
        </w:tc>
        <w:tc>
          <w:tcPr>
            <w:tcW w:w="0" w:type="auto"/>
            <w:hideMark/>
          </w:tcPr>
          <w:p w14:paraId="55FFDD62" w14:textId="77777777" w:rsidR="008D1567" w:rsidRPr="00DE1F40" w:rsidRDefault="00000000">
            <w:pPr>
              <w:jc w:val="right"/>
              <w:rPr>
                <w:rFonts w:eastAsia="Times New Roman"/>
              </w:rPr>
            </w:pPr>
            <w:bookmarkStart w:id="625" w:name="d14796e1100"/>
            <w:bookmarkEnd w:id="625"/>
            <w:r w:rsidRPr="00DE1F40">
              <w:rPr>
                <w:rFonts w:eastAsia="Times New Roman"/>
              </w:rPr>
              <w:t>1.0</w:t>
            </w:r>
          </w:p>
        </w:tc>
        <w:tc>
          <w:tcPr>
            <w:tcW w:w="0" w:type="auto"/>
            <w:hideMark/>
          </w:tcPr>
          <w:p w14:paraId="53DCCB8C" w14:textId="77777777" w:rsidR="008D1567" w:rsidRPr="00DE1F40" w:rsidRDefault="00000000">
            <w:pPr>
              <w:jc w:val="right"/>
              <w:rPr>
                <w:rFonts w:eastAsia="Times New Roman"/>
              </w:rPr>
            </w:pPr>
            <w:bookmarkStart w:id="626" w:name="d14796e1103"/>
            <w:bookmarkEnd w:id="626"/>
            <w:r w:rsidRPr="00DE1F40">
              <w:rPr>
                <w:rFonts w:eastAsia="Times New Roman"/>
              </w:rPr>
              <w:t>98</w:t>
            </w:r>
          </w:p>
        </w:tc>
        <w:tc>
          <w:tcPr>
            <w:tcW w:w="0" w:type="auto"/>
            <w:hideMark/>
          </w:tcPr>
          <w:p w14:paraId="5879969F" w14:textId="77777777" w:rsidR="008D1567" w:rsidRPr="00DE1F40" w:rsidRDefault="00000000">
            <w:pPr>
              <w:jc w:val="right"/>
              <w:rPr>
                <w:rFonts w:eastAsia="Times New Roman"/>
              </w:rPr>
            </w:pPr>
            <w:bookmarkStart w:id="627" w:name="d14796e1106"/>
            <w:bookmarkEnd w:id="627"/>
            <w:r w:rsidRPr="00DE1F40">
              <w:rPr>
                <w:rFonts w:eastAsia="Times New Roman"/>
              </w:rPr>
              <w:t>98</w:t>
            </w:r>
          </w:p>
        </w:tc>
      </w:tr>
    </w:tbl>
    <w:p w14:paraId="0D9BCD28" w14:textId="3E11B8CF" w:rsidR="008D1567" w:rsidRPr="00DE1F40" w:rsidRDefault="00000000">
      <w:pPr>
        <w:pStyle w:val="NormalWeb"/>
        <w:divId w:val="2046445774"/>
        <w:rPr>
          <w:lang w:val="en-US"/>
          <w:rPrChange w:id="628" w:author="Josep Pueyo" w:date="2023-09-15T10:35:00Z">
            <w:rPr/>
          </w:rPrChange>
        </w:rPr>
      </w:pPr>
      <w:proofErr w:type="spellStart"/>
      <w:r w:rsidRPr="00DE1F40">
        <w:rPr>
          <w:rStyle w:val="HTMLTypewriter"/>
          <w:lang w:val="en-US"/>
          <w:rPrChange w:id="629" w:author="Josep Pueyo" w:date="2023-09-15T10:35:00Z">
            <w:rPr>
              <w:rStyle w:val="HTMLTypewriter"/>
            </w:rPr>
          </w:rPrChange>
        </w:rPr>
        <w:t>pGreen</w:t>
      </w:r>
      <w:proofErr w:type="spellEnd"/>
      <w:r w:rsidRPr="00DE1F40">
        <w:rPr>
          <w:lang w:val="en-US"/>
          <w:rPrChange w:id="630" w:author="Josep Pueyo" w:date="2023-09-15T10:35:00Z">
            <w:rPr/>
          </w:rPrChange>
        </w:rPr>
        <w:t xml:space="preserve"> is the proportion of green of the urban element. In urban agriculture solutions, this is overridden by the attribute </w:t>
      </w:r>
      <w:proofErr w:type="spellStart"/>
      <w:r w:rsidRPr="00DE1F40">
        <w:rPr>
          <w:rStyle w:val="HTMLTypewriter"/>
          <w:lang w:val="en-US"/>
          <w:rPrChange w:id="631" w:author="Josep Pueyo" w:date="2023-09-15T10:35:00Z">
            <w:rPr>
              <w:rStyle w:val="HTMLTypewriter"/>
            </w:rPr>
          </w:rPrChange>
        </w:rPr>
        <w:t>edible_area</w:t>
      </w:r>
      <w:proofErr w:type="spellEnd"/>
      <w:r w:rsidRPr="00DE1F40">
        <w:rPr>
          <w:lang w:val="en-US"/>
          <w:rPrChange w:id="632" w:author="Josep Pueyo" w:date="2023-09-15T10:35:00Z">
            <w:rPr/>
          </w:rPrChange>
        </w:rPr>
        <w:t xml:space="preserve">. </w:t>
      </w:r>
      <w:bookmarkStart w:id="633" w:name="_Hlk145678467"/>
      <w:r w:rsidRPr="00DE1F40">
        <w:rPr>
          <w:lang w:val="en-US"/>
          <w:rPrChange w:id="634" w:author="Josep Pueyo" w:date="2023-09-15T10:35:00Z">
            <w:rPr/>
          </w:rPrChange>
        </w:rPr>
        <w:t>The following attributes come in pairs (min, max) to consider uncertainty in the estimations. The functions use a random value within the range provided by the pair of values for each element in the city.</w:t>
      </w:r>
      <w:ins w:id="635" w:author="Josep Pueyo" w:date="2023-09-15T13:53:00Z">
        <w:r w:rsidR="00A66613">
          <w:rPr>
            <w:lang w:val="en-US"/>
          </w:rPr>
          <w:t xml:space="preserve"> We used a random uniform distribution, i.e., all values within the </w:t>
        </w:r>
        <w:proofErr w:type="gramStart"/>
        <w:r w:rsidR="00A66613">
          <w:rPr>
            <w:lang w:val="en-US"/>
          </w:rPr>
          <w:t>rage</w:t>
        </w:r>
        <w:proofErr w:type="gramEnd"/>
        <w:r w:rsidR="00A66613">
          <w:rPr>
            <w:lang w:val="en-US"/>
          </w:rPr>
          <w:t xml:space="preserve"> have the same probability of being picked.</w:t>
        </w:r>
      </w:ins>
      <w:r w:rsidRPr="00DE1F40">
        <w:rPr>
          <w:lang w:val="en-US"/>
          <w:rPrChange w:id="636" w:author="Josep Pueyo" w:date="2023-09-15T10:35:00Z">
            <w:rPr/>
          </w:rPrChange>
        </w:rPr>
        <w:t xml:space="preserve"> </w:t>
      </w:r>
      <w:bookmarkEnd w:id="633"/>
      <w:r w:rsidRPr="00DE1F40">
        <w:rPr>
          <w:rStyle w:val="HTMLTypewriter"/>
          <w:lang w:val="en-US"/>
          <w:rPrChange w:id="637" w:author="Josep Pueyo" w:date="2023-09-15T10:35:00Z">
            <w:rPr>
              <w:rStyle w:val="HTMLTypewriter"/>
            </w:rPr>
          </w:rPrChange>
        </w:rPr>
        <w:t>no2_seq</w:t>
      </w:r>
      <w:r w:rsidRPr="00DE1F40">
        <w:rPr>
          <w:lang w:val="en-US"/>
          <w:rPrChange w:id="638" w:author="Josep Pueyo" w:date="2023-09-15T10:35:00Z">
            <w:rPr/>
          </w:rPrChange>
        </w:rPr>
        <w:t xml:space="preserve"> is the capacity of the element to capture NO </w:t>
      </w:r>
      <w:r w:rsidRPr="00DE1F40">
        <w:rPr>
          <w:vertAlign w:val="subscript"/>
          <w:lang w:val="en-US"/>
          <w:rPrChange w:id="639" w:author="Josep Pueyo" w:date="2023-09-15T10:35:00Z">
            <w:rPr>
              <w:vertAlign w:val="subscript"/>
            </w:rPr>
          </w:rPrChange>
        </w:rPr>
        <w:t>2</w:t>
      </w:r>
      <w:r w:rsidRPr="00DE1F40">
        <w:rPr>
          <w:lang w:val="en-US"/>
          <w:rPrChange w:id="640" w:author="Josep Pueyo" w:date="2023-09-15T10:35:00Z">
            <w:rPr/>
          </w:rPrChange>
        </w:rPr>
        <w:t xml:space="preserve"> in gr/s. </w:t>
      </w:r>
      <w:r w:rsidRPr="00DE1F40">
        <w:rPr>
          <w:rStyle w:val="HTMLTypewriter"/>
          <w:lang w:val="en-US"/>
          <w:rPrChange w:id="641" w:author="Josep Pueyo" w:date="2023-09-15T10:35:00Z">
            <w:rPr>
              <w:rStyle w:val="HTMLTypewriter"/>
            </w:rPr>
          </w:rPrChange>
        </w:rPr>
        <w:t>food</w:t>
      </w:r>
      <w:r w:rsidRPr="00DE1F40">
        <w:rPr>
          <w:lang w:val="en-US"/>
          <w:rPrChange w:id="642" w:author="Josep Pueyo" w:date="2023-09-15T10:35:00Z">
            <w:rPr/>
          </w:rPrChange>
        </w:rPr>
        <w:t xml:space="preserve"> is the food productivity in kg/m </w:t>
      </w:r>
      <w:r w:rsidRPr="00DE1F40">
        <w:rPr>
          <w:vertAlign w:val="superscript"/>
          <w:lang w:val="en-US"/>
          <w:rPrChange w:id="643" w:author="Josep Pueyo" w:date="2023-09-15T10:35:00Z">
            <w:rPr>
              <w:vertAlign w:val="superscript"/>
            </w:rPr>
          </w:rPrChange>
        </w:rPr>
        <w:t>2</w:t>
      </w:r>
      <w:r w:rsidRPr="00DE1F40">
        <w:rPr>
          <w:lang w:val="en-US"/>
          <w:rPrChange w:id="644" w:author="Josep Pueyo" w:date="2023-09-15T10:35:00Z">
            <w:rPr/>
          </w:rPrChange>
        </w:rPr>
        <w:t xml:space="preserve"> and </w:t>
      </w:r>
      <w:r w:rsidRPr="00DE1F40">
        <w:rPr>
          <w:rStyle w:val="HTMLTypewriter"/>
          <w:lang w:val="en-US"/>
          <w:rPrChange w:id="645" w:author="Josep Pueyo" w:date="2023-09-15T10:35:00Z">
            <w:rPr>
              <w:rStyle w:val="HTMLTypewriter"/>
            </w:rPr>
          </w:rPrChange>
        </w:rPr>
        <w:t>CN</w:t>
      </w:r>
      <w:r w:rsidRPr="00DE1F40">
        <w:rPr>
          <w:lang w:val="en-US"/>
          <w:rPrChange w:id="646" w:author="Josep Pueyo" w:date="2023-09-15T10:35:00Z">
            <w:rPr/>
          </w:rPrChange>
        </w:rPr>
        <w:t xml:space="preserve"> is their curve number, used to calculate infiltration rates. The details are provided in </w:t>
      </w:r>
      <w:proofErr w:type="gramStart"/>
      <w:r w:rsidRPr="00DE1F40">
        <w:rPr>
          <w:lang w:val="en-US"/>
          <w:rPrChange w:id="647" w:author="Josep Pueyo" w:date="2023-09-15T10:35:00Z">
            <w:rPr/>
          </w:rPrChange>
        </w:rPr>
        <w:t>following</w:t>
      </w:r>
      <w:proofErr w:type="gramEnd"/>
      <w:r w:rsidRPr="00DE1F40">
        <w:rPr>
          <w:lang w:val="en-US"/>
          <w:rPrChange w:id="648" w:author="Josep Pueyo" w:date="2023-09-15T10:35:00Z">
            <w:rPr/>
          </w:rPrChange>
        </w:rPr>
        <w:t xml:space="preserve"> sections.</w:t>
      </w:r>
    </w:p>
    <w:p w14:paraId="17C39D5B" w14:textId="77777777" w:rsidR="004B4B00" w:rsidRDefault="00000000">
      <w:pPr>
        <w:pStyle w:val="NormalWeb"/>
        <w:divId w:val="2046445774"/>
        <w:rPr>
          <w:ins w:id="649" w:author="Josep Pueyo" w:date="2023-09-15T10:52:00Z"/>
          <w:b/>
          <w:bCs/>
          <w:lang w:val="en-US"/>
        </w:rPr>
      </w:pPr>
      <w:r w:rsidRPr="00DE1F40">
        <w:rPr>
          <w:b/>
          <w:bCs/>
          <w:i/>
          <w:iCs/>
          <w:lang w:val="en-US"/>
          <w:rPrChange w:id="650" w:author="Josep Pueyo" w:date="2023-09-15T10:35:00Z">
            <w:rPr>
              <w:b/>
              <w:bCs/>
              <w:i/>
              <w:iCs/>
            </w:rPr>
          </w:rPrChange>
        </w:rPr>
        <w:t>Indicators estimated.</w:t>
      </w:r>
      <w:r w:rsidRPr="00DE1F40">
        <w:rPr>
          <w:b/>
          <w:bCs/>
          <w:lang w:val="en-US"/>
          <w:rPrChange w:id="651" w:author="Josep Pueyo" w:date="2023-09-15T10:35:00Z">
            <w:rPr>
              <w:b/>
              <w:bCs/>
            </w:rPr>
          </w:rPrChange>
        </w:rPr>
        <w:t xml:space="preserve"> </w:t>
      </w:r>
    </w:p>
    <w:p w14:paraId="39992CBC" w14:textId="3FBF2C61" w:rsidR="004B4B00" w:rsidRDefault="004B4B00">
      <w:pPr>
        <w:pStyle w:val="NormalWeb"/>
        <w:divId w:val="2046445774"/>
        <w:rPr>
          <w:ins w:id="652" w:author="Josep Pueyo" w:date="2023-09-15T11:03:00Z"/>
          <w:color w:val="000000"/>
          <w:lang w:val="en-US"/>
        </w:rPr>
      </w:pPr>
      <w:bookmarkStart w:id="653" w:name="_Hlk145668533"/>
      <w:ins w:id="654" w:author="Josep Pueyo" w:date="2023-09-15T10:52:00Z">
        <w:r w:rsidRPr="004B4B00">
          <w:rPr>
            <w:lang w:val="en-US"/>
            <w:rPrChange w:id="655" w:author="Josep Pueyo" w:date="2023-09-15T10:53:00Z">
              <w:rPr>
                <w:b/>
                <w:bCs/>
                <w:lang w:val="en-US"/>
              </w:rPr>
            </w:rPrChange>
          </w:rPr>
          <w:lastRenderedPageBreak/>
          <w:t>T</w:t>
        </w:r>
      </w:ins>
      <w:ins w:id="656" w:author="Josep Pueyo" w:date="2023-09-15T10:53:00Z">
        <w:r w:rsidRPr="004B4B00">
          <w:rPr>
            <w:lang w:val="en-US"/>
            <w:rPrChange w:id="657" w:author="Josep Pueyo" w:date="2023-09-15T10:53:00Z">
              <w:rPr>
                <w:b/>
                <w:bCs/>
                <w:lang w:val="en-US"/>
              </w:rPr>
            </w:rPrChange>
          </w:rPr>
          <w:t>he current version of the package</w:t>
        </w:r>
        <w:r>
          <w:rPr>
            <w:lang w:val="en-US"/>
          </w:rPr>
          <w:t xml:space="preserve"> includes 8 indicators related to </w:t>
        </w:r>
      </w:ins>
      <w:ins w:id="658" w:author="Josep Pueyo" w:date="2023-09-15T11:05:00Z">
        <w:r w:rsidR="00155742">
          <w:rPr>
            <w:lang w:val="en-US"/>
          </w:rPr>
          <w:t>various</w:t>
        </w:r>
      </w:ins>
      <w:ins w:id="659" w:author="Josep Pueyo" w:date="2023-09-15T10:53:00Z">
        <w:r>
          <w:rPr>
            <w:lang w:val="en-US"/>
          </w:rPr>
          <w:t xml:space="preserve"> urban challenges defined</w:t>
        </w:r>
      </w:ins>
      <w:ins w:id="660" w:author="Josep Pueyo" w:date="2023-09-15T10:56:00Z">
        <w:r w:rsidR="001B1683">
          <w:rPr>
            <w:lang w:val="en-US"/>
          </w:rPr>
          <w:t xml:space="preserve">, </w:t>
        </w:r>
      </w:ins>
      <w:ins w:id="661" w:author="Josep Pueyo" w:date="2023-09-15T11:05:00Z">
        <w:r w:rsidR="00155742">
          <w:rPr>
            <w:lang w:val="en-US"/>
          </w:rPr>
          <w:t>as defined in part</w:t>
        </w:r>
      </w:ins>
      <w:ins w:id="662" w:author="Josep Pueyo" w:date="2023-09-15T10:56:00Z">
        <w:r w:rsidR="001B1683">
          <w:rPr>
            <w:lang w:val="en-US"/>
          </w:rPr>
          <w:t xml:space="preserve"> by a handbook of indicators</w:t>
        </w:r>
      </w:ins>
      <w:ins w:id="663" w:author="Josep Pueyo" w:date="2023-09-15T11:06:00Z">
        <w:r w:rsidR="00155742">
          <w:rPr>
            <w:lang w:val="en-US"/>
          </w:rPr>
          <w:t xml:space="preserve"> to evaluate the impact of nature-based solutions</w:t>
        </w:r>
      </w:ins>
      <w:ins w:id="664" w:author="Josep Pueyo" w:date="2023-09-15T11:11:00Z">
        <w:r w:rsidR="00155742">
          <w:rPr>
            <w:lang w:val="en-US"/>
          </w:rPr>
          <w:t xml:space="preserve"> </w:t>
        </w:r>
      </w:ins>
      <w:customXmlInsRangeStart w:id="665" w:author="Josep Pueyo" w:date="2023-09-15T11:00:00Z"/>
      <w:sdt>
        <w:sdtPr>
          <w:rPr>
            <w:color w:val="000000"/>
            <w:lang w:val="en-US"/>
          </w:rPr>
          <w:tag w:val="MENDELEY_CITATION_v3_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"/>
          <w:id w:val="-648975644"/>
          <w:placeholder>
            <w:docPart w:val="DefaultPlaceholder_-1854013440"/>
          </w:placeholder>
        </w:sdtPr>
        <w:sdtContent>
          <w:customXmlInsRangeEnd w:id="665"/>
          <w:ins w:id="666" w:author="Josep Pueyo" w:date="2023-09-15T15:20:00Z">
            <w:r w:rsidR="00F0474C">
              <w:rPr>
                <w:rFonts w:eastAsia="Times New Roman"/>
              </w:rPr>
              <w:t xml:space="preserve">(Dumitru &amp; </w:t>
            </w:r>
            <w:proofErr w:type="spellStart"/>
            <w:r w:rsidR="00F0474C">
              <w:rPr>
                <w:rFonts w:eastAsia="Times New Roman"/>
              </w:rPr>
              <w:t>Wendling</w:t>
            </w:r>
            <w:proofErr w:type="spellEnd"/>
            <w:r w:rsidR="00F0474C">
              <w:rPr>
                <w:rFonts w:eastAsia="Times New Roman"/>
              </w:rPr>
              <w:t>, 2021)</w:t>
            </w:r>
          </w:ins>
          <w:customXmlInsRangeStart w:id="667" w:author="Josep Pueyo" w:date="2023-09-15T11:00:00Z"/>
        </w:sdtContent>
      </w:sdt>
      <w:customXmlInsRangeEnd w:id="667"/>
      <w:ins w:id="668" w:author="Josep Pueyo" w:date="2023-09-15T11:00:00Z">
        <w:r w:rsidR="001B1683">
          <w:rPr>
            <w:color w:val="000000"/>
            <w:lang w:val="en-US"/>
          </w:rPr>
          <w:t xml:space="preserve"> From th</w:t>
        </w:r>
      </w:ins>
      <w:ins w:id="669" w:author="Josep Pueyo" w:date="2023-09-15T11:06:00Z">
        <w:r w:rsidR="00155742">
          <w:rPr>
            <w:color w:val="000000"/>
            <w:lang w:val="en-US"/>
          </w:rPr>
          <w:t>is source</w:t>
        </w:r>
      </w:ins>
      <w:ins w:id="670" w:author="Josep Pueyo" w:date="2023-09-15T11:00:00Z">
        <w:r w:rsidR="001B1683">
          <w:rPr>
            <w:color w:val="000000"/>
            <w:lang w:val="en-US"/>
          </w:rPr>
          <w:t>, we chose</w:t>
        </w:r>
      </w:ins>
      <w:ins w:id="671" w:author="Josep Pueyo" w:date="2023-09-15T11:01:00Z">
        <w:r w:rsidR="001B1683">
          <w:rPr>
            <w:color w:val="000000"/>
            <w:lang w:val="en-US"/>
          </w:rPr>
          <w:t xml:space="preserve"> 8 indicators that me</w:t>
        </w:r>
      </w:ins>
      <w:ins w:id="672" w:author="Josep Pueyo" w:date="2023-09-15T11:06:00Z">
        <w:r w:rsidR="00155742">
          <w:rPr>
            <w:color w:val="000000"/>
            <w:lang w:val="en-US"/>
          </w:rPr>
          <w:t>e</w:t>
        </w:r>
      </w:ins>
      <w:ins w:id="673" w:author="Josep Pueyo" w:date="2023-09-15T11:01:00Z">
        <w:r w:rsidR="001B1683">
          <w:rPr>
            <w:color w:val="000000"/>
            <w:lang w:val="en-US"/>
          </w:rPr>
          <w:t>t the</w:t>
        </w:r>
      </w:ins>
      <w:ins w:id="674" w:author="Josep Pueyo" w:date="2023-09-15T11:02:00Z">
        <w:r w:rsidR="001B1683">
          <w:rPr>
            <w:color w:val="000000"/>
            <w:lang w:val="en-US"/>
          </w:rPr>
          <w:t xml:space="preserve"> following criteria: </w:t>
        </w:r>
        <w:r w:rsidR="001B1683" w:rsidRPr="001B1683">
          <w:rPr>
            <w:color w:val="000000"/>
            <w:lang w:val="en-US"/>
          </w:rPr>
          <w:t>(1) Measurability: The indicators can be quantitatively measured based on the area or location. (2) Direct Influence: Urban agriculture (UA) has a direct impact on the indicators, meaning that changes in UA will affect the indicator's values. (3) Relevance to UC: The indicators are directly linked to a specific UC, and at least indirectly connected to another UC, allowing us to capture multiple dimensions of urban sustainability.</w:t>
        </w:r>
        <w:r w:rsidR="001B1683">
          <w:rPr>
            <w:color w:val="000000"/>
            <w:lang w:val="en-US"/>
          </w:rPr>
          <w:t xml:space="preserve"> </w:t>
        </w:r>
        <w:r w:rsidR="001B1683" w:rsidRPr="001B1683">
          <w:rPr>
            <w:color w:val="000000"/>
            <w:lang w:val="en-US"/>
          </w:rPr>
          <w:t>By considering these criteria, we ensured that the selected indicators provide a holistic understanding of the impact of UA on urban challenges.</w:t>
        </w:r>
      </w:ins>
    </w:p>
    <w:p w14:paraId="3556DC5B" w14:textId="77777777" w:rsidR="00155742" w:rsidRDefault="00155742">
      <w:pPr>
        <w:pStyle w:val="NormalWeb"/>
        <w:divId w:val="2046445774"/>
        <w:rPr>
          <w:ins w:id="675" w:author="Josep Pueyo" w:date="2023-09-15T11:07:00Z"/>
          <w:color w:val="000000"/>
          <w:lang w:val="en-US"/>
        </w:rPr>
      </w:pPr>
      <w:ins w:id="676" w:author="Josep Pueyo" w:date="2023-09-15T11:07:00Z">
        <w:r w:rsidRPr="00155742">
          <w:rPr>
            <w:color w:val="000000"/>
            <w:lang w:val="en-US"/>
          </w:rPr>
          <w:t>It's worth noting that the tool is open source. Therefore, new indicators can be added in the future either by the creators or by other users interested in specific aspects of UA.</w:t>
        </w:r>
      </w:ins>
    </w:p>
    <w:bookmarkEnd w:id="653"/>
    <w:p w14:paraId="2D1A2E01" w14:textId="580E3D69" w:rsidR="008D1567" w:rsidRPr="00DE1F40" w:rsidRDefault="00000000">
      <w:pPr>
        <w:pStyle w:val="NormalWeb"/>
        <w:divId w:val="2046445774"/>
        <w:rPr>
          <w:lang w:val="en-US"/>
          <w:rPrChange w:id="677" w:author="Josep Pueyo" w:date="2023-09-15T10:35:00Z">
            <w:rPr/>
          </w:rPrChange>
        </w:rPr>
      </w:pPr>
      <w:r w:rsidRPr="00DE1F40">
        <w:rPr>
          <w:b/>
          <w:bCs/>
          <w:lang w:val="en-US"/>
          <w:rPrChange w:id="678" w:author="Josep Pueyo" w:date="2023-09-15T10:35:00Z">
            <w:rPr>
              <w:b/>
              <w:bCs/>
            </w:rPr>
          </w:rPrChange>
        </w:rPr>
        <w:t>Urban heat island</w:t>
      </w:r>
      <w:r w:rsidRPr="00DE1F40">
        <w:rPr>
          <w:lang w:val="en-US"/>
          <w:rPrChange w:id="679" w:author="Josep Pueyo" w:date="2023-09-15T10:35:00Z">
            <w:rPr/>
          </w:rPrChange>
        </w:rPr>
        <w:t xml:space="preserve"> </w:t>
      </w:r>
      <w:proofErr w:type="gramStart"/>
      <w:r w:rsidRPr="00DE1F40">
        <w:rPr>
          <w:lang w:val="en-US"/>
          <w:rPrChange w:id="680" w:author="Josep Pueyo" w:date="2023-09-15T10:35:00Z">
            <w:rPr/>
          </w:rPrChange>
        </w:rPr>
        <w:t>The</w:t>
      </w:r>
      <w:proofErr w:type="gramEnd"/>
      <w:r w:rsidRPr="00DE1F40">
        <w:rPr>
          <w:lang w:val="en-US"/>
          <w:rPrChange w:id="681" w:author="Josep Pueyo" w:date="2023-09-15T10:35:00Z">
            <w:rPr/>
          </w:rPrChange>
        </w:rPr>
        <w:t xml:space="preserve"> urban heat island is a measure of how urban agriculture can contribute to climate change adaptation, specifically to adapt cities to the increasing heat waves ( </w:t>
      </w:r>
      <w:r w:rsidRPr="00DE1F40">
        <w:rPr>
          <w:lang w:val="en-US"/>
          <w:rPrChange w:id="682" w:author="Josep Pueyo" w:date="2023-09-15T10:35:00Z">
            <w:rPr/>
          </w:rPrChange>
        </w:rPr>
        <w:fldChar w:fldCharType="begin"/>
      </w:r>
      <w:r w:rsidRPr="00DE1F40">
        <w:rPr>
          <w:lang w:val="en-US"/>
          <w:rPrChange w:id="683" w:author="Josep Pueyo" w:date="2023-09-15T10:35:00Z">
            <w:rPr/>
          </w:rPrChange>
        </w:rPr>
        <w:instrText>HYPERLINK \l "ref-23"</w:instrText>
      </w:r>
      <w:r w:rsidRPr="00F46451">
        <w:rPr>
          <w:lang w:val="en-US"/>
        </w:rPr>
      </w:r>
      <w:r w:rsidRPr="00DE1F40">
        <w:rPr>
          <w:lang w:val="en-US"/>
          <w:rPrChange w:id="684" w:author="Josep Pueyo" w:date="2023-09-15T10:35:00Z">
            <w:rPr>
              <w:rStyle w:val="Hyperlink"/>
            </w:rPr>
          </w:rPrChange>
        </w:rPr>
        <w:fldChar w:fldCharType="separate"/>
      </w:r>
      <w:proofErr w:type="spellStart"/>
      <w:r w:rsidRPr="00DE1F40">
        <w:rPr>
          <w:rStyle w:val="Hyperlink"/>
          <w:lang w:val="en-US"/>
          <w:rPrChange w:id="685" w:author="Josep Pueyo" w:date="2023-09-15T10:35:00Z">
            <w:rPr>
              <w:rStyle w:val="Hyperlink"/>
            </w:rPr>
          </w:rPrChange>
        </w:rPr>
        <w:t>Langemeyer</w:t>
      </w:r>
      <w:proofErr w:type="spellEnd"/>
      <w:r w:rsidRPr="00DE1F40">
        <w:rPr>
          <w:rStyle w:val="Hyperlink"/>
          <w:lang w:val="en-US"/>
          <w:rPrChange w:id="686" w:author="Josep Pueyo" w:date="2023-09-15T10:35:00Z">
            <w:rPr>
              <w:rStyle w:val="Hyperlink"/>
            </w:rPr>
          </w:rPrChange>
        </w:rPr>
        <w:t xml:space="preserve"> </w:t>
      </w:r>
      <w:r w:rsidRPr="00DE1F40">
        <w:rPr>
          <w:rStyle w:val="Hyperlink"/>
          <w:i/>
          <w:iCs/>
          <w:lang w:val="en-US"/>
          <w:rPrChange w:id="687" w:author="Josep Pueyo" w:date="2023-09-15T10:35:00Z">
            <w:rPr>
              <w:rStyle w:val="Hyperlink"/>
              <w:i/>
              <w:iCs/>
            </w:rPr>
          </w:rPrChange>
        </w:rPr>
        <w:t>et al</w:t>
      </w:r>
      <w:r w:rsidRPr="00DE1F40">
        <w:rPr>
          <w:rStyle w:val="Hyperlink"/>
          <w:lang w:val="en-US"/>
          <w:rPrChange w:id="688" w:author="Josep Pueyo" w:date="2023-09-15T10:35:00Z">
            <w:rPr>
              <w:rStyle w:val="Hyperlink"/>
            </w:rPr>
          </w:rPrChange>
        </w:rPr>
        <w:t>., 2021b</w:t>
      </w:r>
      <w:r w:rsidRPr="00DE1F40">
        <w:rPr>
          <w:rStyle w:val="Hyperlink"/>
          <w:lang w:val="en-US"/>
          <w:rPrChange w:id="689" w:author="Josep Pueyo" w:date="2023-09-15T10:35:00Z">
            <w:rPr>
              <w:rStyle w:val="Hyperlink"/>
            </w:rPr>
          </w:rPrChange>
        </w:rPr>
        <w:fldChar w:fldCharType="end"/>
      </w:r>
      <w:r w:rsidRPr="00DE1F40">
        <w:rPr>
          <w:lang w:val="en-US"/>
          <w:rPrChange w:id="690" w:author="Josep Pueyo" w:date="2023-09-15T10:35:00Z">
            <w:rPr/>
          </w:rPrChange>
        </w:rPr>
        <w:t xml:space="preserve">). The indicator uses the equation developed by </w:t>
      </w:r>
      <w:r w:rsidRPr="00DE1F40">
        <w:rPr>
          <w:lang w:val="en-US"/>
          <w:rPrChange w:id="691" w:author="Josep Pueyo" w:date="2023-09-15T10:35:00Z">
            <w:rPr/>
          </w:rPrChange>
        </w:rPr>
        <w:fldChar w:fldCharType="begin"/>
      </w:r>
      <w:r w:rsidRPr="00DE1F40">
        <w:rPr>
          <w:lang w:val="en-US"/>
          <w:rPrChange w:id="692" w:author="Josep Pueyo" w:date="2023-09-15T10:35:00Z">
            <w:rPr/>
          </w:rPrChange>
        </w:rPr>
        <w:instrText>HYPERLINK \l "ref-38"</w:instrText>
      </w:r>
      <w:r w:rsidRPr="00F46451">
        <w:rPr>
          <w:lang w:val="en-US"/>
        </w:rPr>
      </w:r>
      <w:r w:rsidRPr="00DE1F40">
        <w:rPr>
          <w:lang w:val="en-US"/>
          <w:rPrChange w:id="693" w:author="Josep Pueyo" w:date="2023-09-15T10:35:00Z">
            <w:rPr>
              <w:rStyle w:val="Hyperlink"/>
            </w:rPr>
          </w:rPrChange>
        </w:rPr>
        <w:fldChar w:fldCharType="separate"/>
      </w:r>
      <w:proofErr w:type="spellStart"/>
      <w:r w:rsidRPr="00DE1F40">
        <w:rPr>
          <w:rStyle w:val="Hyperlink"/>
          <w:lang w:val="en-US"/>
          <w:rPrChange w:id="694" w:author="Josep Pueyo" w:date="2023-09-15T10:35:00Z">
            <w:rPr>
              <w:rStyle w:val="Hyperlink"/>
            </w:rPr>
          </w:rPrChange>
        </w:rPr>
        <w:t>Theeuwes</w:t>
      </w:r>
      <w:proofErr w:type="spellEnd"/>
      <w:r w:rsidRPr="00DE1F40">
        <w:rPr>
          <w:rStyle w:val="Hyperlink"/>
          <w:lang w:val="en-US"/>
          <w:rPrChange w:id="695" w:author="Josep Pueyo" w:date="2023-09-15T10:35:00Z">
            <w:rPr>
              <w:rStyle w:val="Hyperlink"/>
            </w:rPr>
          </w:rPrChange>
        </w:rPr>
        <w:t xml:space="preserve"> </w:t>
      </w:r>
      <w:r w:rsidRPr="00DE1F40">
        <w:rPr>
          <w:rStyle w:val="Hyperlink"/>
          <w:i/>
          <w:iCs/>
          <w:lang w:val="en-US"/>
          <w:rPrChange w:id="696" w:author="Josep Pueyo" w:date="2023-09-15T10:35:00Z">
            <w:rPr>
              <w:rStyle w:val="Hyperlink"/>
              <w:i/>
              <w:iCs/>
            </w:rPr>
          </w:rPrChange>
        </w:rPr>
        <w:t>et al</w:t>
      </w:r>
      <w:r w:rsidRPr="00DE1F40">
        <w:rPr>
          <w:rStyle w:val="Hyperlink"/>
          <w:lang w:val="en-US"/>
          <w:rPrChange w:id="697" w:author="Josep Pueyo" w:date="2023-09-15T10:35:00Z">
            <w:rPr>
              <w:rStyle w:val="Hyperlink"/>
            </w:rPr>
          </w:rPrChange>
        </w:rPr>
        <w:t>. (2017)</w:t>
      </w:r>
      <w:r w:rsidRPr="00DE1F40">
        <w:rPr>
          <w:rStyle w:val="Hyperlink"/>
          <w:lang w:val="en-US"/>
          <w:rPrChange w:id="698" w:author="Josep Pueyo" w:date="2023-09-15T10:35:00Z">
            <w:rPr>
              <w:rStyle w:val="Hyperlink"/>
            </w:rPr>
          </w:rPrChange>
        </w:rPr>
        <w:fldChar w:fldCharType="end"/>
      </w:r>
      <w:r w:rsidRPr="00DE1F40">
        <w:rPr>
          <w:lang w:val="en-US"/>
          <w:rPrChange w:id="699" w:author="Josep Pueyo" w:date="2023-09-15T10:35:00Z">
            <w:rPr/>
          </w:rPrChange>
        </w:rPr>
        <w:t xml:space="preserve">, which was validated in 14 cities. It calculates the difference in air temperature between the urban street canyon and the rural environment. To calculate this indicator, the user must provide a raster representing the sky view factor (SVF), which describes the proportion of the unobstructed hemisphere above a certain location. SAGA, a collection of open-source algorithms for </w:t>
      </w:r>
      <w:proofErr w:type="spellStart"/>
      <w:r w:rsidRPr="00DE1F40">
        <w:rPr>
          <w:lang w:val="en-US"/>
          <w:rPrChange w:id="700" w:author="Josep Pueyo" w:date="2023-09-15T10:35:00Z">
            <w:rPr/>
          </w:rPrChange>
        </w:rPr>
        <w:t>geocomputation</w:t>
      </w:r>
      <w:proofErr w:type="spellEnd"/>
      <w:r w:rsidRPr="00DE1F40">
        <w:rPr>
          <w:lang w:val="en-US"/>
          <w:rPrChange w:id="701" w:author="Josep Pueyo" w:date="2023-09-15T10:35:00Z">
            <w:rPr/>
          </w:rPrChange>
        </w:rPr>
        <w:t xml:space="preserve">, provides an algorithm to calculate the SVF ( </w:t>
      </w:r>
      <w:r w:rsidRPr="00DE1F40">
        <w:rPr>
          <w:lang w:val="en-US"/>
          <w:rPrChange w:id="702" w:author="Josep Pueyo" w:date="2023-09-15T10:35:00Z">
            <w:rPr/>
          </w:rPrChange>
        </w:rPr>
        <w:fldChar w:fldCharType="begin"/>
      </w:r>
      <w:r w:rsidRPr="00DE1F40">
        <w:rPr>
          <w:lang w:val="en-US"/>
          <w:rPrChange w:id="703" w:author="Josep Pueyo" w:date="2023-09-15T10:35:00Z">
            <w:rPr/>
          </w:rPrChange>
        </w:rPr>
        <w:instrText>HYPERLINK \l "ref-7"</w:instrText>
      </w:r>
      <w:r w:rsidRPr="00F46451">
        <w:rPr>
          <w:lang w:val="en-US"/>
        </w:rPr>
      </w:r>
      <w:r w:rsidRPr="00DE1F40">
        <w:rPr>
          <w:lang w:val="en-US"/>
          <w:rPrChange w:id="704" w:author="Josep Pueyo" w:date="2023-09-15T10:35:00Z">
            <w:rPr>
              <w:rStyle w:val="Hyperlink"/>
            </w:rPr>
          </w:rPrChange>
        </w:rPr>
        <w:fldChar w:fldCharType="separate"/>
      </w:r>
      <w:r w:rsidRPr="00DE1F40">
        <w:rPr>
          <w:rStyle w:val="Hyperlink"/>
          <w:lang w:val="en-US"/>
          <w:rPrChange w:id="705" w:author="Josep Pueyo" w:date="2023-09-15T10:35:00Z">
            <w:rPr>
              <w:rStyle w:val="Hyperlink"/>
            </w:rPr>
          </w:rPrChange>
        </w:rPr>
        <w:t>Conrad, 2008</w:t>
      </w:r>
      <w:r w:rsidRPr="00DE1F40">
        <w:rPr>
          <w:rStyle w:val="Hyperlink"/>
          <w:lang w:val="en-US"/>
          <w:rPrChange w:id="706" w:author="Josep Pueyo" w:date="2023-09-15T10:35:00Z">
            <w:rPr>
              <w:rStyle w:val="Hyperlink"/>
            </w:rPr>
          </w:rPrChange>
        </w:rPr>
        <w:fldChar w:fldCharType="end"/>
      </w:r>
      <w:r w:rsidRPr="00DE1F40">
        <w:rPr>
          <w:lang w:val="en-US"/>
          <w:rPrChange w:id="707" w:author="Josep Pueyo" w:date="2023-09-15T10:35:00Z">
            <w:rPr/>
          </w:rPrChange>
        </w:rPr>
        <w:t>).</w:t>
      </w:r>
    </w:p>
    <w:p w14:paraId="6063B839" w14:textId="77777777" w:rsidR="008D1567" w:rsidRPr="00DE1F40" w:rsidRDefault="00000000">
      <w:pPr>
        <w:divId w:val="1349522546"/>
        <w:rPr>
          <w:rFonts w:eastAsia="Times New Roman"/>
        </w:rPr>
      </w:pPr>
      <w:bookmarkStart w:id="708" w:name="d14796e1166"/>
      <w:bookmarkEnd w:id="708"/>
      <w:r w:rsidRPr="00DE1F40">
        <w:rPr>
          <w:rFonts w:eastAsia="Times New Roman"/>
        </w:rPr>
        <w:t>UHI=1N∑i=1N(2−SVFi−</w:t>
      </w:r>
      <w:proofErr w:type="gramStart"/>
      <w:r w:rsidRPr="00DE1F40">
        <w:rPr>
          <w:rFonts w:eastAsia="Times New Roman"/>
        </w:rPr>
        <w:t>Fvegi)×</w:t>
      </w:r>
      <w:proofErr w:type="gramEnd"/>
      <w:r w:rsidRPr="00DE1F40">
        <w:rPr>
          <w:rFonts w:eastAsia="Times New Roman"/>
        </w:rPr>
        <w:t xml:space="preserve">QqlCair×Pair×ΔT3U4 </w:t>
      </w:r>
    </w:p>
    <w:p w14:paraId="6C9F5711" w14:textId="77777777" w:rsidR="008D1567" w:rsidRPr="00DE1F40" w:rsidRDefault="00000000">
      <w:pPr>
        <w:pStyle w:val="NormalWeb"/>
        <w:divId w:val="2046445774"/>
        <w:rPr>
          <w:lang w:val="en-US"/>
          <w:rPrChange w:id="709" w:author="Josep Pueyo" w:date="2023-09-15T10:35:00Z">
            <w:rPr/>
          </w:rPrChange>
        </w:rPr>
      </w:pPr>
      <w:r w:rsidRPr="00DE1F40">
        <w:rPr>
          <w:lang w:val="en-US"/>
          <w:rPrChange w:id="710" w:author="Josep Pueyo" w:date="2023-09-15T10:35:00Z">
            <w:rPr/>
          </w:rPrChange>
        </w:rPr>
        <w:t xml:space="preserve">where </w:t>
      </w:r>
      <w:proofErr w:type="spellStart"/>
      <w:r w:rsidRPr="00DE1F40">
        <w:rPr>
          <w:i/>
          <w:iCs/>
          <w:lang w:val="en-US"/>
          <w:rPrChange w:id="711" w:author="Josep Pueyo" w:date="2023-09-15T10:35:00Z">
            <w:rPr>
              <w:i/>
              <w:iCs/>
            </w:rPr>
          </w:rPrChange>
        </w:rPr>
        <w:t>Fveg</w:t>
      </w:r>
      <w:proofErr w:type="spellEnd"/>
      <w:r w:rsidRPr="00DE1F40">
        <w:rPr>
          <w:lang w:val="en-US"/>
          <w:rPrChange w:id="712" w:author="Josep Pueyo" w:date="2023-09-15T10:35:00Z">
            <w:rPr/>
          </w:rPrChange>
        </w:rPr>
        <w:t xml:space="preserve"> is the proportion of vegetation in cell </w:t>
      </w:r>
      <w:r w:rsidRPr="00DE1F40">
        <w:rPr>
          <w:i/>
          <w:iCs/>
          <w:lang w:val="en-US"/>
          <w:rPrChange w:id="713" w:author="Josep Pueyo" w:date="2023-09-15T10:35:00Z">
            <w:rPr>
              <w:i/>
              <w:iCs/>
            </w:rPr>
          </w:rPrChange>
        </w:rPr>
        <w:t>i</w:t>
      </w:r>
      <w:r w:rsidRPr="00DE1F40">
        <w:rPr>
          <w:lang w:val="en-US"/>
          <w:rPrChange w:id="714" w:author="Josep Pueyo" w:date="2023-09-15T10:35:00Z">
            <w:rPr/>
          </w:rPrChange>
        </w:rPr>
        <w:t xml:space="preserve">; </w:t>
      </w:r>
      <w:r w:rsidRPr="00DE1F40">
        <w:rPr>
          <w:i/>
          <w:iCs/>
          <w:lang w:val="en-US"/>
          <w:rPrChange w:id="715" w:author="Josep Pueyo" w:date="2023-09-15T10:35:00Z">
            <w:rPr>
              <w:i/>
              <w:iCs/>
            </w:rPr>
          </w:rPrChange>
        </w:rPr>
        <w:t xml:space="preserve">Q </w:t>
      </w:r>
      <w:r w:rsidRPr="00DE1F40">
        <w:rPr>
          <w:i/>
          <w:iCs/>
          <w:vertAlign w:val="subscript"/>
          <w:lang w:val="en-US"/>
          <w:rPrChange w:id="716" w:author="Josep Pueyo" w:date="2023-09-15T10:35:00Z">
            <w:rPr>
              <w:i/>
              <w:iCs/>
              <w:vertAlign w:val="subscript"/>
            </w:rPr>
          </w:rPrChange>
        </w:rPr>
        <w:t>q</w:t>
      </w:r>
      <w:r w:rsidRPr="00DE1F40">
        <w:rPr>
          <w:i/>
          <w:iCs/>
          <w:lang w:val="en-US"/>
          <w:rPrChange w:id="717" w:author="Josep Pueyo" w:date="2023-09-15T10:35:00Z">
            <w:rPr>
              <w:i/>
              <w:iCs/>
            </w:rPr>
          </w:rPrChange>
        </w:rPr>
        <w:t>l</w:t>
      </w:r>
      <w:r w:rsidRPr="00DE1F40">
        <w:rPr>
          <w:lang w:val="en-US"/>
          <w:rPrChange w:id="718" w:author="Josep Pueyo" w:date="2023-09-15T10:35:00Z">
            <w:rPr/>
          </w:rPrChange>
        </w:rPr>
        <w:t xml:space="preserve"> is the daily average global radiation (in W/m </w:t>
      </w:r>
      <w:r w:rsidRPr="00DE1F40">
        <w:rPr>
          <w:vertAlign w:val="superscript"/>
          <w:lang w:val="en-US"/>
          <w:rPrChange w:id="719" w:author="Josep Pueyo" w:date="2023-09-15T10:35:00Z">
            <w:rPr>
              <w:vertAlign w:val="superscript"/>
            </w:rPr>
          </w:rPrChange>
        </w:rPr>
        <w:t>2</w:t>
      </w:r>
      <w:r w:rsidRPr="00DE1F40">
        <w:rPr>
          <w:lang w:val="en-US"/>
          <w:rPrChange w:id="720" w:author="Josep Pueyo" w:date="2023-09-15T10:35:00Z">
            <w:rPr/>
          </w:rPrChange>
        </w:rPr>
        <w:t xml:space="preserve">/hour); </w:t>
      </w:r>
      <w:r w:rsidRPr="00DE1F40">
        <w:rPr>
          <w:i/>
          <w:iCs/>
          <w:lang w:val="en-US"/>
          <w:rPrChange w:id="721" w:author="Josep Pueyo" w:date="2023-09-15T10:35:00Z">
            <w:rPr>
              <w:i/>
              <w:iCs/>
            </w:rPr>
          </w:rPrChange>
        </w:rPr>
        <w:t xml:space="preserve">C </w:t>
      </w:r>
      <w:r w:rsidRPr="00DE1F40">
        <w:rPr>
          <w:i/>
          <w:iCs/>
          <w:vertAlign w:val="subscript"/>
          <w:lang w:val="en-US"/>
          <w:rPrChange w:id="722" w:author="Josep Pueyo" w:date="2023-09-15T10:35:00Z">
            <w:rPr>
              <w:i/>
              <w:iCs/>
              <w:vertAlign w:val="subscript"/>
            </w:rPr>
          </w:rPrChange>
        </w:rPr>
        <w:t>air</w:t>
      </w:r>
      <w:r w:rsidRPr="00DE1F40">
        <w:rPr>
          <w:i/>
          <w:iCs/>
          <w:lang w:val="en-US"/>
          <w:rPrChange w:id="723" w:author="Josep Pueyo" w:date="2023-09-15T10:35:00Z">
            <w:rPr>
              <w:i/>
              <w:iCs/>
            </w:rPr>
          </w:rPrChange>
        </w:rPr>
        <w:t xml:space="preserve"> </w:t>
      </w:r>
      <w:r w:rsidRPr="00DE1F40">
        <w:rPr>
          <w:lang w:val="en-US"/>
          <w:rPrChange w:id="724" w:author="Josep Pueyo" w:date="2023-09-15T10:35:00Z">
            <w:rPr/>
          </w:rPrChange>
        </w:rPr>
        <w:t xml:space="preserve">is the air heat capacity (in J); </w:t>
      </w:r>
      <w:r w:rsidRPr="00DE1F40">
        <w:rPr>
          <w:i/>
          <w:iCs/>
          <w:lang w:val="en-US"/>
          <w:rPrChange w:id="725" w:author="Josep Pueyo" w:date="2023-09-15T10:35:00Z">
            <w:rPr>
              <w:i/>
              <w:iCs/>
            </w:rPr>
          </w:rPrChange>
        </w:rPr>
        <w:t xml:space="preserve">P </w:t>
      </w:r>
      <w:r w:rsidRPr="00DE1F40">
        <w:rPr>
          <w:i/>
          <w:iCs/>
          <w:vertAlign w:val="subscript"/>
          <w:lang w:val="en-US"/>
          <w:rPrChange w:id="726" w:author="Josep Pueyo" w:date="2023-09-15T10:35:00Z">
            <w:rPr>
              <w:i/>
              <w:iCs/>
              <w:vertAlign w:val="subscript"/>
            </w:rPr>
          </w:rPrChange>
        </w:rPr>
        <w:t>air</w:t>
      </w:r>
      <w:r w:rsidRPr="00DE1F40">
        <w:rPr>
          <w:i/>
          <w:iCs/>
          <w:lang w:val="en-US"/>
          <w:rPrChange w:id="727" w:author="Josep Pueyo" w:date="2023-09-15T10:35:00Z">
            <w:rPr>
              <w:i/>
              <w:iCs/>
            </w:rPr>
          </w:rPrChange>
        </w:rPr>
        <w:t xml:space="preserve"> </w:t>
      </w:r>
      <w:r w:rsidRPr="00DE1F40">
        <w:rPr>
          <w:lang w:val="en-US"/>
          <w:rPrChange w:id="728" w:author="Josep Pueyo" w:date="2023-09-15T10:35:00Z">
            <w:rPr/>
          </w:rPrChange>
        </w:rPr>
        <w:t xml:space="preserve">is air density (in kg/m </w:t>
      </w:r>
      <w:r w:rsidRPr="00DE1F40">
        <w:rPr>
          <w:vertAlign w:val="superscript"/>
          <w:lang w:val="en-US"/>
          <w:rPrChange w:id="729" w:author="Josep Pueyo" w:date="2023-09-15T10:35:00Z">
            <w:rPr>
              <w:vertAlign w:val="superscript"/>
            </w:rPr>
          </w:rPrChange>
        </w:rPr>
        <w:t>3</w:t>
      </w:r>
      <w:r w:rsidRPr="00DE1F40">
        <w:rPr>
          <w:lang w:val="en-US"/>
          <w:rPrChange w:id="730" w:author="Josep Pueyo" w:date="2023-09-15T10:35:00Z">
            <w:rPr/>
          </w:rPrChange>
        </w:rPr>
        <w:t xml:space="preserve">); ∆ </w:t>
      </w:r>
      <w:r w:rsidRPr="00DE1F40">
        <w:rPr>
          <w:i/>
          <w:iCs/>
          <w:lang w:val="en-US"/>
          <w:rPrChange w:id="731" w:author="Josep Pueyo" w:date="2023-09-15T10:35:00Z">
            <w:rPr>
              <w:i/>
              <w:iCs/>
            </w:rPr>
          </w:rPrChange>
        </w:rPr>
        <w:t>T</w:t>
      </w:r>
      <w:r w:rsidRPr="00DE1F40">
        <w:rPr>
          <w:lang w:val="en-US"/>
          <w:rPrChange w:id="732" w:author="Josep Pueyo" w:date="2023-09-15T10:35:00Z">
            <w:rPr/>
          </w:rPrChange>
        </w:rPr>
        <w:t xml:space="preserve"> is the difference between the maximum and minimum daily average temperatures (in </w:t>
      </w:r>
      <w:r w:rsidRPr="00DE1F40">
        <w:rPr>
          <w:rFonts w:ascii="Cambria Math" w:hAnsi="Cambria Math" w:cs="Cambria Math"/>
          <w:lang w:val="en-US"/>
          <w:rPrChange w:id="733" w:author="Josep Pueyo" w:date="2023-09-15T10:35:00Z">
            <w:rPr>
              <w:rFonts w:ascii="Cambria Math" w:hAnsi="Cambria Math" w:cs="Cambria Math"/>
            </w:rPr>
          </w:rPrChange>
        </w:rPr>
        <w:t>⍛</w:t>
      </w:r>
      <w:r w:rsidRPr="00DE1F40">
        <w:rPr>
          <w:lang w:val="en-US"/>
          <w:rPrChange w:id="734" w:author="Josep Pueyo" w:date="2023-09-15T10:35:00Z">
            <w:rPr/>
          </w:rPrChange>
        </w:rPr>
        <w:t xml:space="preserve">C); and </w:t>
      </w:r>
      <w:r w:rsidRPr="00DE1F40">
        <w:rPr>
          <w:i/>
          <w:iCs/>
          <w:lang w:val="en-US"/>
          <w:rPrChange w:id="735" w:author="Josep Pueyo" w:date="2023-09-15T10:35:00Z">
            <w:rPr>
              <w:i/>
              <w:iCs/>
            </w:rPr>
          </w:rPrChange>
        </w:rPr>
        <w:t>U</w:t>
      </w:r>
      <w:r w:rsidRPr="00DE1F40">
        <w:rPr>
          <w:lang w:val="en-US"/>
          <w:rPrChange w:id="736" w:author="Josep Pueyo" w:date="2023-09-15T10:35:00Z">
            <w:rPr/>
          </w:rPrChange>
        </w:rPr>
        <w:t xml:space="preserve"> is the daily average wind speed (in m/s).</w:t>
      </w:r>
    </w:p>
    <w:p w14:paraId="37DC2AC0" w14:textId="77777777" w:rsidR="008D1567" w:rsidRPr="00DE1F40" w:rsidRDefault="00000000">
      <w:pPr>
        <w:pStyle w:val="NormalWeb"/>
        <w:divId w:val="2046445774"/>
        <w:rPr>
          <w:lang w:val="en-US"/>
          <w:rPrChange w:id="737" w:author="Josep Pueyo" w:date="2023-09-15T10:35:00Z">
            <w:rPr/>
          </w:rPrChange>
        </w:rPr>
      </w:pPr>
      <w:r w:rsidRPr="00DE1F40">
        <w:rPr>
          <w:lang w:val="en-US"/>
          <w:rPrChange w:id="738" w:author="Josep Pueyo" w:date="2023-09-15T10:35:00Z">
            <w:rPr/>
          </w:rPrChange>
        </w:rPr>
        <w:t xml:space="preserve">The indicator to estimate the urban heat island is implemented by the package under the function </w:t>
      </w:r>
      <w:r w:rsidRPr="00DE1F40">
        <w:rPr>
          <w:rStyle w:val="HTMLTypewriter"/>
          <w:lang w:val="en-US"/>
          <w:rPrChange w:id="739" w:author="Josep Pueyo" w:date="2023-09-15T10:35:00Z">
            <w:rPr>
              <w:rStyle w:val="HTMLTypewriter"/>
            </w:rPr>
          </w:rPrChange>
        </w:rPr>
        <w:t>UHI</w:t>
      </w:r>
      <w:r w:rsidRPr="00DE1F40">
        <w:rPr>
          <w:lang w:val="en-US"/>
          <w:rPrChange w:id="740" w:author="Josep Pueyo" w:date="2023-09-15T10:35:00Z">
            <w:rPr/>
          </w:rPrChange>
        </w:rPr>
        <w:t xml:space="preserve"> (code snippet 1). The user must provide the urban representation </w:t>
      </w:r>
      <w:proofErr w:type="gramStart"/>
      <w:r w:rsidRPr="00DE1F40">
        <w:rPr>
          <w:lang w:val="en-US"/>
          <w:rPrChange w:id="741" w:author="Josep Pueyo" w:date="2023-09-15T10:35:00Z">
            <w:rPr/>
          </w:rPrChange>
        </w:rPr>
        <w:t xml:space="preserve">( </w:t>
      </w:r>
      <w:r w:rsidRPr="00DE1F40">
        <w:rPr>
          <w:rStyle w:val="HTMLTypewriter"/>
          <w:lang w:val="en-US"/>
          <w:rPrChange w:id="742" w:author="Josep Pueyo" w:date="2023-09-15T10:35:00Z">
            <w:rPr>
              <w:rStyle w:val="HTMLTypewriter"/>
            </w:rPr>
          </w:rPrChange>
        </w:rPr>
        <w:t>x</w:t>
      </w:r>
      <w:proofErr w:type="gramEnd"/>
      <w:r w:rsidRPr="00DE1F40">
        <w:rPr>
          <w:lang w:val="en-US"/>
          <w:rPrChange w:id="743" w:author="Josep Pueyo" w:date="2023-09-15T10:35:00Z">
            <w:rPr/>
          </w:rPrChange>
        </w:rPr>
        <w:t xml:space="preserve">) and the raster with SVF values ( </w:t>
      </w:r>
      <w:r w:rsidRPr="00DE1F40">
        <w:rPr>
          <w:rStyle w:val="HTMLTypewriter"/>
          <w:lang w:val="en-US"/>
          <w:rPrChange w:id="744" w:author="Josep Pueyo" w:date="2023-09-15T10:35:00Z">
            <w:rPr>
              <w:rStyle w:val="HTMLTypewriter"/>
            </w:rPr>
          </w:rPrChange>
        </w:rPr>
        <w:t>SVF</w:t>
      </w:r>
      <w:r w:rsidRPr="00DE1F40">
        <w:rPr>
          <w:lang w:val="en-US"/>
          <w:rPrChange w:id="745" w:author="Josep Pueyo" w:date="2023-09-15T10:35:00Z">
            <w:rPr/>
          </w:rPrChange>
        </w:rPr>
        <w:t xml:space="preserve">). The </w:t>
      </w:r>
      <w:proofErr w:type="spellStart"/>
      <w:r w:rsidRPr="00DE1F40">
        <w:rPr>
          <w:rStyle w:val="HTMLTypewriter"/>
          <w:lang w:val="en-US"/>
          <w:rPrChange w:id="746" w:author="Josep Pueyo" w:date="2023-09-15T10:35:00Z">
            <w:rPr>
              <w:rStyle w:val="HTMLTypewriter"/>
            </w:rPr>
          </w:rPrChange>
        </w:rPr>
        <w:t>green_df</w:t>
      </w:r>
      <w:proofErr w:type="spellEnd"/>
      <w:r w:rsidRPr="00DE1F40">
        <w:rPr>
          <w:lang w:val="en-US"/>
          <w:rPrChange w:id="747" w:author="Josep Pueyo" w:date="2023-09-15T10:35:00Z">
            <w:rPr/>
          </w:rPrChange>
        </w:rPr>
        <w:t xml:space="preserve"> argument is a </w:t>
      </w:r>
      <w:proofErr w:type="spellStart"/>
      <w:proofErr w:type="gramStart"/>
      <w:r w:rsidRPr="00DE1F40">
        <w:rPr>
          <w:rStyle w:val="HTMLTypewriter"/>
          <w:lang w:val="en-US"/>
          <w:rPrChange w:id="748" w:author="Josep Pueyo" w:date="2023-09-15T10:35:00Z">
            <w:rPr>
              <w:rStyle w:val="HTMLTypewriter"/>
            </w:rPr>
          </w:rPrChange>
        </w:rPr>
        <w:t>data.frame</w:t>
      </w:r>
      <w:proofErr w:type="spellEnd"/>
      <w:proofErr w:type="gramEnd"/>
      <w:r w:rsidRPr="00DE1F40">
        <w:rPr>
          <w:lang w:val="en-US"/>
          <w:rPrChange w:id="749" w:author="Josep Pueyo" w:date="2023-09-15T10:35:00Z">
            <w:rPr/>
          </w:rPrChange>
        </w:rPr>
        <w:t xml:space="preserve"> with the proportion of green of each </w:t>
      </w:r>
      <w:proofErr w:type="spellStart"/>
      <w:r w:rsidRPr="00DE1F40">
        <w:rPr>
          <w:rStyle w:val="HTMLTypewriter"/>
          <w:lang w:val="en-US"/>
          <w:rPrChange w:id="750" w:author="Josep Pueyo" w:date="2023-09-15T10:35:00Z">
            <w:rPr>
              <w:rStyle w:val="HTMLTypewriter"/>
            </w:rPr>
          </w:rPrChange>
        </w:rPr>
        <w:t>land_use</w:t>
      </w:r>
      <w:proofErr w:type="spellEnd"/>
      <w:r w:rsidRPr="00DE1F40">
        <w:rPr>
          <w:lang w:val="en-US"/>
          <w:rPrChange w:id="751" w:author="Josep Pueyo" w:date="2023-09-15T10:35:00Z">
            <w:rPr/>
          </w:rPrChange>
        </w:rPr>
        <w:t xml:space="preserve"> in the urban representation ( </w:t>
      </w:r>
      <w:proofErr w:type="spellStart"/>
      <w:r w:rsidRPr="00DE1F40">
        <w:rPr>
          <w:i/>
          <w:iCs/>
          <w:lang w:val="en-US"/>
          <w:rPrChange w:id="752" w:author="Josep Pueyo" w:date="2023-09-15T10:35:00Z">
            <w:rPr>
              <w:i/>
              <w:iCs/>
            </w:rPr>
          </w:rPrChange>
        </w:rPr>
        <w:t>Fveg</w:t>
      </w:r>
      <w:proofErr w:type="spellEnd"/>
      <w:r w:rsidRPr="00DE1F40">
        <w:rPr>
          <w:lang w:val="en-US"/>
          <w:rPrChange w:id="753" w:author="Josep Pueyo" w:date="2023-09-15T10:35:00Z">
            <w:rPr/>
          </w:rPrChange>
        </w:rPr>
        <w:t xml:space="preserve"> in the equation). All the meteorological arguments are provided by default, based on the example provided (Mediterranean climate). However, the user can override them to provide values of their city of interest.</w:t>
      </w:r>
    </w:p>
    <w:p w14:paraId="1460E018" w14:textId="77777777" w:rsidR="008D1567" w:rsidRPr="00DE1F40" w:rsidRDefault="00000000">
      <w:pPr>
        <w:pStyle w:val="NormalWeb"/>
        <w:divId w:val="2046445774"/>
        <w:rPr>
          <w:lang w:val="en-US"/>
          <w:rPrChange w:id="754" w:author="Josep Pueyo" w:date="2023-09-15T10:35:00Z">
            <w:rPr/>
          </w:rPrChange>
        </w:rPr>
      </w:pPr>
      <w:r w:rsidRPr="00DE1F40">
        <w:rPr>
          <w:lang w:val="en-US"/>
          <w:rPrChange w:id="755" w:author="Josep Pueyo" w:date="2023-09-15T10:35:00Z">
            <w:rPr/>
          </w:rPrChange>
        </w:rPr>
        <w:t xml:space="preserve">The function returns by default a summary of statistics of the UHI in </w:t>
      </w:r>
      <w:r w:rsidRPr="00DE1F40">
        <w:rPr>
          <w:rStyle w:val="HTMLTypewriter"/>
          <w:lang w:val="en-US"/>
          <w:rPrChange w:id="756" w:author="Josep Pueyo" w:date="2023-09-15T10:35:00Z">
            <w:rPr>
              <w:rStyle w:val="HTMLTypewriter"/>
            </w:rPr>
          </w:rPrChange>
        </w:rPr>
        <w:t>x</w:t>
      </w:r>
      <w:r w:rsidRPr="00DE1F40">
        <w:rPr>
          <w:lang w:val="en-US"/>
          <w:rPrChange w:id="757" w:author="Josep Pueyo" w:date="2023-09-15T10:35:00Z">
            <w:rPr/>
          </w:rPrChange>
        </w:rPr>
        <w:t xml:space="preserve"> (min, 25%, 50%, mean, 75% and max values). If the argument </w:t>
      </w:r>
      <w:proofErr w:type="spellStart"/>
      <w:r w:rsidRPr="00DE1F40">
        <w:rPr>
          <w:rStyle w:val="HTMLTypewriter"/>
          <w:lang w:val="en-US"/>
          <w:rPrChange w:id="758" w:author="Josep Pueyo" w:date="2023-09-15T10:35:00Z">
            <w:rPr>
              <w:rStyle w:val="HTMLTypewriter"/>
            </w:rPr>
          </w:rPrChange>
        </w:rPr>
        <w:t>return_raster</w:t>
      </w:r>
      <w:proofErr w:type="spellEnd"/>
      <w:r w:rsidRPr="00DE1F40">
        <w:rPr>
          <w:lang w:val="en-US"/>
          <w:rPrChange w:id="759" w:author="Josep Pueyo" w:date="2023-09-15T10:35:00Z">
            <w:rPr/>
          </w:rPrChange>
        </w:rPr>
        <w:t xml:space="preserve"> is set to </w:t>
      </w:r>
      <w:r w:rsidRPr="00DE1F40">
        <w:rPr>
          <w:rStyle w:val="HTMLTypewriter"/>
          <w:lang w:val="en-US"/>
          <w:rPrChange w:id="760" w:author="Josep Pueyo" w:date="2023-09-15T10:35:00Z">
            <w:rPr>
              <w:rStyle w:val="HTMLTypewriter"/>
            </w:rPr>
          </w:rPrChange>
        </w:rPr>
        <w:t>TRUE</w:t>
      </w:r>
      <w:r w:rsidRPr="00DE1F40">
        <w:rPr>
          <w:lang w:val="en-US"/>
          <w:rPrChange w:id="761" w:author="Josep Pueyo" w:date="2023-09-15T10:35:00Z">
            <w:rPr/>
          </w:rPrChange>
        </w:rPr>
        <w:t xml:space="preserve">, the function returns a raster as </w:t>
      </w:r>
      <w:r w:rsidRPr="00DE1F40">
        <w:rPr>
          <w:rStyle w:val="HTMLTypewriter"/>
          <w:lang w:val="en-US"/>
          <w:rPrChange w:id="762" w:author="Josep Pueyo" w:date="2023-09-15T10:35:00Z">
            <w:rPr>
              <w:rStyle w:val="HTMLTypewriter"/>
            </w:rPr>
          </w:rPrChange>
        </w:rPr>
        <w:t>stars</w:t>
      </w:r>
      <w:r w:rsidRPr="00DE1F40">
        <w:rPr>
          <w:lang w:val="en-US"/>
          <w:rPrChange w:id="763" w:author="Josep Pueyo" w:date="2023-09-15T10:35:00Z">
            <w:rPr/>
          </w:rPrChange>
        </w:rPr>
        <w:t xml:space="preserve"> object ( </w:t>
      </w:r>
      <w:r w:rsidRPr="00DE1F40">
        <w:rPr>
          <w:lang w:val="en-US"/>
          <w:rPrChange w:id="764" w:author="Josep Pueyo" w:date="2023-09-15T10:35:00Z">
            <w:rPr/>
          </w:rPrChange>
        </w:rPr>
        <w:fldChar w:fldCharType="begin"/>
      </w:r>
      <w:r w:rsidRPr="00DE1F40">
        <w:rPr>
          <w:lang w:val="en-US"/>
          <w:rPrChange w:id="765" w:author="Josep Pueyo" w:date="2023-09-15T10:35:00Z">
            <w:rPr/>
          </w:rPrChange>
        </w:rPr>
        <w:instrText>HYPERLINK \l "ref-30"</w:instrText>
      </w:r>
      <w:r w:rsidRPr="00F46451">
        <w:rPr>
          <w:lang w:val="en-US"/>
        </w:rPr>
      </w:r>
      <w:r w:rsidRPr="00DE1F40">
        <w:rPr>
          <w:lang w:val="en-US"/>
          <w:rPrChange w:id="766" w:author="Josep Pueyo" w:date="2023-09-15T10:35:00Z">
            <w:rPr>
              <w:rStyle w:val="Hyperlink"/>
            </w:rPr>
          </w:rPrChange>
        </w:rPr>
        <w:fldChar w:fldCharType="separate"/>
      </w:r>
      <w:proofErr w:type="spellStart"/>
      <w:r w:rsidRPr="00DE1F40">
        <w:rPr>
          <w:rStyle w:val="Hyperlink"/>
          <w:lang w:val="en-US"/>
          <w:rPrChange w:id="767" w:author="Josep Pueyo" w:date="2023-09-15T10:35:00Z">
            <w:rPr>
              <w:rStyle w:val="Hyperlink"/>
            </w:rPr>
          </w:rPrChange>
        </w:rPr>
        <w:t>Pebesma</w:t>
      </w:r>
      <w:proofErr w:type="spellEnd"/>
      <w:r w:rsidRPr="00DE1F40">
        <w:rPr>
          <w:rStyle w:val="Hyperlink"/>
          <w:lang w:val="en-US"/>
          <w:rPrChange w:id="768" w:author="Josep Pueyo" w:date="2023-09-15T10:35:00Z">
            <w:rPr>
              <w:rStyle w:val="Hyperlink"/>
            </w:rPr>
          </w:rPrChange>
        </w:rPr>
        <w:t>, 2021</w:t>
      </w:r>
      <w:r w:rsidRPr="00DE1F40">
        <w:rPr>
          <w:rStyle w:val="Hyperlink"/>
          <w:lang w:val="en-US"/>
          <w:rPrChange w:id="769" w:author="Josep Pueyo" w:date="2023-09-15T10:35:00Z">
            <w:rPr>
              <w:rStyle w:val="Hyperlink"/>
            </w:rPr>
          </w:rPrChange>
        </w:rPr>
        <w:fldChar w:fldCharType="end"/>
      </w:r>
      <w:r w:rsidRPr="00DE1F40">
        <w:rPr>
          <w:lang w:val="en-US"/>
          <w:rPrChange w:id="770" w:author="Josep Pueyo" w:date="2023-09-15T10:35:00Z">
            <w:rPr/>
          </w:rPrChange>
        </w:rPr>
        <w:t xml:space="preserve">) with the UHI values. If </w:t>
      </w:r>
      <w:r w:rsidRPr="00DE1F40">
        <w:rPr>
          <w:rStyle w:val="HTMLTypewriter"/>
          <w:lang w:val="en-US"/>
          <w:rPrChange w:id="771" w:author="Josep Pueyo" w:date="2023-09-15T10:35:00Z">
            <w:rPr>
              <w:rStyle w:val="HTMLTypewriter"/>
            </w:rPr>
          </w:rPrChange>
        </w:rPr>
        <w:t>verbose</w:t>
      </w:r>
      <w:r w:rsidRPr="00DE1F40">
        <w:rPr>
          <w:lang w:val="en-US"/>
          <w:rPrChange w:id="772" w:author="Josep Pueyo" w:date="2023-09-15T10:35:00Z">
            <w:rPr/>
          </w:rPrChange>
        </w:rPr>
        <w:t xml:space="preserve"> is set to </w:t>
      </w:r>
      <w:r w:rsidRPr="00DE1F40">
        <w:rPr>
          <w:rStyle w:val="HTMLTypewriter"/>
          <w:lang w:val="en-US"/>
          <w:rPrChange w:id="773" w:author="Josep Pueyo" w:date="2023-09-15T10:35:00Z">
            <w:rPr>
              <w:rStyle w:val="HTMLTypewriter"/>
            </w:rPr>
          </w:rPrChange>
        </w:rPr>
        <w:t>TRUE</w:t>
      </w:r>
      <w:r w:rsidRPr="00DE1F40">
        <w:rPr>
          <w:lang w:val="en-US"/>
          <w:rPrChange w:id="774" w:author="Josep Pueyo" w:date="2023-09-15T10:35:00Z">
            <w:rPr/>
          </w:rPrChange>
        </w:rPr>
        <w:t xml:space="preserve">, then the function returns a vector </w:t>
      </w:r>
      <w:proofErr w:type="gramStart"/>
      <w:r w:rsidRPr="00DE1F40">
        <w:rPr>
          <w:lang w:val="en-US"/>
          <w:rPrChange w:id="775" w:author="Josep Pueyo" w:date="2023-09-15T10:35:00Z">
            <w:rPr/>
          </w:rPrChange>
        </w:rPr>
        <w:t xml:space="preserve">( </w:t>
      </w:r>
      <w:r w:rsidRPr="00DE1F40">
        <w:rPr>
          <w:i/>
          <w:iCs/>
          <w:lang w:val="en-US"/>
          <w:rPrChange w:id="776" w:author="Josep Pueyo" w:date="2023-09-15T10:35:00Z">
            <w:rPr>
              <w:i/>
              <w:iCs/>
            </w:rPr>
          </w:rPrChange>
        </w:rPr>
        <w:t>i.e.</w:t>
      </w:r>
      <w:proofErr w:type="gramEnd"/>
      <w:r w:rsidRPr="00DE1F40">
        <w:rPr>
          <w:lang w:val="en-US"/>
          <w:rPrChange w:id="777" w:author="Josep Pueyo" w:date="2023-09-15T10:35:00Z">
            <w:rPr/>
          </w:rPrChange>
        </w:rPr>
        <w:t xml:space="preserve"> an array) with the UHI in each cell. Both use the same resolution </w:t>
      </w:r>
      <w:proofErr w:type="gramStart"/>
      <w:r w:rsidRPr="00DE1F40">
        <w:rPr>
          <w:lang w:val="en-US"/>
          <w:rPrChange w:id="778" w:author="Josep Pueyo" w:date="2023-09-15T10:35:00Z">
            <w:rPr/>
          </w:rPrChange>
        </w:rPr>
        <w:t>than</w:t>
      </w:r>
      <w:proofErr w:type="gramEnd"/>
      <w:r w:rsidRPr="00DE1F40">
        <w:rPr>
          <w:lang w:val="en-US"/>
          <w:rPrChange w:id="779" w:author="Josep Pueyo" w:date="2023-09-15T10:35:00Z">
            <w:rPr/>
          </w:rPrChange>
        </w:rPr>
        <w:t xml:space="preserve"> </w:t>
      </w:r>
      <w:r w:rsidRPr="00DE1F40">
        <w:rPr>
          <w:rStyle w:val="HTMLTypewriter"/>
          <w:lang w:val="en-US"/>
          <w:rPrChange w:id="780" w:author="Josep Pueyo" w:date="2023-09-15T10:35:00Z">
            <w:rPr>
              <w:rStyle w:val="HTMLTypewriter"/>
            </w:rPr>
          </w:rPrChange>
        </w:rPr>
        <w:t>SVF</w:t>
      </w:r>
      <w:r w:rsidRPr="00DE1F40">
        <w:rPr>
          <w:lang w:val="en-US"/>
          <w:rPrChange w:id="781" w:author="Josep Pueyo" w:date="2023-09-15T10:35:00Z">
            <w:rPr/>
          </w:rPrChange>
        </w:rPr>
        <w:t>.</w:t>
      </w:r>
    </w:p>
    <w:p w14:paraId="6381B21D" w14:textId="77777777" w:rsidR="008D1567" w:rsidRPr="00DE1F40" w:rsidRDefault="00000000">
      <w:pPr>
        <w:pStyle w:val="NormalWeb"/>
        <w:divId w:val="2046445774"/>
        <w:rPr>
          <w:lang w:val="en-US"/>
          <w:rPrChange w:id="782" w:author="Josep Pueyo" w:date="2023-09-15T10:35:00Z">
            <w:rPr/>
          </w:rPrChange>
        </w:rPr>
      </w:pPr>
      <w:r w:rsidRPr="00DE1F40">
        <w:rPr>
          <w:lang w:val="en-US"/>
          <w:rPrChange w:id="783" w:author="Josep Pueyo" w:date="2023-09-15T10:35:00Z">
            <w:rPr/>
          </w:rPrChange>
        </w:rPr>
        <w:t>Code snippet 1: Function and arguments to estimate urban heat island.</w:t>
      </w:r>
    </w:p>
    <w:p w14:paraId="019AE1A0" w14:textId="77777777" w:rsidR="008D1567" w:rsidRPr="00DE1F40" w:rsidRDefault="008D1567">
      <w:pPr>
        <w:pStyle w:val="HTMLPreformatted"/>
        <w:divId w:val="2046445774"/>
        <w:rPr>
          <w:lang w:val="en-US"/>
          <w:rPrChange w:id="784" w:author="Josep Pueyo" w:date="2023-09-15T10:35:00Z">
            <w:rPr/>
          </w:rPrChange>
        </w:rPr>
      </w:pPr>
    </w:p>
    <w:p w14:paraId="2DCE577F" w14:textId="77777777" w:rsidR="008D1567" w:rsidRPr="00DE1F40" w:rsidRDefault="00000000">
      <w:pPr>
        <w:pStyle w:val="HTMLPreformatted"/>
        <w:divId w:val="2046445774"/>
        <w:rPr>
          <w:lang w:val="en-US"/>
          <w:rPrChange w:id="785" w:author="Josep Pueyo" w:date="2023-09-15T10:35:00Z">
            <w:rPr/>
          </w:rPrChange>
        </w:rPr>
      </w:pPr>
      <w:r w:rsidRPr="00DE1F40">
        <w:rPr>
          <w:lang w:val="en-US"/>
          <w:rPrChange w:id="786" w:author="Josep Pueyo" w:date="2023-09-15T10:35:00Z">
            <w:rPr/>
          </w:rPrChange>
        </w:rPr>
        <w:t xml:space="preserve">                        </w:t>
      </w:r>
      <w:proofErr w:type="gramStart"/>
      <w:r w:rsidRPr="00DE1F40">
        <w:rPr>
          <w:color w:val="000000"/>
          <w:sz w:val="23"/>
          <w:szCs w:val="23"/>
          <w:lang w:val="en-US"/>
          <w:rPrChange w:id="787" w:author="Josep Pueyo" w:date="2023-09-15T10:35:00Z">
            <w:rPr>
              <w:color w:val="000000"/>
              <w:sz w:val="23"/>
              <w:szCs w:val="23"/>
            </w:rPr>
          </w:rPrChange>
        </w:rPr>
        <w:t>UHI(</w:t>
      </w:r>
      <w:proofErr w:type="gramEnd"/>
    </w:p>
    <w:p w14:paraId="5FFF6898" w14:textId="77777777" w:rsidR="008D1567" w:rsidRPr="00DE1F40" w:rsidRDefault="00000000">
      <w:pPr>
        <w:pStyle w:val="HTMLPreformatted"/>
        <w:divId w:val="2046445774"/>
        <w:rPr>
          <w:lang w:val="en-US"/>
          <w:rPrChange w:id="788" w:author="Josep Pueyo" w:date="2023-09-15T10:35:00Z">
            <w:rPr/>
          </w:rPrChange>
        </w:rPr>
      </w:pPr>
      <w:r w:rsidRPr="00DE1F40">
        <w:rPr>
          <w:lang w:val="en-US"/>
          <w:rPrChange w:id="789" w:author="Josep Pueyo" w:date="2023-09-15T10:35:00Z">
            <w:rPr/>
          </w:rPrChange>
        </w:rPr>
        <w:t xml:space="preserve">  </w:t>
      </w:r>
    </w:p>
    <w:p w14:paraId="645C832B" w14:textId="77777777" w:rsidR="008D1567" w:rsidRPr="00DE1F40" w:rsidRDefault="00000000">
      <w:pPr>
        <w:pStyle w:val="HTMLPreformatted"/>
        <w:divId w:val="2046445774"/>
        <w:rPr>
          <w:lang w:val="en-US"/>
          <w:rPrChange w:id="790" w:author="Josep Pueyo" w:date="2023-09-15T10:35:00Z">
            <w:rPr/>
          </w:rPrChange>
        </w:rPr>
      </w:pPr>
      <w:r w:rsidRPr="00DE1F40">
        <w:rPr>
          <w:lang w:val="en-US"/>
          <w:rPrChange w:id="791" w:author="Josep Pueyo" w:date="2023-09-15T10:35:00Z">
            <w:rPr/>
          </w:rPrChange>
        </w:rPr>
        <w:lastRenderedPageBreak/>
        <w:t xml:space="preserve">                        </w:t>
      </w:r>
      <w:r w:rsidRPr="00DE1F40">
        <w:rPr>
          <w:color w:val="000000"/>
          <w:sz w:val="23"/>
          <w:szCs w:val="23"/>
          <w:lang w:val="en-US"/>
          <w:rPrChange w:id="792" w:author="Josep Pueyo" w:date="2023-09-15T10:35:00Z">
            <w:rPr>
              <w:color w:val="000000"/>
              <w:sz w:val="23"/>
              <w:szCs w:val="23"/>
            </w:rPr>
          </w:rPrChange>
        </w:rPr>
        <w:t>x,</w:t>
      </w:r>
      <w:r w:rsidRPr="00DE1F40">
        <w:rPr>
          <w:lang w:val="en-US"/>
          <w:rPrChange w:id="793" w:author="Josep Pueyo" w:date="2023-09-15T10:35:00Z">
            <w:rPr/>
          </w:rPrChange>
        </w:rPr>
        <w:t xml:space="preserve">                              </w:t>
      </w:r>
    </w:p>
    <w:p w14:paraId="4C20F903" w14:textId="77777777" w:rsidR="008D1567" w:rsidRPr="00DE1F40" w:rsidRDefault="00000000">
      <w:pPr>
        <w:pStyle w:val="HTMLPreformatted"/>
        <w:divId w:val="2046445774"/>
        <w:rPr>
          <w:lang w:val="en-US"/>
          <w:rPrChange w:id="794" w:author="Josep Pueyo" w:date="2023-09-15T10:35:00Z">
            <w:rPr/>
          </w:rPrChange>
        </w:rPr>
      </w:pPr>
      <w:r w:rsidRPr="00DE1F40">
        <w:rPr>
          <w:lang w:val="en-US"/>
          <w:rPrChange w:id="795" w:author="Josep Pueyo" w:date="2023-09-15T10:35:00Z">
            <w:rPr/>
          </w:rPrChange>
        </w:rPr>
        <w:t xml:space="preserve">                        </w:t>
      </w:r>
      <w:r w:rsidRPr="00DE1F40">
        <w:rPr>
          <w:i/>
          <w:iCs/>
          <w:color w:val="8F5903"/>
          <w:sz w:val="23"/>
          <w:szCs w:val="23"/>
          <w:lang w:val="en-US"/>
          <w:rPrChange w:id="796" w:author="Josep Pueyo" w:date="2023-09-15T10:35:00Z">
            <w:rPr>
              <w:i/>
              <w:iCs/>
              <w:color w:val="8F5903"/>
              <w:sz w:val="23"/>
              <w:szCs w:val="23"/>
            </w:rPr>
          </w:rPrChange>
        </w:rPr>
        <w:t># Urban representation</w:t>
      </w:r>
    </w:p>
    <w:p w14:paraId="27FDD39D" w14:textId="77777777" w:rsidR="008D1567" w:rsidRPr="00DE1F40" w:rsidRDefault="00000000">
      <w:pPr>
        <w:pStyle w:val="HTMLPreformatted"/>
        <w:divId w:val="2046445774"/>
        <w:rPr>
          <w:lang w:val="en-US"/>
          <w:rPrChange w:id="797" w:author="Josep Pueyo" w:date="2023-09-15T10:35:00Z">
            <w:rPr/>
          </w:rPrChange>
        </w:rPr>
      </w:pPr>
      <w:r w:rsidRPr="00DE1F40">
        <w:rPr>
          <w:lang w:val="en-US"/>
          <w:rPrChange w:id="798" w:author="Josep Pueyo" w:date="2023-09-15T10:35:00Z">
            <w:rPr/>
          </w:rPrChange>
        </w:rPr>
        <w:t xml:space="preserve">  </w:t>
      </w:r>
    </w:p>
    <w:p w14:paraId="4FABFA9C" w14:textId="77777777" w:rsidR="008D1567" w:rsidRPr="00DE1F40" w:rsidRDefault="00000000">
      <w:pPr>
        <w:pStyle w:val="HTMLPreformatted"/>
        <w:divId w:val="2046445774"/>
        <w:rPr>
          <w:lang w:val="en-US"/>
          <w:rPrChange w:id="799" w:author="Josep Pueyo" w:date="2023-09-15T10:35:00Z">
            <w:rPr/>
          </w:rPrChange>
        </w:rPr>
      </w:pPr>
      <w:r w:rsidRPr="00DE1F40">
        <w:rPr>
          <w:lang w:val="en-US"/>
          <w:rPrChange w:id="800" w:author="Josep Pueyo" w:date="2023-09-15T10:35:00Z">
            <w:rPr/>
          </w:rPrChange>
        </w:rPr>
        <w:t xml:space="preserve">                        </w:t>
      </w:r>
      <w:r w:rsidRPr="00DE1F40">
        <w:rPr>
          <w:color w:val="000000"/>
          <w:sz w:val="23"/>
          <w:szCs w:val="23"/>
          <w:lang w:val="en-US"/>
          <w:rPrChange w:id="801" w:author="Josep Pueyo" w:date="2023-09-15T10:35:00Z">
            <w:rPr>
              <w:color w:val="000000"/>
              <w:sz w:val="23"/>
              <w:szCs w:val="23"/>
            </w:rPr>
          </w:rPrChange>
        </w:rPr>
        <w:t>SVF,</w:t>
      </w:r>
      <w:r w:rsidRPr="00DE1F40">
        <w:rPr>
          <w:lang w:val="en-US"/>
          <w:rPrChange w:id="802" w:author="Josep Pueyo" w:date="2023-09-15T10:35:00Z">
            <w:rPr/>
          </w:rPrChange>
        </w:rPr>
        <w:t xml:space="preserve">                           </w:t>
      </w:r>
    </w:p>
    <w:p w14:paraId="13BA24F1" w14:textId="77777777" w:rsidR="008D1567" w:rsidRPr="00DE1F40" w:rsidRDefault="00000000">
      <w:pPr>
        <w:pStyle w:val="HTMLPreformatted"/>
        <w:divId w:val="2046445774"/>
        <w:rPr>
          <w:lang w:val="en-US"/>
          <w:rPrChange w:id="803" w:author="Josep Pueyo" w:date="2023-09-15T10:35:00Z">
            <w:rPr/>
          </w:rPrChange>
        </w:rPr>
      </w:pPr>
      <w:r w:rsidRPr="00DE1F40">
        <w:rPr>
          <w:lang w:val="en-US"/>
          <w:rPrChange w:id="804" w:author="Josep Pueyo" w:date="2023-09-15T10:35:00Z">
            <w:rPr/>
          </w:rPrChange>
        </w:rPr>
        <w:t xml:space="preserve">                        </w:t>
      </w:r>
      <w:r w:rsidRPr="00DE1F40">
        <w:rPr>
          <w:i/>
          <w:iCs/>
          <w:color w:val="8F5903"/>
          <w:sz w:val="23"/>
          <w:szCs w:val="23"/>
          <w:lang w:val="en-US"/>
          <w:rPrChange w:id="805" w:author="Josep Pueyo" w:date="2023-09-15T10:35:00Z">
            <w:rPr>
              <w:i/>
              <w:iCs/>
              <w:color w:val="8F5903"/>
              <w:sz w:val="23"/>
              <w:szCs w:val="23"/>
            </w:rPr>
          </w:rPrChange>
        </w:rPr>
        <w:t># Raster with the sky view factor</w:t>
      </w:r>
    </w:p>
    <w:p w14:paraId="6727E519" w14:textId="77777777" w:rsidR="008D1567" w:rsidRPr="00DE1F40" w:rsidRDefault="00000000">
      <w:pPr>
        <w:pStyle w:val="HTMLPreformatted"/>
        <w:divId w:val="2046445774"/>
        <w:rPr>
          <w:lang w:val="en-US"/>
          <w:rPrChange w:id="806" w:author="Josep Pueyo" w:date="2023-09-15T10:35:00Z">
            <w:rPr/>
          </w:rPrChange>
        </w:rPr>
      </w:pPr>
      <w:r w:rsidRPr="00DE1F40">
        <w:rPr>
          <w:lang w:val="en-US"/>
          <w:rPrChange w:id="807" w:author="Josep Pueyo" w:date="2023-09-15T10:35:00Z">
            <w:rPr/>
          </w:rPrChange>
        </w:rPr>
        <w:t xml:space="preserve">  </w:t>
      </w:r>
    </w:p>
    <w:p w14:paraId="008CEF17" w14:textId="77777777" w:rsidR="008D1567" w:rsidRPr="00DE1F40" w:rsidRDefault="00000000">
      <w:pPr>
        <w:pStyle w:val="HTMLPreformatted"/>
        <w:divId w:val="2046445774"/>
        <w:rPr>
          <w:lang w:val="en-US"/>
          <w:rPrChange w:id="808" w:author="Josep Pueyo" w:date="2023-09-15T10:35:00Z">
            <w:rPr/>
          </w:rPrChange>
        </w:rPr>
      </w:pPr>
      <w:r w:rsidRPr="00DE1F40">
        <w:rPr>
          <w:lang w:val="en-US"/>
          <w:rPrChange w:id="809" w:author="Josep Pueyo" w:date="2023-09-15T10:35:00Z">
            <w:rPr/>
          </w:rPrChange>
        </w:rPr>
        <w:t xml:space="preserve">                        </w:t>
      </w:r>
      <w:proofErr w:type="spellStart"/>
      <w:r w:rsidRPr="00DE1F40">
        <w:rPr>
          <w:color w:val="C4A100"/>
          <w:sz w:val="23"/>
          <w:szCs w:val="23"/>
          <w:lang w:val="en-US"/>
          <w:rPrChange w:id="810" w:author="Josep Pueyo" w:date="2023-09-15T10:35:00Z">
            <w:rPr>
              <w:color w:val="C4A100"/>
              <w:sz w:val="23"/>
              <w:szCs w:val="23"/>
            </w:rPr>
          </w:rPrChange>
        </w:rPr>
        <w:t>green_df</w:t>
      </w:r>
      <w:proofErr w:type="spellEnd"/>
      <w:r w:rsidRPr="00DE1F40">
        <w:rPr>
          <w:color w:val="C4A100"/>
          <w:sz w:val="23"/>
          <w:szCs w:val="23"/>
          <w:lang w:val="en-US"/>
          <w:rPrChange w:id="811" w:author="Josep Pueyo" w:date="2023-09-15T10:35:00Z">
            <w:rPr>
              <w:color w:val="C4A100"/>
              <w:sz w:val="23"/>
              <w:szCs w:val="23"/>
            </w:rPr>
          </w:rPrChange>
        </w:rPr>
        <w:t xml:space="preserve"> =</w:t>
      </w:r>
      <w:r w:rsidRPr="00DE1F40">
        <w:rPr>
          <w:lang w:val="en-US"/>
          <w:rPrChange w:id="812" w:author="Josep Pueyo" w:date="2023-09-15T10:35:00Z">
            <w:rPr/>
          </w:rPrChange>
        </w:rPr>
        <w:t xml:space="preserve"> </w:t>
      </w:r>
    </w:p>
    <w:p w14:paraId="39BCF443" w14:textId="77777777" w:rsidR="008D1567" w:rsidRPr="00DE1F40" w:rsidRDefault="00000000">
      <w:pPr>
        <w:pStyle w:val="HTMLPreformatted"/>
        <w:divId w:val="2046445774"/>
        <w:rPr>
          <w:lang w:val="en-US"/>
          <w:rPrChange w:id="813" w:author="Josep Pueyo" w:date="2023-09-15T10:35:00Z">
            <w:rPr/>
          </w:rPrChange>
        </w:rPr>
      </w:pPr>
      <w:r w:rsidRPr="00DE1F40">
        <w:rPr>
          <w:lang w:val="en-US"/>
          <w:rPrChange w:id="814" w:author="Josep Pueyo" w:date="2023-09-15T10:35:00Z">
            <w:rPr/>
          </w:rPrChange>
        </w:rPr>
        <w:t xml:space="preserve">                        </w:t>
      </w:r>
      <w:r w:rsidRPr="00DE1F40">
        <w:rPr>
          <w:color w:val="000000"/>
          <w:sz w:val="23"/>
          <w:szCs w:val="23"/>
          <w:lang w:val="en-US"/>
          <w:rPrChange w:id="815" w:author="Josep Pueyo" w:date="2023-09-15T10:35:00Z">
            <w:rPr>
              <w:color w:val="000000"/>
              <w:sz w:val="23"/>
              <w:szCs w:val="23"/>
            </w:rPr>
          </w:rPrChange>
        </w:rPr>
        <w:t>NULL,</w:t>
      </w:r>
      <w:r w:rsidRPr="00DE1F40">
        <w:rPr>
          <w:lang w:val="en-US"/>
          <w:rPrChange w:id="816" w:author="Josep Pueyo" w:date="2023-09-15T10:35:00Z">
            <w:rPr/>
          </w:rPrChange>
        </w:rPr>
        <w:t xml:space="preserve">             </w:t>
      </w:r>
    </w:p>
    <w:p w14:paraId="20F37CF1" w14:textId="77777777" w:rsidR="008D1567" w:rsidRPr="00DE1F40" w:rsidRDefault="00000000">
      <w:pPr>
        <w:pStyle w:val="HTMLPreformatted"/>
        <w:divId w:val="2046445774"/>
        <w:rPr>
          <w:lang w:val="en-US"/>
          <w:rPrChange w:id="817" w:author="Josep Pueyo" w:date="2023-09-15T10:35:00Z">
            <w:rPr/>
          </w:rPrChange>
        </w:rPr>
      </w:pPr>
      <w:r w:rsidRPr="00DE1F40">
        <w:rPr>
          <w:lang w:val="en-US"/>
          <w:rPrChange w:id="818" w:author="Josep Pueyo" w:date="2023-09-15T10:35:00Z">
            <w:rPr/>
          </w:rPrChange>
        </w:rPr>
        <w:t xml:space="preserve">                        </w:t>
      </w:r>
      <w:r w:rsidRPr="00DE1F40">
        <w:rPr>
          <w:i/>
          <w:iCs/>
          <w:color w:val="8F5903"/>
          <w:sz w:val="23"/>
          <w:szCs w:val="23"/>
          <w:lang w:val="en-US"/>
          <w:rPrChange w:id="819" w:author="Josep Pueyo" w:date="2023-09-15T10:35:00Z">
            <w:rPr>
              <w:i/>
              <w:iCs/>
              <w:color w:val="8F5903"/>
              <w:sz w:val="23"/>
              <w:szCs w:val="23"/>
            </w:rPr>
          </w:rPrChange>
        </w:rPr>
        <w:t xml:space="preserve"># </w:t>
      </w:r>
      <w:proofErr w:type="spellStart"/>
      <w:r w:rsidRPr="00DE1F40">
        <w:rPr>
          <w:i/>
          <w:iCs/>
          <w:color w:val="8F5903"/>
          <w:sz w:val="23"/>
          <w:szCs w:val="23"/>
          <w:lang w:val="en-US"/>
          <w:rPrChange w:id="820" w:author="Josep Pueyo" w:date="2023-09-15T10:35:00Z">
            <w:rPr>
              <w:i/>
              <w:iCs/>
              <w:color w:val="8F5903"/>
              <w:sz w:val="23"/>
              <w:szCs w:val="23"/>
            </w:rPr>
          </w:rPrChange>
        </w:rPr>
        <w:t>Fveg</w:t>
      </w:r>
      <w:proofErr w:type="spellEnd"/>
      <w:r w:rsidRPr="00DE1F40">
        <w:rPr>
          <w:i/>
          <w:iCs/>
          <w:color w:val="8F5903"/>
          <w:sz w:val="23"/>
          <w:szCs w:val="23"/>
          <w:lang w:val="en-US"/>
          <w:rPrChange w:id="821" w:author="Josep Pueyo" w:date="2023-09-15T10:35:00Z">
            <w:rPr>
              <w:i/>
              <w:iCs/>
              <w:color w:val="8F5903"/>
              <w:sz w:val="23"/>
              <w:szCs w:val="23"/>
            </w:rPr>
          </w:rPrChange>
        </w:rPr>
        <w:t xml:space="preserve"> in the UHI equation</w:t>
      </w:r>
    </w:p>
    <w:p w14:paraId="380CFD3F" w14:textId="77777777" w:rsidR="008D1567" w:rsidRPr="00DE1F40" w:rsidRDefault="00000000">
      <w:pPr>
        <w:pStyle w:val="HTMLPreformatted"/>
        <w:divId w:val="2046445774"/>
        <w:rPr>
          <w:lang w:val="en-US"/>
          <w:rPrChange w:id="822" w:author="Josep Pueyo" w:date="2023-09-15T10:35:00Z">
            <w:rPr/>
          </w:rPrChange>
        </w:rPr>
      </w:pPr>
      <w:r w:rsidRPr="00DE1F40">
        <w:rPr>
          <w:lang w:val="en-US"/>
          <w:rPrChange w:id="823" w:author="Josep Pueyo" w:date="2023-09-15T10:35:00Z">
            <w:rPr/>
          </w:rPrChange>
        </w:rPr>
        <w:t xml:space="preserve">  </w:t>
      </w:r>
    </w:p>
    <w:p w14:paraId="655C2F9A" w14:textId="77777777" w:rsidR="008D1567" w:rsidRPr="00DE1F40" w:rsidRDefault="00000000">
      <w:pPr>
        <w:pStyle w:val="HTMLPreformatted"/>
        <w:divId w:val="2046445774"/>
        <w:rPr>
          <w:lang w:val="en-US"/>
          <w:rPrChange w:id="824" w:author="Josep Pueyo" w:date="2023-09-15T10:35:00Z">
            <w:rPr/>
          </w:rPrChange>
        </w:rPr>
      </w:pPr>
      <w:r w:rsidRPr="00DE1F40">
        <w:rPr>
          <w:lang w:val="en-US"/>
          <w:rPrChange w:id="825" w:author="Josep Pueyo" w:date="2023-09-15T10:35:00Z">
            <w:rPr/>
          </w:rPrChange>
        </w:rPr>
        <w:t xml:space="preserve">                        </w:t>
      </w:r>
      <w:proofErr w:type="spellStart"/>
      <w:r w:rsidRPr="00DE1F40">
        <w:rPr>
          <w:color w:val="C4A100"/>
          <w:sz w:val="23"/>
          <w:szCs w:val="23"/>
          <w:lang w:val="en-US"/>
          <w:rPrChange w:id="826" w:author="Josep Pueyo" w:date="2023-09-15T10:35:00Z">
            <w:rPr>
              <w:color w:val="C4A100"/>
              <w:sz w:val="23"/>
              <w:szCs w:val="23"/>
            </w:rPr>
          </w:rPrChange>
        </w:rPr>
        <w:t>Qql</w:t>
      </w:r>
      <w:proofErr w:type="spellEnd"/>
      <w:r w:rsidRPr="00DE1F40">
        <w:rPr>
          <w:color w:val="C4A100"/>
          <w:sz w:val="23"/>
          <w:szCs w:val="23"/>
          <w:lang w:val="en-US"/>
          <w:rPrChange w:id="827" w:author="Josep Pueyo" w:date="2023-09-15T10:35:00Z">
            <w:rPr>
              <w:color w:val="C4A100"/>
              <w:sz w:val="23"/>
              <w:szCs w:val="23"/>
            </w:rPr>
          </w:rPrChange>
        </w:rPr>
        <w:t xml:space="preserve"> =</w:t>
      </w:r>
      <w:r w:rsidRPr="00DE1F40">
        <w:rPr>
          <w:lang w:val="en-US"/>
          <w:rPrChange w:id="828" w:author="Josep Pueyo" w:date="2023-09-15T10:35:00Z">
            <w:rPr/>
          </w:rPrChange>
        </w:rPr>
        <w:t xml:space="preserve"> </w:t>
      </w:r>
    </w:p>
    <w:p w14:paraId="1C9B1F5C" w14:textId="77777777" w:rsidR="008D1567" w:rsidRPr="00DE1F40" w:rsidRDefault="00000000">
      <w:pPr>
        <w:pStyle w:val="HTMLPreformatted"/>
        <w:divId w:val="2046445774"/>
        <w:rPr>
          <w:lang w:val="en-US"/>
          <w:rPrChange w:id="829" w:author="Josep Pueyo" w:date="2023-09-15T10:35:00Z">
            <w:rPr/>
          </w:rPrChange>
        </w:rPr>
      </w:pPr>
      <w:r w:rsidRPr="00DE1F40">
        <w:rPr>
          <w:lang w:val="en-US"/>
          <w:rPrChange w:id="830" w:author="Josep Pueyo" w:date="2023-09-15T10:35:00Z">
            <w:rPr/>
          </w:rPrChange>
        </w:rPr>
        <w:t xml:space="preserve">                        </w:t>
      </w:r>
      <w:r w:rsidRPr="00DE1F40">
        <w:rPr>
          <w:color w:val="0000CF"/>
          <w:sz w:val="23"/>
          <w:szCs w:val="23"/>
          <w:lang w:val="en-US"/>
          <w:rPrChange w:id="831" w:author="Josep Pueyo" w:date="2023-09-15T10:35:00Z">
            <w:rPr>
              <w:color w:val="0000CF"/>
              <w:sz w:val="23"/>
              <w:szCs w:val="23"/>
            </w:rPr>
          </w:rPrChange>
        </w:rPr>
        <w:t>6.11</w:t>
      </w:r>
      <w:r w:rsidRPr="00DE1F40">
        <w:rPr>
          <w:lang w:val="en-US"/>
          <w:rPrChange w:id="832" w:author="Josep Pueyo" w:date="2023-09-15T10:35:00Z">
            <w:rPr/>
          </w:rPrChange>
        </w:rPr>
        <w:t xml:space="preserve">,                   </w:t>
      </w:r>
    </w:p>
    <w:p w14:paraId="060EBBEE" w14:textId="77777777" w:rsidR="008D1567" w:rsidRPr="00DE1F40" w:rsidRDefault="00000000">
      <w:pPr>
        <w:pStyle w:val="HTMLPreformatted"/>
        <w:divId w:val="2046445774"/>
        <w:rPr>
          <w:lang w:val="en-US"/>
          <w:rPrChange w:id="833" w:author="Josep Pueyo" w:date="2023-09-15T10:35:00Z">
            <w:rPr/>
          </w:rPrChange>
        </w:rPr>
      </w:pPr>
      <w:r w:rsidRPr="00DE1F40">
        <w:rPr>
          <w:lang w:val="en-US"/>
          <w:rPrChange w:id="834" w:author="Josep Pueyo" w:date="2023-09-15T10:35:00Z">
            <w:rPr/>
          </w:rPrChange>
        </w:rPr>
        <w:t xml:space="preserve">                        </w:t>
      </w:r>
      <w:r w:rsidRPr="00DE1F40">
        <w:rPr>
          <w:i/>
          <w:iCs/>
          <w:color w:val="8F5903"/>
          <w:sz w:val="23"/>
          <w:szCs w:val="23"/>
          <w:lang w:val="en-US"/>
          <w:rPrChange w:id="835" w:author="Josep Pueyo" w:date="2023-09-15T10:35:00Z">
            <w:rPr>
              <w:i/>
              <w:iCs/>
              <w:color w:val="8F5903"/>
              <w:sz w:val="23"/>
              <w:szCs w:val="23"/>
            </w:rPr>
          </w:rPrChange>
        </w:rPr>
        <w:t># Daily average global radiation</w:t>
      </w:r>
    </w:p>
    <w:p w14:paraId="7E4C5314" w14:textId="77777777" w:rsidR="008D1567" w:rsidRPr="00DE1F40" w:rsidRDefault="00000000">
      <w:pPr>
        <w:pStyle w:val="HTMLPreformatted"/>
        <w:divId w:val="2046445774"/>
        <w:rPr>
          <w:lang w:val="en-US"/>
          <w:rPrChange w:id="836" w:author="Josep Pueyo" w:date="2023-09-15T10:35:00Z">
            <w:rPr/>
          </w:rPrChange>
        </w:rPr>
      </w:pPr>
      <w:r w:rsidRPr="00DE1F40">
        <w:rPr>
          <w:lang w:val="en-US"/>
          <w:rPrChange w:id="837" w:author="Josep Pueyo" w:date="2023-09-15T10:35:00Z">
            <w:rPr/>
          </w:rPrChange>
        </w:rPr>
        <w:t xml:space="preserve">  </w:t>
      </w:r>
    </w:p>
    <w:p w14:paraId="511C1A41" w14:textId="77777777" w:rsidR="008D1567" w:rsidRPr="00DE1F40" w:rsidRDefault="00000000">
      <w:pPr>
        <w:pStyle w:val="HTMLPreformatted"/>
        <w:divId w:val="2046445774"/>
        <w:rPr>
          <w:lang w:val="en-US"/>
          <w:rPrChange w:id="838" w:author="Josep Pueyo" w:date="2023-09-15T10:35:00Z">
            <w:rPr/>
          </w:rPrChange>
        </w:rPr>
      </w:pPr>
      <w:r w:rsidRPr="00DE1F40">
        <w:rPr>
          <w:lang w:val="en-US"/>
          <w:rPrChange w:id="839" w:author="Josep Pueyo" w:date="2023-09-15T10:35:00Z">
            <w:rPr/>
          </w:rPrChange>
        </w:rPr>
        <w:t xml:space="preserve">                        </w:t>
      </w:r>
      <w:proofErr w:type="spellStart"/>
      <w:r w:rsidRPr="00DE1F40">
        <w:rPr>
          <w:color w:val="C4A100"/>
          <w:sz w:val="23"/>
          <w:szCs w:val="23"/>
          <w:lang w:val="en-US"/>
          <w:rPrChange w:id="840" w:author="Josep Pueyo" w:date="2023-09-15T10:35:00Z">
            <w:rPr>
              <w:color w:val="C4A100"/>
              <w:sz w:val="23"/>
              <w:szCs w:val="23"/>
            </w:rPr>
          </w:rPrChange>
        </w:rPr>
        <w:t>Cair</w:t>
      </w:r>
      <w:proofErr w:type="spellEnd"/>
      <w:r w:rsidRPr="00DE1F40">
        <w:rPr>
          <w:color w:val="C4A100"/>
          <w:sz w:val="23"/>
          <w:szCs w:val="23"/>
          <w:lang w:val="en-US"/>
          <w:rPrChange w:id="841" w:author="Josep Pueyo" w:date="2023-09-15T10:35:00Z">
            <w:rPr>
              <w:color w:val="C4A100"/>
              <w:sz w:val="23"/>
              <w:szCs w:val="23"/>
            </w:rPr>
          </w:rPrChange>
        </w:rPr>
        <w:t xml:space="preserve"> =</w:t>
      </w:r>
      <w:r w:rsidRPr="00DE1F40">
        <w:rPr>
          <w:lang w:val="en-US"/>
          <w:rPrChange w:id="842" w:author="Josep Pueyo" w:date="2023-09-15T10:35:00Z">
            <w:rPr/>
          </w:rPrChange>
        </w:rPr>
        <w:t xml:space="preserve"> </w:t>
      </w:r>
    </w:p>
    <w:p w14:paraId="3E281059" w14:textId="77777777" w:rsidR="008D1567" w:rsidRPr="00DE1F40" w:rsidRDefault="00000000">
      <w:pPr>
        <w:pStyle w:val="HTMLPreformatted"/>
        <w:divId w:val="2046445774"/>
        <w:rPr>
          <w:lang w:val="en-US"/>
          <w:rPrChange w:id="843" w:author="Josep Pueyo" w:date="2023-09-15T10:35:00Z">
            <w:rPr/>
          </w:rPrChange>
        </w:rPr>
      </w:pPr>
      <w:r w:rsidRPr="00DE1F40">
        <w:rPr>
          <w:lang w:val="en-US"/>
          <w:rPrChange w:id="844" w:author="Josep Pueyo" w:date="2023-09-15T10:35:00Z">
            <w:rPr/>
          </w:rPrChange>
        </w:rPr>
        <w:t xml:space="preserve">                        </w:t>
      </w:r>
      <w:r w:rsidRPr="00DE1F40">
        <w:rPr>
          <w:color w:val="0000CF"/>
          <w:sz w:val="23"/>
          <w:szCs w:val="23"/>
          <w:lang w:val="en-US"/>
          <w:rPrChange w:id="845" w:author="Josep Pueyo" w:date="2023-09-15T10:35:00Z">
            <w:rPr>
              <w:color w:val="0000CF"/>
              <w:sz w:val="23"/>
              <w:szCs w:val="23"/>
            </w:rPr>
          </w:rPrChange>
        </w:rPr>
        <w:t>1007</w:t>
      </w:r>
      <w:r w:rsidRPr="00DE1F40">
        <w:rPr>
          <w:lang w:val="en-US"/>
          <w:rPrChange w:id="846" w:author="Josep Pueyo" w:date="2023-09-15T10:35:00Z">
            <w:rPr/>
          </w:rPrChange>
        </w:rPr>
        <w:t xml:space="preserve">,                  </w:t>
      </w:r>
    </w:p>
    <w:p w14:paraId="2207ECEB" w14:textId="77777777" w:rsidR="008D1567" w:rsidRPr="00DE1F40" w:rsidRDefault="00000000">
      <w:pPr>
        <w:pStyle w:val="HTMLPreformatted"/>
        <w:divId w:val="2046445774"/>
        <w:rPr>
          <w:lang w:val="en-US"/>
          <w:rPrChange w:id="847" w:author="Josep Pueyo" w:date="2023-09-15T10:35:00Z">
            <w:rPr/>
          </w:rPrChange>
        </w:rPr>
      </w:pPr>
      <w:r w:rsidRPr="00DE1F40">
        <w:rPr>
          <w:lang w:val="en-US"/>
          <w:rPrChange w:id="848" w:author="Josep Pueyo" w:date="2023-09-15T10:35:00Z">
            <w:rPr/>
          </w:rPrChange>
        </w:rPr>
        <w:t xml:space="preserve">                        </w:t>
      </w:r>
      <w:r w:rsidRPr="00DE1F40">
        <w:rPr>
          <w:i/>
          <w:iCs/>
          <w:color w:val="8F5903"/>
          <w:sz w:val="23"/>
          <w:szCs w:val="23"/>
          <w:lang w:val="en-US"/>
          <w:rPrChange w:id="849" w:author="Josep Pueyo" w:date="2023-09-15T10:35:00Z">
            <w:rPr>
              <w:i/>
              <w:iCs/>
              <w:color w:val="8F5903"/>
              <w:sz w:val="23"/>
              <w:szCs w:val="23"/>
            </w:rPr>
          </w:rPrChange>
        </w:rPr>
        <w:t># Air heat capacity</w:t>
      </w:r>
    </w:p>
    <w:p w14:paraId="2518AAE5" w14:textId="77777777" w:rsidR="008D1567" w:rsidRPr="00DE1F40" w:rsidRDefault="00000000">
      <w:pPr>
        <w:pStyle w:val="HTMLPreformatted"/>
        <w:divId w:val="2046445774"/>
        <w:rPr>
          <w:lang w:val="en-US"/>
          <w:rPrChange w:id="850" w:author="Josep Pueyo" w:date="2023-09-15T10:35:00Z">
            <w:rPr/>
          </w:rPrChange>
        </w:rPr>
      </w:pPr>
      <w:r w:rsidRPr="00DE1F40">
        <w:rPr>
          <w:lang w:val="en-US"/>
          <w:rPrChange w:id="851" w:author="Josep Pueyo" w:date="2023-09-15T10:35:00Z">
            <w:rPr/>
          </w:rPrChange>
        </w:rPr>
        <w:t xml:space="preserve">  </w:t>
      </w:r>
    </w:p>
    <w:p w14:paraId="3E60DD85" w14:textId="77777777" w:rsidR="008D1567" w:rsidRPr="00DE1F40" w:rsidRDefault="00000000">
      <w:pPr>
        <w:pStyle w:val="HTMLPreformatted"/>
        <w:divId w:val="2046445774"/>
        <w:rPr>
          <w:lang w:val="en-US"/>
          <w:rPrChange w:id="852" w:author="Josep Pueyo" w:date="2023-09-15T10:35:00Z">
            <w:rPr/>
          </w:rPrChange>
        </w:rPr>
      </w:pPr>
      <w:r w:rsidRPr="00DE1F40">
        <w:rPr>
          <w:lang w:val="en-US"/>
          <w:rPrChange w:id="853" w:author="Josep Pueyo" w:date="2023-09-15T10:35:00Z">
            <w:rPr/>
          </w:rPrChange>
        </w:rPr>
        <w:t xml:space="preserve">                        </w:t>
      </w:r>
      <w:r w:rsidRPr="00DE1F40">
        <w:rPr>
          <w:color w:val="C4A100"/>
          <w:sz w:val="23"/>
          <w:szCs w:val="23"/>
          <w:lang w:val="en-US"/>
          <w:rPrChange w:id="854" w:author="Josep Pueyo" w:date="2023-09-15T10:35:00Z">
            <w:rPr>
              <w:color w:val="C4A100"/>
              <w:sz w:val="23"/>
              <w:szCs w:val="23"/>
            </w:rPr>
          </w:rPrChange>
        </w:rPr>
        <w:t>Pair =</w:t>
      </w:r>
      <w:r w:rsidRPr="00DE1F40">
        <w:rPr>
          <w:lang w:val="en-US"/>
          <w:rPrChange w:id="855" w:author="Josep Pueyo" w:date="2023-09-15T10:35:00Z">
            <w:rPr/>
          </w:rPrChange>
        </w:rPr>
        <w:t xml:space="preserve"> </w:t>
      </w:r>
    </w:p>
    <w:p w14:paraId="251F185A" w14:textId="77777777" w:rsidR="008D1567" w:rsidRPr="00DE1F40" w:rsidRDefault="00000000">
      <w:pPr>
        <w:pStyle w:val="HTMLPreformatted"/>
        <w:divId w:val="2046445774"/>
        <w:rPr>
          <w:lang w:val="en-US"/>
          <w:rPrChange w:id="856" w:author="Josep Pueyo" w:date="2023-09-15T10:35:00Z">
            <w:rPr/>
          </w:rPrChange>
        </w:rPr>
      </w:pPr>
      <w:r w:rsidRPr="00DE1F40">
        <w:rPr>
          <w:lang w:val="en-US"/>
          <w:rPrChange w:id="857" w:author="Josep Pueyo" w:date="2023-09-15T10:35:00Z">
            <w:rPr/>
          </w:rPrChange>
        </w:rPr>
        <w:t xml:space="preserve">                        </w:t>
      </w:r>
      <w:r w:rsidRPr="00DE1F40">
        <w:rPr>
          <w:color w:val="0000CF"/>
          <w:sz w:val="23"/>
          <w:szCs w:val="23"/>
          <w:lang w:val="en-US"/>
          <w:rPrChange w:id="858" w:author="Josep Pueyo" w:date="2023-09-15T10:35:00Z">
            <w:rPr>
              <w:color w:val="0000CF"/>
              <w:sz w:val="23"/>
              <w:szCs w:val="23"/>
            </w:rPr>
          </w:rPrChange>
        </w:rPr>
        <w:t>1.14</w:t>
      </w:r>
      <w:r w:rsidRPr="00DE1F40">
        <w:rPr>
          <w:lang w:val="en-US"/>
          <w:rPrChange w:id="859" w:author="Josep Pueyo" w:date="2023-09-15T10:35:00Z">
            <w:rPr/>
          </w:rPrChange>
        </w:rPr>
        <w:t xml:space="preserve">,                  </w:t>
      </w:r>
    </w:p>
    <w:p w14:paraId="34F5F0CA" w14:textId="77777777" w:rsidR="008D1567" w:rsidRPr="00DE1F40" w:rsidRDefault="00000000">
      <w:pPr>
        <w:pStyle w:val="HTMLPreformatted"/>
        <w:divId w:val="2046445774"/>
        <w:rPr>
          <w:lang w:val="en-US"/>
          <w:rPrChange w:id="860" w:author="Josep Pueyo" w:date="2023-09-15T10:35:00Z">
            <w:rPr/>
          </w:rPrChange>
        </w:rPr>
      </w:pPr>
      <w:r w:rsidRPr="00DE1F40">
        <w:rPr>
          <w:lang w:val="en-US"/>
          <w:rPrChange w:id="861" w:author="Josep Pueyo" w:date="2023-09-15T10:35:00Z">
            <w:rPr/>
          </w:rPrChange>
        </w:rPr>
        <w:t xml:space="preserve">                        </w:t>
      </w:r>
      <w:r w:rsidRPr="00DE1F40">
        <w:rPr>
          <w:i/>
          <w:iCs/>
          <w:color w:val="8F5903"/>
          <w:sz w:val="23"/>
          <w:szCs w:val="23"/>
          <w:lang w:val="en-US"/>
          <w:rPrChange w:id="862" w:author="Josep Pueyo" w:date="2023-09-15T10:35:00Z">
            <w:rPr>
              <w:i/>
              <w:iCs/>
              <w:color w:val="8F5903"/>
              <w:sz w:val="23"/>
              <w:szCs w:val="23"/>
            </w:rPr>
          </w:rPrChange>
        </w:rPr>
        <w:t># Air density</w:t>
      </w:r>
    </w:p>
    <w:p w14:paraId="5A2342C8" w14:textId="77777777" w:rsidR="008D1567" w:rsidRPr="00DE1F40" w:rsidRDefault="00000000">
      <w:pPr>
        <w:pStyle w:val="HTMLPreformatted"/>
        <w:divId w:val="2046445774"/>
        <w:rPr>
          <w:lang w:val="en-US"/>
          <w:rPrChange w:id="863" w:author="Josep Pueyo" w:date="2023-09-15T10:35:00Z">
            <w:rPr/>
          </w:rPrChange>
        </w:rPr>
      </w:pPr>
      <w:r w:rsidRPr="00DE1F40">
        <w:rPr>
          <w:lang w:val="en-US"/>
          <w:rPrChange w:id="864" w:author="Josep Pueyo" w:date="2023-09-15T10:35:00Z">
            <w:rPr/>
          </w:rPrChange>
        </w:rPr>
        <w:t xml:space="preserve">  </w:t>
      </w:r>
    </w:p>
    <w:p w14:paraId="15C5E4DA" w14:textId="77777777" w:rsidR="008D1567" w:rsidRPr="00DE1F40" w:rsidRDefault="00000000">
      <w:pPr>
        <w:pStyle w:val="HTMLPreformatted"/>
        <w:divId w:val="2046445774"/>
        <w:rPr>
          <w:lang w:val="en-US"/>
          <w:rPrChange w:id="865" w:author="Josep Pueyo" w:date="2023-09-15T10:35:00Z">
            <w:rPr/>
          </w:rPrChange>
        </w:rPr>
      </w:pPr>
      <w:r w:rsidRPr="00DE1F40">
        <w:rPr>
          <w:lang w:val="en-US"/>
          <w:rPrChange w:id="866" w:author="Josep Pueyo" w:date="2023-09-15T10:35:00Z">
            <w:rPr/>
          </w:rPrChange>
        </w:rPr>
        <w:t xml:space="preserve">                        </w:t>
      </w:r>
      <w:proofErr w:type="spellStart"/>
      <w:r w:rsidRPr="00DE1F40">
        <w:rPr>
          <w:color w:val="C4A100"/>
          <w:sz w:val="23"/>
          <w:szCs w:val="23"/>
          <w:lang w:val="en-US"/>
          <w:rPrChange w:id="867" w:author="Josep Pueyo" w:date="2023-09-15T10:35:00Z">
            <w:rPr>
              <w:color w:val="C4A100"/>
              <w:sz w:val="23"/>
              <w:szCs w:val="23"/>
            </w:rPr>
          </w:rPrChange>
        </w:rPr>
        <w:t>Tmax</w:t>
      </w:r>
      <w:proofErr w:type="spellEnd"/>
      <w:r w:rsidRPr="00DE1F40">
        <w:rPr>
          <w:color w:val="C4A100"/>
          <w:sz w:val="23"/>
          <w:szCs w:val="23"/>
          <w:lang w:val="en-US"/>
          <w:rPrChange w:id="868" w:author="Josep Pueyo" w:date="2023-09-15T10:35:00Z">
            <w:rPr>
              <w:color w:val="C4A100"/>
              <w:sz w:val="23"/>
              <w:szCs w:val="23"/>
            </w:rPr>
          </w:rPrChange>
        </w:rPr>
        <w:t xml:space="preserve"> =</w:t>
      </w:r>
      <w:r w:rsidRPr="00DE1F40">
        <w:rPr>
          <w:lang w:val="en-US"/>
          <w:rPrChange w:id="869" w:author="Josep Pueyo" w:date="2023-09-15T10:35:00Z">
            <w:rPr/>
          </w:rPrChange>
        </w:rPr>
        <w:t xml:space="preserve"> </w:t>
      </w:r>
    </w:p>
    <w:p w14:paraId="63E92BC7" w14:textId="77777777" w:rsidR="008D1567" w:rsidRPr="00DE1F40" w:rsidRDefault="00000000">
      <w:pPr>
        <w:pStyle w:val="HTMLPreformatted"/>
        <w:divId w:val="2046445774"/>
        <w:rPr>
          <w:lang w:val="en-US"/>
          <w:rPrChange w:id="870" w:author="Josep Pueyo" w:date="2023-09-15T10:35:00Z">
            <w:rPr/>
          </w:rPrChange>
        </w:rPr>
      </w:pPr>
      <w:r w:rsidRPr="00DE1F40">
        <w:rPr>
          <w:lang w:val="en-US"/>
          <w:rPrChange w:id="871" w:author="Josep Pueyo" w:date="2023-09-15T10:35:00Z">
            <w:rPr/>
          </w:rPrChange>
        </w:rPr>
        <w:t xml:space="preserve">                        </w:t>
      </w:r>
      <w:r w:rsidRPr="00DE1F40">
        <w:rPr>
          <w:color w:val="0000CF"/>
          <w:sz w:val="23"/>
          <w:szCs w:val="23"/>
          <w:lang w:val="en-US"/>
          <w:rPrChange w:id="872" w:author="Josep Pueyo" w:date="2023-09-15T10:35:00Z">
            <w:rPr>
              <w:color w:val="0000CF"/>
              <w:sz w:val="23"/>
              <w:szCs w:val="23"/>
            </w:rPr>
          </w:rPrChange>
        </w:rPr>
        <w:t>30.8</w:t>
      </w:r>
      <w:r w:rsidRPr="00DE1F40">
        <w:rPr>
          <w:lang w:val="en-US"/>
          <w:rPrChange w:id="873" w:author="Josep Pueyo" w:date="2023-09-15T10:35:00Z">
            <w:rPr/>
          </w:rPrChange>
        </w:rPr>
        <w:t xml:space="preserve">,                  </w:t>
      </w:r>
    </w:p>
    <w:p w14:paraId="03414E0F" w14:textId="77777777" w:rsidR="008D1567" w:rsidRPr="00DE1F40" w:rsidRDefault="00000000">
      <w:pPr>
        <w:pStyle w:val="HTMLPreformatted"/>
        <w:divId w:val="2046445774"/>
        <w:rPr>
          <w:lang w:val="en-US"/>
          <w:rPrChange w:id="874" w:author="Josep Pueyo" w:date="2023-09-15T10:35:00Z">
            <w:rPr/>
          </w:rPrChange>
        </w:rPr>
      </w:pPr>
      <w:r w:rsidRPr="00DE1F40">
        <w:rPr>
          <w:lang w:val="en-US"/>
          <w:rPrChange w:id="875" w:author="Josep Pueyo" w:date="2023-09-15T10:35:00Z">
            <w:rPr/>
          </w:rPrChange>
        </w:rPr>
        <w:t xml:space="preserve">                        </w:t>
      </w:r>
      <w:r w:rsidRPr="00DE1F40">
        <w:rPr>
          <w:i/>
          <w:iCs/>
          <w:color w:val="8F5903"/>
          <w:sz w:val="23"/>
          <w:szCs w:val="23"/>
          <w:lang w:val="en-US"/>
          <w:rPrChange w:id="876" w:author="Josep Pueyo" w:date="2023-09-15T10:35:00Z">
            <w:rPr>
              <w:i/>
              <w:iCs/>
              <w:color w:val="8F5903"/>
              <w:sz w:val="23"/>
              <w:szCs w:val="23"/>
            </w:rPr>
          </w:rPrChange>
        </w:rPr>
        <w:t># Maximum daily average temperature</w:t>
      </w:r>
    </w:p>
    <w:p w14:paraId="7B5C43FA" w14:textId="77777777" w:rsidR="008D1567" w:rsidRPr="00DE1F40" w:rsidRDefault="00000000">
      <w:pPr>
        <w:pStyle w:val="HTMLPreformatted"/>
        <w:divId w:val="2046445774"/>
        <w:rPr>
          <w:lang w:val="en-US"/>
          <w:rPrChange w:id="877" w:author="Josep Pueyo" w:date="2023-09-15T10:35:00Z">
            <w:rPr/>
          </w:rPrChange>
        </w:rPr>
      </w:pPr>
      <w:r w:rsidRPr="00DE1F40">
        <w:rPr>
          <w:lang w:val="en-US"/>
          <w:rPrChange w:id="878" w:author="Josep Pueyo" w:date="2023-09-15T10:35:00Z">
            <w:rPr/>
          </w:rPrChange>
        </w:rPr>
        <w:t xml:space="preserve">  </w:t>
      </w:r>
    </w:p>
    <w:p w14:paraId="1DA8C64F" w14:textId="77777777" w:rsidR="008D1567" w:rsidRPr="00DE1F40" w:rsidRDefault="00000000">
      <w:pPr>
        <w:pStyle w:val="HTMLPreformatted"/>
        <w:divId w:val="2046445774"/>
        <w:rPr>
          <w:lang w:val="en-US"/>
          <w:rPrChange w:id="879" w:author="Josep Pueyo" w:date="2023-09-15T10:35:00Z">
            <w:rPr/>
          </w:rPrChange>
        </w:rPr>
      </w:pPr>
      <w:r w:rsidRPr="00DE1F40">
        <w:rPr>
          <w:lang w:val="en-US"/>
          <w:rPrChange w:id="880" w:author="Josep Pueyo" w:date="2023-09-15T10:35:00Z">
            <w:rPr/>
          </w:rPrChange>
        </w:rPr>
        <w:t xml:space="preserve">                        </w:t>
      </w:r>
      <w:proofErr w:type="spellStart"/>
      <w:r w:rsidRPr="00DE1F40">
        <w:rPr>
          <w:color w:val="C4A100"/>
          <w:sz w:val="23"/>
          <w:szCs w:val="23"/>
          <w:lang w:val="en-US"/>
          <w:rPrChange w:id="881" w:author="Josep Pueyo" w:date="2023-09-15T10:35:00Z">
            <w:rPr>
              <w:color w:val="C4A100"/>
              <w:sz w:val="23"/>
              <w:szCs w:val="23"/>
            </w:rPr>
          </w:rPrChange>
        </w:rPr>
        <w:t>Tmin</w:t>
      </w:r>
      <w:proofErr w:type="spellEnd"/>
      <w:r w:rsidRPr="00DE1F40">
        <w:rPr>
          <w:color w:val="C4A100"/>
          <w:sz w:val="23"/>
          <w:szCs w:val="23"/>
          <w:lang w:val="en-US"/>
          <w:rPrChange w:id="882" w:author="Josep Pueyo" w:date="2023-09-15T10:35:00Z">
            <w:rPr>
              <w:color w:val="C4A100"/>
              <w:sz w:val="23"/>
              <w:szCs w:val="23"/>
            </w:rPr>
          </w:rPrChange>
        </w:rPr>
        <w:t xml:space="preserve"> =</w:t>
      </w:r>
      <w:r w:rsidRPr="00DE1F40">
        <w:rPr>
          <w:lang w:val="en-US"/>
          <w:rPrChange w:id="883" w:author="Josep Pueyo" w:date="2023-09-15T10:35:00Z">
            <w:rPr/>
          </w:rPrChange>
        </w:rPr>
        <w:t xml:space="preserve"> </w:t>
      </w:r>
    </w:p>
    <w:p w14:paraId="6ECC923F" w14:textId="77777777" w:rsidR="008D1567" w:rsidRPr="00DE1F40" w:rsidRDefault="00000000">
      <w:pPr>
        <w:pStyle w:val="HTMLPreformatted"/>
        <w:divId w:val="2046445774"/>
        <w:rPr>
          <w:lang w:val="en-US"/>
          <w:rPrChange w:id="884" w:author="Josep Pueyo" w:date="2023-09-15T10:35:00Z">
            <w:rPr/>
          </w:rPrChange>
        </w:rPr>
      </w:pPr>
      <w:r w:rsidRPr="00DE1F40">
        <w:rPr>
          <w:lang w:val="en-US"/>
          <w:rPrChange w:id="885" w:author="Josep Pueyo" w:date="2023-09-15T10:35:00Z">
            <w:rPr/>
          </w:rPrChange>
        </w:rPr>
        <w:t xml:space="preserve">                        </w:t>
      </w:r>
      <w:r w:rsidRPr="00DE1F40">
        <w:rPr>
          <w:color w:val="0000CF"/>
          <w:sz w:val="23"/>
          <w:szCs w:val="23"/>
          <w:lang w:val="en-US"/>
          <w:rPrChange w:id="886" w:author="Josep Pueyo" w:date="2023-09-15T10:35:00Z">
            <w:rPr>
              <w:color w:val="0000CF"/>
              <w:sz w:val="23"/>
              <w:szCs w:val="23"/>
            </w:rPr>
          </w:rPrChange>
        </w:rPr>
        <w:t>20</w:t>
      </w:r>
      <w:r w:rsidRPr="00DE1F40">
        <w:rPr>
          <w:lang w:val="en-US"/>
          <w:rPrChange w:id="887" w:author="Josep Pueyo" w:date="2023-09-15T10:35:00Z">
            <w:rPr/>
          </w:rPrChange>
        </w:rPr>
        <w:t xml:space="preserve">,                   </w:t>
      </w:r>
    </w:p>
    <w:p w14:paraId="39137B04" w14:textId="77777777" w:rsidR="008D1567" w:rsidRPr="00DE1F40" w:rsidRDefault="00000000">
      <w:pPr>
        <w:pStyle w:val="HTMLPreformatted"/>
        <w:divId w:val="2046445774"/>
        <w:rPr>
          <w:lang w:val="en-US"/>
          <w:rPrChange w:id="888" w:author="Josep Pueyo" w:date="2023-09-15T10:35:00Z">
            <w:rPr/>
          </w:rPrChange>
        </w:rPr>
      </w:pPr>
      <w:r w:rsidRPr="00DE1F40">
        <w:rPr>
          <w:lang w:val="en-US"/>
          <w:rPrChange w:id="889" w:author="Josep Pueyo" w:date="2023-09-15T10:35:00Z">
            <w:rPr/>
          </w:rPrChange>
        </w:rPr>
        <w:t xml:space="preserve">                        </w:t>
      </w:r>
      <w:r w:rsidRPr="00DE1F40">
        <w:rPr>
          <w:i/>
          <w:iCs/>
          <w:color w:val="8F5903"/>
          <w:sz w:val="23"/>
          <w:szCs w:val="23"/>
          <w:lang w:val="en-US"/>
          <w:rPrChange w:id="890" w:author="Josep Pueyo" w:date="2023-09-15T10:35:00Z">
            <w:rPr>
              <w:i/>
              <w:iCs/>
              <w:color w:val="8F5903"/>
              <w:sz w:val="23"/>
              <w:szCs w:val="23"/>
            </w:rPr>
          </w:rPrChange>
        </w:rPr>
        <w:t xml:space="preserve"> # Minimum daily average temperature</w:t>
      </w:r>
    </w:p>
    <w:p w14:paraId="3B63134F" w14:textId="77777777" w:rsidR="008D1567" w:rsidRPr="00DE1F40" w:rsidRDefault="00000000">
      <w:pPr>
        <w:pStyle w:val="HTMLPreformatted"/>
        <w:divId w:val="2046445774"/>
        <w:rPr>
          <w:lang w:val="en-US"/>
          <w:rPrChange w:id="891" w:author="Josep Pueyo" w:date="2023-09-15T10:35:00Z">
            <w:rPr/>
          </w:rPrChange>
        </w:rPr>
      </w:pPr>
      <w:r w:rsidRPr="00DE1F40">
        <w:rPr>
          <w:lang w:val="en-US"/>
          <w:rPrChange w:id="892" w:author="Josep Pueyo" w:date="2023-09-15T10:35:00Z">
            <w:rPr/>
          </w:rPrChange>
        </w:rPr>
        <w:t xml:space="preserve">  </w:t>
      </w:r>
    </w:p>
    <w:p w14:paraId="62E882C8" w14:textId="77777777" w:rsidR="008D1567" w:rsidRPr="00DE1F40" w:rsidRDefault="00000000">
      <w:pPr>
        <w:pStyle w:val="HTMLPreformatted"/>
        <w:divId w:val="2046445774"/>
        <w:rPr>
          <w:lang w:val="en-US"/>
          <w:rPrChange w:id="893" w:author="Josep Pueyo" w:date="2023-09-15T10:35:00Z">
            <w:rPr/>
          </w:rPrChange>
        </w:rPr>
      </w:pPr>
      <w:r w:rsidRPr="00DE1F40">
        <w:rPr>
          <w:lang w:val="en-US"/>
          <w:rPrChange w:id="894" w:author="Josep Pueyo" w:date="2023-09-15T10:35:00Z">
            <w:rPr/>
          </w:rPrChange>
        </w:rPr>
        <w:t xml:space="preserve">                        </w:t>
      </w:r>
      <w:r w:rsidRPr="00DE1F40">
        <w:rPr>
          <w:color w:val="C4A100"/>
          <w:sz w:val="23"/>
          <w:szCs w:val="23"/>
          <w:lang w:val="en-US"/>
          <w:rPrChange w:id="895" w:author="Josep Pueyo" w:date="2023-09-15T10:35:00Z">
            <w:rPr>
              <w:color w:val="C4A100"/>
              <w:sz w:val="23"/>
              <w:szCs w:val="23"/>
            </w:rPr>
          </w:rPrChange>
        </w:rPr>
        <w:t>windspeed =</w:t>
      </w:r>
      <w:r w:rsidRPr="00DE1F40">
        <w:rPr>
          <w:lang w:val="en-US"/>
          <w:rPrChange w:id="896" w:author="Josep Pueyo" w:date="2023-09-15T10:35:00Z">
            <w:rPr/>
          </w:rPrChange>
        </w:rPr>
        <w:t xml:space="preserve"> </w:t>
      </w:r>
    </w:p>
    <w:p w14:paraId="0CEE1EA2" w14:textId="77777777" w:rsidR="008D1567" w:rsidRPr="00DE1F40" w:rsidRDefault="00000000">
      <w:pPr>
        <w:pStyle w:val="HTMLPreformatted"/>
        <w:divId w:val="2046445774"/>
        <w:rPr>
          <w:lang w:val="en-US"/>
          <w:rPrChange w:id="897" w:author="Josep Pueyo" w:date="2023-09-15T10:35:00Z">
            <w:rPr/>
          </w:rPrChange>
        </w:rPr>
      </w:pPr>
      <w:r w:rsidRPr="00DE1F40">
        <w:rPr>
          <w:lang w:val="en-US"/>
          <w:rPrChange w:id="898" w:author="Josep Pueyo" w:date="2023-09-15T10:35:00Z">
            <w:rPr/>
          </w:rPrChange>
        </w:rPr>
        <w:t xml:space="preserve">                        </w:t>
      </w:r>
      <w:r w:rsidRPr="00DE1F40">
        <w:rPr>
          <w:color w:val="0000CF"/>
          <w:sz w:val="23"/>
          <w:szCs w:val="23"/>
          <w:lang w:val="en-US"/>
          <w:rPrChange w:id="899" w:author="Josep Pueyo" w:date="2023-09-15T10:35:00Z">
            <w:rPr>
              <w:color w:val="0000CF"/>
              <w:sz w:val="23"/>
              <w:szCs w:val="23"/>
            </w:rPr>
          </w:rPrChange>
        </w:rPr>
        <w:t>2.77</w:t>
      </w:r>
      <w:r w:rsidRPr="00DE1F40">
        <w:rPr>
          <w:lang w:val="en-US"/>
          <w:rPrChange w:id="900" w:author="Josep Pueyo" w:date="2023-09-15T10:35:00Z">
            <w:rPr/>
          </w:rPrChange>
        </w:rPr>
        <w:t xml:space="preserve">,            </w:t>
      </w:r>
    </w:p>
    <w:p w14:paraId="2619D683" w14:textId="77777777" w:rsidR="008D1567" w:rsidRPr="00DE1F40" w:rsidRDefault="00000000">
      <w:pPr>
        <w:pStyle w:val="HTMLPreformatted"/>
        <w:divId w:val="2046445774"/>
        <w:rPr>
          <w:lang w:val="en-US"/>
          <w:rPrChange w:id="901" w:author="Josep Pueyo" w:date="2023-09-15T10:35:00Z">
            <w:rPr/>
          </w:rPrChange>
        </w:rPr>
      </w:pPr>
      <w:r w:rsidRPr="00DE1F40">
        <w:rPr>
          <w:lang w:val="en-US"/>
          <w:rPrChange w:id="902" w:author="Josep Pueyo" w:date="2023-09-15T10:35:00Z">
            <w:rPr/>
          </w:rPrChange>
        </w:rPr>
        <w:t xml:space="preserve">                        </w:t>
      </w:r>
      <w:r w:rsidRPr="00DE1F40">
        <w:rPr>
          <w:i/>
          <w:iCs/>
          <w:color w:val="8F5903"/>
          <w:sz w:val="23"/>
          <w:szCs w:val="23"/>
          <w:lang w:val="en-US"/>
          <w:rPrChange w:id="903" w:author="Josep Pueyo" w:date="2023-09-15T10:35:00Z">
            <w:rPr>
              <w:i/>
              <w:iCs/>
              <w:color w:val="8F5903"/>
              <w:sz w:val="23"/>
              <w:szCs w:val="23"/>
            </w:rPr>
          </w:rPrChange>
        </w:rPr>
        <w:t># Average wind speed</w:t>
      </w:r>
    </w:p>
    <w:p w14:paraId="48473921" w14:textId="77777777" w:rsidR="008D1567" w:rsidRPr="00DE1F40" w:rsidRDefault="00000000">
      <w:pPr>
        <w:pStyle w:val="HTMLPreformatted"/>
        <w:divId w:val="2046445774"/>
        <w:rPr>
          <w:lang w:val="en-US"/>
          <w:rPrChange w:id="904" w:author="Josep Pueyo" w:date="2023-09-15T10:35:00Z">
            <w:rPr/>
          </w:rPrChange>
        </w:rPr>
      </w:pPr>
      <w:r w:rsidRPr="00DE1F40">
        <w:rPr>
          <w:lang w:val="en-US"/>
          <w:rPrChange w:id="905" w:author="Josep Pueyo" w:date="2023-09-15T10:35:00Z">
            <w:rPr/>
          </w:rPrChange>
        </w:rPr>
        <w:t xml:space="preserve">  </w:t>
      </w:r>
    </w:p>
    <w:p w14:paraId="6F678326" w14:textId="77777777" w:rsidR="008D1567" w:rsidRPr="00DE1F40" w:rsidRDefault="00000000">
      <w:pPr>
        <w:pStyle w:val="HTMLPreformatted"/>
        <w:divId w:val="2046445774"/>
        <w:rPr>
          <w:lang w:val="en-US"/>
          <w:rPrChange w:id="906" w:author="Josep Pueyo" w:date="2023-09-15T10:35:00Z">
            <w:rPr/>
          </w:rPrChange>
        </w:rPr>
      </w:pPr>
      <w:r w:rsidRPr="00DE1F40">
        <w:rPr>
          <w:lang w:val="en-US"/>
          <w:rPrChange w:id="907" w:author="Josep Pueyo" w:date="2023-09-15T10:35:00Z">
            <w:rPr/>
          </w:rPrChange>
        </w:rPr>
        <w:t xml:space="preserve">                        </w:t>
      </w:r>
      <w:proofErr w:type="spellStart"/>
      <w:r w:rsidRPr="00DE1F40">
        <w:rPr>
          <w:color w:val="C4A100"/>
          <w:sz w:val="23"/>
          <w:szCs w:val="23"/>
          <w:lang w:val="en-US"/>
          <w:rPrChange w:id="908" w:author="Josep Pueyo" w:date="2023-09-15T10:35:00Z">
            <w:rPr>
              <w:color w:val="C4A100"/>
              <w:sz w:val="23"/>
              <w:szCs w:val="23"/>
            </w:rPr>
          </w:rPrChange>
        </w:rPr>
        <w:t>return_raster</w:t>
      </w:r>
      <w:proofErr w:type="spellEnd"/>
      <w:r w:rsidRPr="00DE1F40">
        <w:rPr>
          <w:color w:val="C4A100"/>
          <w:sz w:val="23"/>
          <w:szCs w:val="23"/>
          <w:lang w:val="en-US"/>
          <w:rPrChange w:id="909" w:author="Josep Pueyo" w:date="2023-09-15T10:35:00Z">
            <w:rPr>
              <w:color w:val="C4A100"/>
              <w:sz w:val="23"/>
              <w:szCs w:val="23"/>
            </w:rPr>
          </w:rPrChange>
        </w:rPr>
        <w:t xml:space="preserve"> =</w:t>
      </w:r>
      <w:r w:rsidRPr="00DE1F40">
        <w:rPr>
          <w:lang w:val="en-US"/>
          <w:rPrChange w:id="910" w:author="Josep Pueyo" w:date="2023-09-15T10:35:00Z">
            <w:rPr/>
          </w:rPrChange>
        </w:rPr>
        <w:t xml:space="preserve"> </w:t>
      </w:r>
    </w:p>
    <w:p w14:paraId="711F32AD" w14:textId="77777777" w:rsidR="008D1567" w:rsidRPr="00DE1F40" w:rsidRDefault="00000000">
      <w:pPr>
        <w:pStyle w:val="HTMLPreformatted"/>
        <w:divId w:val="2046445774"/>
        <w:rPr>
          <w:lang w:val="en-US"/>
          <w:rPrChange w:id="911" w:author="Josep Pueyo" w:date="2023-09-15T10:35:00Z">
            <w:rPr/>
          </w:rPrChange>
        </w:rPr>
      </w:pPr>
      <w:r w:rsidRPr="00DE1F40">
        <w:rPr>
          <w:lang w:val="en-US"/>
          <w:rPrChange w:id="912" w:author="Josep Pueyo" w:date="2023-09-15T10:35:00Z">
            <w:rPr/>
          </w:rPrChange>
        </w:rPr>
        <w:t xml:space="preserve">                        </w:t>
      </w:r>
      <w:r w:rsidRPr="00DE1F40">
        <w:rPr>
          <w:color w:val="000000"/>
          <w:sz w:val="23"/>
          <w:szCs w:val="23"/>
          <w:lang w:val="en-US"/>
          <w:rPrChange w:id="913" w:author="Josep Pueyo" w:date="2023-09-15T10:35:00Z">
            <w:rPr>
              <w:color w:val="000000"/>
              <w:sz w:val="23"/>
              <w:szCs w:val="23"/>
            </w:rPr>
          </w:rPrChange>
        </w:rPr>
        <w:t>FALSE,</w:t>
      </w:r>
      <w:r w:rsidRPr="00DE1F40">
        <w:rPr>
          <w:lang w:val="en-US"/>
          <w:rPrChange w:id="914" w:author="Josep Pueyo" w:date="2023-09-15T10:35:00Z">
            <w:rPr/>
          </w:rPrChange>
        </w:rPr>
        <w:t xml:space="preserve">      </w:t>
      </w:r>
    </w:p>
    <w:p w14:paraId="54E80A03" w14:textId="77777777" w:rsidR="008D1567" w:rsidRPr="00DE1F40" w:rsidRDefault="00000000">
      <w:pPr>
        <w:pStyle w:val="HTMLPreformatted"/>
        <w:divId w:val="2046445774"/>
        <w:rPr>
          <w:lang w:val="en-US"/>
          <w:rPrChange w:id="915" w:author="Josep Pueyo" w:date="2023-09-15T10:35:00Z">
            <w:rPr/>
          </w:rPrChange>
        </w:rPr>
      </w:pPr>
      <w:r w:rsidRPr="00DE1F40">
        <w:rPr>
          <w:lang w:val="en-US"/>
          <w:rPrChange w:id="916" w:author="Josep Pueyo" w:date="2023-09-15T10:35:00Z">
            <w:rPr/>
          </w:rPrChange>
        </w:rPr>
        <w:t xml:space="preserve">                        </w:t>
      </w:r>
      <w:r w:rsidRPr="00DE1F40">
        <w:rPr>
          <w:i/>
          <w:iCs/>
          <w:color w:val="8F5903"/>
          <w:sz w:val="23"/>
          <w:szCs w:val="23"/>
          <w:lang w:val="en-US"/>
          <w:rPrChange w:id="917" w:author="Josep Pueyo" w:date="2023-09-15T10:35:00Z">
            <w:rPr>
              <w:i/>
              <w:iCs/>
              <w:color w:val="8F5903"/>
              <w:sz w:val="23"/>
              <w:szCs w:val="23"/>
            </w:rPr>
          </w:rPrChange>
        </w:rPr>
        <w:t># Should function return a raster or numeric values?</w:t>
      </w:r>
    </w:p>
    <w:p w14:paraId="64D4F5F8" w14:textId="77777777" w:rsidR="008D1567" w:rsidRPr="00DE1F40" w:rsidRDefault="00000000">
      <w:pPr>
        <w:pStyle w:val="HTMLPreformatted"/>
        <w:divId w:val="2046445774"/>
        <w:rPr>
          <w:lang w:val="en-US"/>
          <w:rPrChange w:id="918" w:author="Josep Pueyo" w:date="2023-09-15T10:35:00Z">
            <w:rPr/>
          </w:rPrChange>
        </w:rPr>
      </w:pPr>
      <w:r w:rsidRPr="00DE1F40">
        <w:rPr>
          <w:lang w:val="en-US"/>
          <w:rPrChange w:id="919" w:author="Josep Pueyo" w:date="2023-09-15T10:35:00Z">
            <w:rPr/>
          </w:rPrChange>
        </w:rPr>
        <w:t xml:space="preserve">  </w:t>
      </w:r>
    </w:p>
    <w:p w14:paraId="58ED25FA" w14:textId="77777777" w:rsidR="008D1567" w:rsidRPr="00DE1F40" w:rsidRDefault="00000000">
      <w:pPr>
        <w:pStyle w:val="HTMLPreformatted"/>
        <w:divId w:val="2046445774"/>
        <w:rPr>
          <w:lang w:val="en-US"/>
          <w:rPrChange w:id="920" w:author="Josep Pueyo" w:date="2023-09-15T10:35:00Z">
            <w:rPr/>
          </w:rPrChange>
        </w:rPr>
      </w:pPr>
      <w:r w:rsidRPr="00DE1F40">
        <w:rPr>
          <w:lang w:val="en-US"/>
          <w:rPrChange w:id="921" w:author="Josep Pueyo" w:date="2023-09-15T10:35:00Z">
            <w:rPr/>
          </w:rPrChange>
        </w:rPr>
        <w:t xml:space="preserve">                        </w:t>
      </w:r>
      <w:r w:rsidRPr="00DE1F40">
        <w:rPr>
          <w:color w:val="C4A100"/>
          <w:sz w:val="23"/>
          <w:szCs w:val="23"/>
          <w:lang w:val="en-US"/>
          <w:rPrChange w:id="922" w:author="Josep Pueyo" w:date="2023-09-15T10:35:00Z">
            <w:rPr>
              <w:color w:val="C4A100"/>
              <w:sz w:val="23"/>
              <w:szCs w:val="23"/>
            </w:rPr>
          </w:rPrChange>
        </w:rPr>
        <w:t>verbose =</w:t>
      </w:r>
      <w:r w:rsidRPr="00DE1F40">
        <w:rPr>
          <w:lang w:val="en-US"/>
          <w:rPrChange w:id="923" w:author="Josep Pueyo" w:date="2023-09-15T10:35:00Z">
            <w:rPr/>
          </w:rPrChange>
        </w:rPr>
        <w:t xml:space="preserve"> </w:t>
      </w:r>
    </w:p>
    <w:p w14:paraId="1CD6BD77" w14:textId="77777777" w:rsidR="008D1567" w:rsidRPr="00DE1F40" w:rsidRDefault="00000000">
      <w:pPr>
        <w:pStyle w:val="HTMLPreformatted"/>
        <w:divId w:val="2046445774"/>
        <w:rPr>
          <w:lang w:val="en-US"/>
          <w:rPrChange w:id="924" w:author="Josep Pueyo" w:date="2023-09-15T10:35:00Z">
            <w:rPr/>
          </w:rPrChange>
        </w:rPr>
      </w:pPr>
      <w:r w:rsidRPr="00DE1F40">
        <w:rPr>
          <w:lang w:val="en-US"/>
          <w:rPrChange w:id="925" w:author="Josep Pueyo" w:date="2023-09-15T10:35:00Z">
            <w:rPr/>
          </w:rPrChange>
        </w:rPr>
        <w:t xml:space="preserve">                        </w:t>
      </w:r>
      <w:r w:rsidRPr="00DE1F40">
        <w:rPr>
          <w:color w:val="000000"/>
          <w:sz w:val="23"/>
          <w:szCs w:val="23"/>
          <w:lang w:val="en-US"/>
          <w:rPrChange w:id="926" w:author="Josep Pueyo" w:date="2023-09-15T10:35:00Z">
            <w:rPr>
              <w:color w:val="000000"/>
              <w:sz w:val="23"/>
              <w:szCs w:val="23"/>
            </w:rPr>
          </w:rPrChange>
        </w:rPr>
        <w:t>FALSE</w:t>
      </w:r>
      <w:r w:rsidRPr="00DE1F40">
        <w:rPr>
          <w:lang w:val="en-US"/>
          <w:rPrChange w:id="927" w:author="Josep Pueyo" w:date="2023-09-15T10:35:00Z">
            <w:rPr/>
          </w:rPrChange>
        </w:rPr>
        <w:t xml:space="preserve">              </w:t>
      </w:r>
    </w:p>
    <w:p w14:paraId="752F494E" w14:textId="77777777" w:rsidR="008D1567" w:rsidRPr="00DE1F40" w:rsidRDefault="00000000">
      <w:pPr>
        <w:pStyle w:val="HTMLPreformatted"/>
        <w:divId w:val="2046445774"/>
        <w:rPr>
          <w:lang w:val="en-US"/>
          <w:rPrChange w:id="928" w:author="Josep Pueyo" w:date="2023-09-15T10:35:00Z">
            <w:rPr/>
          </w:rPrChange>
        </w:rPr>
      </w:pPr>
      <w:r w:rsidRPr="00DE1F40">
        <w:rPr>
          <w:lang w:val="en-US"/>
          <w:rPrChange w:id="929" w:author="Josep Pueyo" w:date="2023-09-15T10:35:00Z">
            <w:rPr/>
          </w:rPrChange>
        </w:rPr>
        <w:t xml:space="preserve">                        </w:t>
      </w:r>
      <w:r w:rsidRPr="00DE1F40">
        <w:rPr>
          <w:i/>
          <w:iCs/>
          <w:color w:val="8F5903"/>
          <w:sz w:val="23"/>
          <w:szCs w:val="23"/>
          <w:lang w:val="en-US"/>
          <w:rPrChange w:id="930" w:author="Josep Pueyo" w:date="2023-09-15T10:35:00Z">
            <w:rPr>
              <w:i/>
              <w:iCs/>
              <w:color w:val="8F5903"/>
              <w:sz w:val="23"/>
              <w:szCs w:val="23"/>
            </w:rPr>
          </w:rPrChange>
        </w:rPr>
        <w:t># Should the function return all the values or a summary?</w:t>
      </w:r>
    </w:p>
    <w:p w14:paraId="321C35B0" w14:textId="77777777" w:rsidR="008D1567" w:rsidRPr="00DE1F40" w:rsidRDefault="008D1567">
      <w:pPr>
        <w:pStyle w:val="HTMLPreformatted"/>
        <w:divId w:val="2046445774"/>
        <w:rPr>
          <w:lang w:val="en-US"/>
          <w:rPrChange w:id="931" w:author="Josep Pueyo" w:date="2023-09-15T10:35:00Z">
            <w:rPr/>
          </w:rPrChange>
        </w:rPr>
      </w:pPr>
    </w:p>
    <w:p w14:paraId="7F44809E" w14:textId="77777777" w:rsidR="008D1567" w:rsidRPr="00DE1F40" w:rsidRDefault="00000000">
      <w:pPr>
        <w:pStyle w:val="HTMLPreformatted"/>
        <w:divId w:val="2046445774"/>
        <w:rPr>
          <w:lang w:val="en-US"/>
          <w:rPrChange w:id="932" w:author="Josep Pueyo" w:date="2023-09-15T10:35:00Z">
            <w:rPr/>
          </w:rPrChange>
        </w:rPr>
      </w:pPr>
      <w:r w:rsidRPr="00DE1F40">
        <w:rPr>
          <w:lang w:val="en-US"/>
          <w:rPrChange w:id="933" w:author="Josep Pueyo" w:date="2023-09-15T10:35:00Z">
            <w:rPr/>
          </w:rPrChange>
        </w:rPr>
        <w:t xml:space="preserve">                        </w:t>
      </w:r>
      <w:r w:rsidRPr="00DE1F40">
        <w:rPr>
          <w:color w:val="000000"/>
          <w:sz w:val="23"/>
          <w:szCs w:val="23"/>
          <w:lang w:val="en-US"/>
          <w:rPrChange w:id="934" w:author="Josep Pueyo" w:date="2023-09-15T10:35:00Z">
            <w:rPr>
              <w:color w:val="000000"/>
              <w:sz w:val="23"/>
              <w:szCs w:val="23"/>
            </w:rPr>
          </w:rPrChange>
        </w:rPr>
        <w:t>)</w:t>
      </w:r>
    </w:p>
    <w:p w14:paraId="02072BE2" w14:textId="77777777" w:rsidR="008D1567" w:rsidRPr="00DE1F40" w:rsidRDefault="00000000">
      <w:pPr>
        <w:pStyle w:val="HTMLPreformatted"/>
        <w:divId w:val="2046445774"/>
        <w:rPr>
          <w:lang w:val="en-US"/>
          <w:rPrChange w:id="935" w:author="Josep Pueyo" w:date="2023-09-15T10:35:00Z">
            <w:rPr/>
          </w:rPrChange>
        </w:rPr>
      </w:pPr>
      <w:r w:rsidRPr="00DE1F40">
        <w:rPr>
          <w:lang w:val="en-US"/>
          <w:rPrChange w:id="936" w:author="Josep Pueyo" w:date="2023-09-15T10:35:00Z">
            <w:rPr/>
          </w:rPrChange>
        </w:rPr>
        <w:t xml:space="preserve">                    </w:t>
      </w:r>
    </w:p>
    <w:p w14:paraId="682B2197" w14:textId="77777777" w:rsidR="008D1567" w:rsidRPr="00DE1F40" w:rsidRDefault="00000000">
      <w:pPr>
        <w:pStyle w:val="NormalWeb"/>
        <w:divId w:val="2046445774"/>
        <w:rPr>
          <w:lang w:val="en-US"/>
          <w:rPrChange w:id="937" w:author="Josep Pueyo" w:date="2023-09-15T10:35:00Z">
            <w:rPr/>
          </w:rPrChange>
        </w:rPr>
      </w:pPr>
      <w:r w:rsidRPr="00DE1F40">
        <w:rPr>
          <w:b/>
          <w:bCs/>
          <w:lang w:val="en-US"/>
          <w:rPrChange w:id="938" w:author="Josep Pueyo" w:date="2023-09-15T10:35:00Z">
            <w:rPr>
              <w:b/>
              <w:bCs/>
            </w:rPr>
          </w:rPrChange>
        </w:rPr>
        <w:t>Runoff prevention</w:t>
      </w:r>
      <w:r w:rsidRPr="00DE1F40">
        <w:rPr>
          <w:lang w:val="en-US"/>
          <w:rPrChange w:id="939" w:author="Josep Pueyo" w:date="2023-09-15T10:35:00Z">
            <w:rPr/>
          </w:rPrChange>
        </w:rPr>
        <w:t xml:space="preserve"> Surface runoff is the flow of water occurring on the ground surface when excess rainwater can no longer sufficiently rapidly infiltrate in the soil. Hence, runoff mitigation contributes to climate resilience since rain events will increase due to climate change ( </w:t>
      </w:r>
      <w:r w:rsidRPr="00DE1F40">
        <w:rPr>
          <w:lang w:val="en-US"/>
          <w:rPrChange w:id="940" w:author="Josep Pueyo" w:date="2023-09-15T10:35:00Z">
            <w:rPr/>
          </w:rPrChange>
        </w:rPr>
        <w:fldChar w:fldCharType="begin"/>
      </w:r>
      <w:r w:rsidRPr="00DE1F40">
        <w:rPr>
          <w:lang w:val="en-US"/>
          <w:rPrChange w:id="941" w:author="Josep Pueyo" w:date="2023-09-15T10:35:00Z">
            <w:rPr/>
          </w:rPrChange>
        </w:rPr>
        <w:instrText>HYPERLINK \l "ref-35"</w:instrText>
      </w:r>
      <w:r w:rsidRPr="00F46451">
        <w:rPr>
          <w:lang w:val="en-US"/>
        </w:rPr>
      </w:r>
      <w:r w:rsidRPr="00DE1F40">
        <w:rPr>
          <w:lang w:val="en-US"/>
          <w:rPrChange w:id="942" w:author="Josep Pueyo" w:date="2023-09-15T10:35:00Z">
            <w:rPr>
              <w:rStyle w:val="Hyperlink"/>
            </w:rPr>
          </w:rPrChange>
        </w:rPr>
        <w:fldChar w:fldCharType="separate"/>
      </w:r>
      <w:r w:rsidRPr="00DE1F40">
        <w:rPr>
          <w:rStyle w:val="Hyperlink"/>
          <w:lang w:val="en-US"/>
          <w:rPrChange w:id="943" w:author="Josep Pueyo" w:date="2023-09-15T10:35:00Z">
            <w:rPr>
              <w:rStyle w:val="Hyperlink"/>
            </w:rPr>
          </w:rPrChange>
        </w:rPr>
        <w:t xml:space="preserve">Shukla </w:t>
      </w:r>
      <w:r w:rsidRPr="00DE1F40">
        <w:rPr>
          <w:rStyle w:val="Hyperlink"/>
          <w:i/>
          <w:iCs/>
          <w:lang w:val="en-US"/>
          <w:rPrChange w:id="944" w:author="Josep Pueyo" w:date="2023-09-15T10:35:00Z">
            <w:rPr>
              <w:rStyle w:val="Hyperlink"/>
              <w:i/>
              <w:iCs/>
            </w:rPr>
          </w:rPrChange>
        </w:rPr>
        <w:t>et al</w:t>
      </w:r>
      <w:r w:rsidRPr="00DE1F40">
        <w:rPr>
          <w:rStyle w:val="Hyperlink"/>
          <w:lang w:val="en-US"/>
          <w:rPrChange w:id="945" w:author="Josep Pueyo" w:date="2023-09-15T10:35:00Z">
            <w:rPr>
              <w:rStyle w:val="Hyperlink"/>
            </w:rPr>
          </w:rPrChange>
        </w:rPr>
        <w:t>., 2019</w:t>
      </w:r>
      <w:r w:rsidRPr="00DE1F40">
        <w:rPr>
          <w:rStyle w:val="Hyperlink"/>
          <w:lang w:val="en-US"/>
          <w:rPrChange w:id="946" w:author="Josep Pueyo" w:date="2023-09-15T10:35:00Z">
            <w:rPr>
              <w:rStyle w:val="Hyperlink"/>
            </w:rPr>
          </w:rPrChange>
        </w:rPr>
        <w:fldChar w:fldCharType="end"/>
      </w:r>
      <w:r w:rsidRPr="00DE1F40">
        <w:rPr>
          <w:lang w:val="en-US"/>
          <w:rPrChange w:id="947" w:author="Josep Pueyo" w:date="2023-09-15T10:35:00Z">
            <w:rPr/>
          </w:rPrChange>
        </w:rPr>
        <w:t xml:space="preserve">). The indicator measures the runoff in the city after a specific 24-hours rain event as well as the amount of rainwater harvested by harvesting systems. We departed from the model developed by the Soil Conservation Service (USDA), known as SCS runoff curve number method ( </w:t>
      </w:r>
      <w:r w:rsidRPr="00DE1F40">
        <w:rPr>
          <w:lang w:val="en-US"/>
          <w:rPrChange w:id="948" w:author="Josep Pueyo" w:date="2023-09-15T10:35:00Z">
            <w:rPr/>
          </w:rPrChange>
        </w:rPr>
        <w:fldChar w:fldCharType="begin"/>
      </w:r>
      <w:r w:rsidRPr="00DE1F40">
        <w:rPr>
          <w:lang w:val="en-US"/>
          <w:rPrChange w:id="949" w:author="Josep Pueyo" w:date="2023-09-15T10:35:00Z">
            <w:rPr/>
          </w:rPrChange>
        </w:rPr>
        <w:instrText>HYPERLINK \l "ref-8"</w:instrText>
      </w:r>
      <w:r w:rsidRPr="00F46451">
        <w:rPr>
          <w:lang w:val="en-US"/>
        </w:rPr>
      </w:r>
      <w:r w:rsidRPr="00DE1F40">
        <w:rPr>
          <w:lang w:val="en-US"/>
          <w:rPrChange w:id="950" w:author="Josep Pueyo" w:date="2023-09-15T10:35:00Z">
            <w:rPr>
              <w:rStyle w:val="Hyperlink"/>
            </w:rPr>
          </w:rPrChange>
        </w:rPr>
        <w:fldChar w:fldCharType="separate"/>
      </w:r>
      <w:proofErr w:type="spellStart"/>
      <w:r w:rsidRPr="00DE1F40">
        <w:rPr>
          <w:rStyle w:val="Hyperlink"/>
          <w:lang w:val="en-US"/>
          <w:rPrChange w:id="951" w:author="Josep Pueyo" w:date="2023-09-15T10:35:00Z">
            <w:rPr>
              <w:rStyle w:val="Hyperlink"/>
            </w:rPr>
          </w:rPrChange>
        </w:rPr>
        <w:t>Cronshey</w:t>
      </w:r>
      <w:proofErr w:type="spellEnd"/>
      <w:r w:rsidRPr="00DE1F40">
        <w:rPr>
          <w:rStyle w:val="Hyperlink"/>
          <w:lang w:val="en-US"/>
          <w:rPrChange w:id="952" w:author="Josep Pueyo" w:date="2023-09-15T10:35:00Z">
            <w:rPr>
              <w:rStyle w:val="Hyperlink"/>
            </w:rPr>
          </w:rPrChange>
        </w:rPr>
        <w:t xml:space="preserve"> </w:t>
      </w:r>
      <w:r w:rsidRPr="00DE1F40">
        <w:rPr>
          <w:rStyle w:val="Hyperlink"/>
          <w:i/>
          <w:iCs/>
          <w:lang w:val="en-US"/>
          <w:rPrChange w:id="953" w:author="Josep Pueyo" w:date="2023-09-15T10:35:00Z">
            <w:rPr>
              <w:rStyle w:val="Hyperlink"/>
              <w:i/>
              <w:iCs/>
            </w:rPr>
          </w:rPrChange>
        </w:rPr>
        <w:t>et al.,</w:t>
      </w:r>
      <w:r w:rsidRPr="00DE1F40">
        <w:rPr>
          <w:rStyle w:val="Hyperlink"/>
          <w:lang w:val="en-US"/>
          <w:rPrChange w:id="954" w:author="Josep Pueyo" w:date="2023-09-15T10:35:00Z">
            <w:rPr>
              <w:rStyle w:val="Hyperlink"/>
            </w:rPr>
          </w:rPrChange>
        </w:rPr>
        <w:t xml:space="preserve"> 1985</w:t>
      </w:r>
      <w:r w:rsidRPr="00DE1F40">
        <w:rPr>
          <w:rStyle w:val="Hyperlink"/>
          <w:lang w:val="en-US"/>
          <w:rPrChange w:id="955" w:author="Josep Pueyo" w:date="2023-09-15T10:35:00Z">
            <w:rPr>
              <w:rStyle w:val="Hyperlink"/>
            </w:rPr>
          </w:rPrChange>
        </w:rPr>
        <w:fldChar w:fldCharType="end"/>
      </w:r>
      <w:r w:rsidRPr="00DE1F40">
        <w:rPr>
          <w:lang w:val="en-US"/>
          <w:rPrChange w:id="956" w:author="Josep Pueyo" w:date="2023-09-15T10:35:00Z">
            <w:rPr/>
          </w:rPrChange>
        </w:rPr>
        <w:t>).</w:t>
      </w:r>
    </w:p>
    <w:p w14:paraId="59B4894E" w14:textId="77777777" w:rsidR="008D1567" w:rsidRPr="00DE1F40" w:rsidRDefault="00000000">
      <w:pPr>
        <w:divId w:val="1483886189"/>
        <w:rPr>
          <w:rFonts w:eastAsia="Times New Roman"/>
        </w:rPr>
      </w:pPr>
      <w:bookmarkStart w:id="957" w:name="d14796e1604"/>
      <w:bookmarkEnd w:id="957"/>
      <w:r w:rsidRPr="00DE1F40">
        <w:rPr>
          <w:rFonts w:eastAsia="Times New Roman"/>
        </w:rPr>
        <w:lastRenderedPageBreak/>
        <w:t>Q=(P−</w:t>
      </w:r>
      <w:proofErr w:type="spellStart"/>
      <w:r w:rsidRPr="00DE1F40">
        <w:rPr>
          <w:rFonts w:eastAsia="Times New Roman"/>
        </w:rPr>
        <w:t>Ia</w:t>
      </w:r>
      <w:proofErr w:type="spellEnd"/>
      <w:r w:rsidRPr="00DE1F40">
        <w:rPr>
          <w:rFonts w:eastAsia="Times New Roman"/>
        </w:rPr>
        <w:t>)2(P−</w:t>
      </w:r>
      <w:proofErr w:type="spellStart"/>
      <w:proofErr w:type="gramStart"/>
      <w:r w:rsidRPr="00DE1F40">
        <w:rPr>
          <w:rFonts w:eastAsia="Times New Roman"/>
        </w:rPr>
        <w:t>Ia</w:t>
      </w:r>
      <w:proofErr w:type="spellEnd"/>
      <w:r w:rsidRPr="00DE1F40">
        <w:rPr>
          <w:rFonts w:eastAsia="Times New Roman"/>
        </w:rPr>
        <w:t>)+</w:t>
      </w:r>
      <w:proofErr w:type="gramEnd"/>
      <w:r w:rsidRPr="00DE1F40">
        <w:rPr>
          <w:rFonts w:eastAsia="Times New Roman"/>
        </w:rPr>
        <w:t xml:space="preserve">S </w:t>
      </w:r>
    </w:p>
    <w:p w14:paraId="7E0451F2" w14:textId="77777777" w:rsidR="008D1567" w:rsidRPr="00DE1F40" w:rsidRDefault="00000000">
      <w:pPr>
        <w:pStyle w:val="NormalWeb"/>
        <w:divId w:val="2046445774"/>
        <w:rPr>
          <w:lang w:val="en-US"/>
          <w:rPrChange w:id="958" w:author="Josep Pueyo" w:date="2023-09-15T10:35:00Z">
            <w:rPr/>
          </w:rPrChange>
        </w:rPr>
      </w:pPr>
      <w:r w:rsidRPr="00DE1F40">
        <w:rPr>
          <w:lang w:val="en-US"/>
          <w:rPrChange w:id="959" w:author="Josep Pueyo" w:date="2023-09-15T10:35:00Z">
            <w:rPr/>
          </w:rPrChange>
        </w:rPr>
        <w:t xml:space="preserve">where </w:t>
      </w:r>
      <w:r w:rsidRPr="00DE1F40">
        <w:rPr>
          <w:i/>
          <w:iCs/>
          <w:lang w:val="en-US"/>
          <w:rPrChange w:id="960" w:author="Josep Pueyo" w:date="2023-09-15T10:35:00Z">
            <w:rPr>
              <w:i/>
              <w:iCs/>
            </w:rPr>
          </w:rPrChange>
        </w:rPr>
        <w:t>Q</w:t>
      </w:r>
      <w:r w:rsidRPr="00DE1F40">
        <w:rPr>
          <w:lang w:val="en-US"/>
          <w:rPrChange w:id="961" w:author="Josep Pueyo" w:date="2023-09-15T10:35:00Z">
            <w:rPr/>
          </w:rPrChange>
        </w:rPr>
        <w:t xml:space="preserve"> is the runoff in </w:t>
      </w:r>
      <w:r w:rsidRPr="00DE1F40">
        <w:rPr>
          <w:i/>
          <w:iCs/>
          <w:lang w:val="en-US"/>
          <w:rPrChange w:id="962" w:author="Josep Pueyo" w:date="2023-09-15T10:35:00Z">
            <w:rPr>
              <w:i/>
              <w:iCs/>
            </w:rPr>
          </w:rPrChange>
        </w:rPr>
        <w:t>mm</w:t>
      </w:r>
      <w:r w:rsidRPr="00DE1F40">
        <w:rPr>
          <w:lang w:val="en-US"/>
          <w:rPrChange w:id="963" w:author="Josep Pueyo" w:date="2023-09-15T10:35:00Z">
            <w:rPr/>
          </w:rPrChange>
        </w:rPr>
        <w:t xml:space="preserve">; </w:t>
      </w:r>
      <w:r w:rsidRPr="00DE1F40">
        <w:rPr>
          <w:i/>
          <w:iCs/>
          <w:lang w:val="en-US"/>
          <w:rPrChange w:id="964" w:author="Josep Pueyo" w:date="2023-09-15T10:35:00Z">
            <w:rPr>
              <w:i/>
              <w:iCs/>
            </w:rPr>
          </w:rPrChange>
        </w:rPr>
        <w:t>P</w:t>
      </w:r>
      <w:r w:rsidRPr="00DE1F40">
        <w:rPr>
          <w:lang w:val="en-US"/>
          <w:rPrChange w:id="965" w:author="Josep Pueyo" w:date="2023-09-15T10:35:00Z">
            <w:rPr/>
          </w:rPrChange>
        </w:rPr>
        <w:t xml:space="preserve"> is the rainfall volume in mm; </w:t>
      </w:r>
      <w:r w:rsidRPr="00DE1F40">
        <w:rPr>
          <w:i/>
          <w:iCs/>
          <w:lang w:val="en-US"/>
          <w:rPrChange w:id="966" w:author="Josep Pueyo" w:date="2023-09-15T10:35:00Z">
            <w:rPr>
              <w:i/>
              <w:iCs/>
            </w:rPr>
          </w:rPrChange>
        </w:rPr>
        <w:t xml:space="preserve">I </w:t>
      </w:r>
      <w:r w:rsidRPr="00DE1F40">
        <w:rPr>
          <w:i/>
          <w:iCs/>
          <w:vertAlign w:val="subscript"/>
          <w:lang w:val="en-US"/>
          <w:rPrChange w:id="967" w:author="Josep Pueyo" w:date="2023-09-15T10:35:00Z">
            <w:rPr>
              <w:i/>
              <w:iCs/>
              <w:vertAlign w:val="subscript"/>
            </w:rPr>
          </w:rPrChange>
        </w:rPr>
        <w:t>a</w:t>
      </w:r>
      <w:r w:rsidRPr="00DE1F40">
        <w:rPr>
          <w:i/>
          <w:iCs/>
          <w:lang w:val="en-US"/>
          <w:rPrChange w:id="968" w:author="Josep Pueyo" w:date="2023-09-15T10:35:00Z">
            <w:rPr>
              <w:i/>
              <w:iCs/>
            </w:rPr>
          </w:rPrChange>
        </w:rPr>
        <w:t xml:space="preserve"> </w:t>
      </w:r>
      <w:r w:rsidRPr="00DE1F40">
        <w:rPr>
          <w:lang w:val="en-US"/>
          <w:rPrChange w:id="969" w:author="Josep Pueyo" w:date="2023-09-15T10:35:00Z">
            <w:rPr/>
          </w:rPrChange>
        </w:rPr>
        <w:t xml:space="preserve">is the initial abstraction (all losses before runoff begins); and </w:t>
      </w:r>
      <w:r w:rsidRPr="00DE1F40">
        <w:rPr>
          <w:i/>
          <w:iCs/>
          <w:lang w:val="en-US"/>
          <w:rPrChange w:id="970" w:author="Josep Pueyo" w:date="2023-09-15T10:35:00Z">
            <w:rPr>
              <w:i/>
              <w:iCs/>
            </w:rPr>
          </w:rPrChange>
        </w:rPr>
        <w:t>S</w:t>
      </w:r>
      <w:r w:rsidRPr="00DE1F40">
        <w:rPr>
          <w:lang w:val="en-US"/>
          <w:rPrChange w:id="971" w:author="Josep Pueyo" w:date="2023-09-15T10:35:00Z">
            <w:rPr/>
          </w:rPrChange>
        </w:rPr>
        <w:t xml:space="preserve"> is the potential soil moisture retention, which is a function of the curve number (which is determined by hydrologic soil group, see </w:t>
      </w:r>
      <w:r w:rsidRPr="00DE1F40">
        <w:rPr>
          <w:lang w:val="en-US"/>
          <w:rPrChange w:id="972" w:author="Josep Pueyo" w:date="2023-09-15T10:35:00Z">
            <w:rPr/>
          </w:rPrChange>
        </w:rPr>
        <w:fldChar w:fldCharType="begin"/>
      </w:r>
      <w:r w:rsidRPr="00DE1F40">
        <w:rPr>
          <w:lang w:val="en-US"/>
          <w:rPrChange w:id="973" w:author="Josep Pueyo" w:date="2023-09-15T10:35:00Z">
            <w:rPr/>
          </w:rPrChange>
        </w:rPr>
        <w:instrText>HYPERLINK \l "ref-8"</w:instrText>
      </w:r>
      <w:r w:rsidRPr="00F46451">
        <w:rPr>
          <w:lang w:val="en-US"/>
        </w:rPr>
      </w:r>
      <w:r w:rsidRPr="00DE1F40">
        <w:rPr>
          <w:lang w:val="en-US"/>
          <w:rPrChange w:id="974" w:author="Josep Pueyo" w:date="2023-09-15T10:35:00Z">
            <w:rPr>
              <w:rStyle w:val="Hyperlink"/>
            </w:rPr>
          </w:rPrChange>
        </w:rPr>
        <w:fldChar w:fldCharType="separate"/>
      </w:r>
      <w:proofErr w:type="spellStart"/>
      <w:r w:rsidRPr="00DE1F40">
        <w:rPr>
          <w:rStyle w:val="Hyperlink"/>
          <w:lang w:val="en-US"/>
          <w:rPrChange w:id="975" w:author="Josep Pueyo" w:date="2023-09-15T10:35:00Z">
            <w:rPr>
              <w:rStyle w:val="Hyperlink"/>
            </w:rPr>
          </w:rPrChange>
        </w:rPr>
        <w:t>Cronshey</w:t>
      </w:r>
      <w:proofErr w:type="spellEnd"/>
      <w:r w:rsidRPr="00DE1F40">
        <w:rPr>
          <w:rStyle w:val="Hyperlink"/>
          <w:lang w:val="en-US"/>
          <w:rPrChange w:id="976" w:author="Josep Pueyo" w:date="2023-09-15T10:35:00Z">
            <w:rPr>
              <w:rStyle w:val="Hyperlink"/>
            </w:rPr>
          </w:rPrChange>
        </w:rPr>
        <w:t>, Roberts, and Miller (1985)</w:t>
      </w:r>
      <w:r w:rsidRPr="00DE1F40">
        <w:rPr>
          <w:rStyle w:val="Hyperlink"/>
          <w:lang w:val="en-US"/>
          <w:rPrChange w:id="977" w:author="Josep Pueyo" w:date="2023-09-15T10:35:00Z">
            <w:rPr>
              <w:rStyle w:val="Hyperlink"/>
            </w:rPr>
          </w:rPrChange>
        </w:rPr>
        <w:fldChar w:fldCharType="end"/>
      </w:r>
      <w:r w:rsidRPr="00DE1F40">
        <w:rPr>
          <w:lang w:val="en-US"/>
          <w:rPrChange w:id="978" w:author="Josep Pueyo" w:date="2023-09-15T10:35:00Z">
            <w:rPr/>
          </w:rPrChange>
        </w:rPr>
        <w:t xml:space="preserve"> for more details on the method). The SCS generalizes </w:t>
      </w:r>
      <w:r w:rsidRPr="00DE1F40">
        <w:rPr>
          <w:i/>
          <w:iCs/>
          <w:lang w:val="en-US"/>
          <w:rPrChange w:id="979" w:author="Josep Pueyo" w:date="2023-09-15T10:35:00Z">
            <w:rPr>
              <w:i/>
              <w:iCs/>
            </w:rPr>
          </w:rPrChange>
        </w:rPr>
        <w:t xml:space="preserve">I </w:t>
      </w:r>
      <w:proofErr w:type="gramStart"/>
      <w:r w:rsidRPr="00DE1F40">
        <w:rPr>
          <w:i/>
          <w:iCs/>
          <w:vertAlign w:val="subscript"/>
          <w:lang w:val="en-US"/>
          <w:rPrChange w:id="980" w:author="Josep Pueyo" w:date="2023-09-15T10:35:00Z">
            <w:rPr>
              <w:i/>
              <w:iCs/>
              <w:vertAlign w:val="subscript"/>
            </w:rPr>
          </w:rPrChange>
        </w:rPr>
        <w:t>a</w:t>
      </w:r>
      <w:proofErr w:type="gramEnd"/>
      <w:r w:rsidRPr="00DE1F40">
        <w:rPr>
          <w:i/>
          <w:iCs/>
          <w:lang w:val="en-US"/>
          <w:rPrChange w:id="981" w:author="Josep Pueyo" w:date="2023-09-15T10:35:00Z">
            <w:rPr>
              <w:i/>
              <w:iCs/>
            </w:rPr>
          </w:rPrChange>
        </w:rPr>
        <w:t xml:space="preserve"> </w:t>
      </w:r>
      <w:r w:rsidRPr="00DE1F40">
        <w:rPr>
          <w:lang w:val="en-US"/>
          <w:rPrChange w:id="982" w:author="Josep Pueyo" w:date="2023-09-15T10:35:00Z">
            <w:rPr/>
          </w:rPrChange>
        </w:rPr>
        <w:t xml:space="preserve">as 0 </w:t>
      </w:r>
      <w:r w:rsidRPr="00DE1F40">
        <w:rPr>
          <w:i/>
          <w:iCs/>
          <w:lang w:val="en-US"/>
          <w:rPrChange w:id="983" w:author="Josep Pueyo" w:date="2023-09-15T10:35:00Z">
            <w:rPr>
              <w:i/>
              <w:iCs/>
            </w:rPr>
          </w:rPrChange>
        </w:rPr>
        <w:t>.</w:t>
      </w:r>
      <w:r w:rsidRPr="00DE1F40">
        <w:rPr>
          <w:lang w:val="en-US"/>
          <w:rPrChange w:id="984" w:author="Josep Pueyo" w:date="2023-09-15T10:35:00Z">
            <w:rPr/>
          </w:rPrChange>
        </w:rPr>
        <w:t xml:space="preserve">2 </w:t>
      </w:r>
      <w:r w:rsidRPr="00DE1F40">
        <w:rPr>
          <w:i/>
          <w:iCs/>
          <w:lang w:val="en-US"/>
          <w:rPrChange w:id="985" w:author="Josep Pueyo" w:date="2023-09-15T10:35:00Z">
            <w:rPr>
              <w:i/>
              <w:iCs/>
            </w:rPr>
          </w:rPrChange>
        </w:rPr>
        <w:t>S</w:t>
      </w:r>
      <w:r w:rsidRPr="00DE1F40">
        <w:rPr>
          <w:lang w:val="en-US"/>
          <w:rPrChange w:id="986" w:author="Josep Pueyo" w:date="2023-09-15T10:35:00Z">
            <w:rPr/>
          </w:rPrChange>
        </w:rPr>
        <w:t>, we modified this generalization to include the rainwater harvested:</w:t>
      </w:r>
    </w:p>
    <w:p w14:paraId="06C89E3D" w14:textId="77777777" w:rsidR="008D1567" w:rsidRPr="00DE1F40" w:rsidRDefault="00000000">
      <w:pPr>
        <w:divId w:val="1487282585"/>
        <w:rPr>
          <w:rFonts w:eastAsia="Times New Roman"/>
        </w:rPr>
      </w:pPr>
      <w:bookmarkStart w:id="987" w:name="d14796e1734"/>
      <w:bookmarkEnd w:id="987"/>
      <w:proofErr w:type="spellStart"/>
      <w:r w:rsidRPr="00DE1F40">
        <w:rPr>
          <w:rFonts w:eastAsia="Times New Roman"/>
        </w:rPr>
        <w:t>Ia</w:t>
      </w:r>
      <w:proofErr w:type="spellEnd"/>
      <w:r w:rsidRPr="00DE1F40">
        <w:rPr>
          <w:rFonts w:eastAsia="Times New Roman"/>
        </w:rPr>
        <w:t>=0.2S+∑i=1</w:t>
      </w:r>
      <w:proofErr w:type="gramStart"/>
      <w:r w:rsidRPr="00DE1F40">
        <w:rPr>
          <w:rFonts w:eastAsia="Times New Roman"/>
        </w:rPr>
        <w:t>Nmin{</w:t>
      </w:r>
      <w:proofErr w:type="spellStart"/>
      <w:proofErr w:type="gramEnd"/>
      <w:r w:rsidRPr="00DE1F40">
        <w:rPr>
          <w:rFonts w:eastAsia="Times New Roman"/>
        </w:rPr>
        <w:t>Rh,Ws</w:t>
      </w:r>
      <w:proofErr w:type="spellEnd"/>
      <w:r w:rsidRPr="00DE1F40">
        <w:rPr>
          <w:rFonts w:eastAsia="Times New Roman"/>
        </w:rPr>
        <w:t xml:space="preserve">}i </w:t>
      </w:r>
    </w:p>
    <w:p w14:paraId="596B3E3C" w14:textId="77777777" w:rsidR="008D1567" w:rsidRPr="00DE1F40" w:rsidRDefault="00000000">
      <w:pPr>
        <w:pStyle w:val="NormalWeb"/>
        <w:divId w:val="2046445774"/>
        <w:rPr>
          <w:lang w:val="en-US"/>
          <w:rPrChange w:id="988" w:author="Josep Pueyo" w:date="2023-09-15T10:35:00Z">
            <w:rPr/>
          </w:rPrChange>
        </w:rPr>
      </w:pPr>
      <w:r w:rsidRPr="00DE1F40">
        <w:rPr>
          <w:lang w:val="en-US"/>
          <w:rPrChange w:id="989" w:author="Josep Pueyo" w:date="2023-09-15T10:35:00Z">
            <w:rPr/>
          </w:rPrChange>
        </w:rPr>
        <w:t xml:space="preserve">where </w:t>
      </w:r>
      <w:r w:rsidRPr="00DE1F40">
        <w:rPr>
          <w:i/>
          <w:iCs/>
          <w:lang w:val="en-US"/>
          <w:rPrChange w:id="990" w:author="Josep Pueyo" w:date="2023-09-15T10:35:00Z">
            <w:rPr>
              <w:i/>
              <w:iCs/>
            </w:rPr>
          </w:rPrChange>
        </w:rPr>
        <w:t>Rh</w:t>
      </w:r>
      <w:r w:rsidRPr="00DE1F40">
        <w:rPr>
          <w:lang w:val="en-US"/>
          <w:rPrChange w:id="991" w:author="Josep Pueyo" w:date="2023-09-15T10:35:00Z">
            <w:rPr/>
          </w:rPrChange>
        </w:rPr>
        <w:t xml:space="preserve"> is the potential water harvested by the element </w:t>
      </w:r>
      <w:r w:rsidRPr="00DE1F40">
        <w:rPr>
          <w:i/>
          <w:iCs/>
          <w:lang w:val="en-US"/>
          <w:rPrChange w:id="992" w:author="Josep Pueyo" w:date="2023-09-15T10:35:00Z">
            <w:rPr>
              <w:i/>
              <w:iCs/>
            </w:rPr>
          </w:rPrChange>
        </w:rPr>
        <w:t>i</w:t>
      </w:r>
      <w:r w:rsidRPr="00DE1F40">
        <w:rPr>
          <w:lang w:val="en-US"/>
          <w:rPrChange w:id="993" w:author="Josep Pueyo" w:date="2023-09-15T10:35:00Z">
            <w:rPr/>
          </w:rPrChange>
        </w:rPr>
        <w:t xml:space="preserve">, calculated as the amount of water fallen on the surface of adjacent higher buildings that are not used for gardening (in </w:t>
      </w:r>
      <w:proofErr w:type="spellStart"/>
      <w:r w:rsidRPr="00DE1F40">
        <w:rPr>
          <w:lang w:val="en-US"/>
          <w:rPrChange w:id="994" w:author="Josep Pueyo" w:date="2023-09-15T10:35:00Z">
            <w:rPr/>
          </w:rPrChange>
        </w:rPr>
        <w:t>litres</w:t>
      </w:r>
      <w:proofErr w:type="spellEnd"/>
      <w:r w:rsidRPr="00DE1F40">
        <w:rPr>
          <w:lang w:val="en-US"/>
          <w:rPrChange w:id="995" w:author="Josep Pueyo" w:date="2023-09-15T10:35:00Z">
            <w:rPr/>
          </w:rPrChange>
        </w:rPr>
        <w:t xml:space="preserve">); </w:t>
      </w:r>
      <w:proofErr w:type="spellStart"/>
      <w:r w:rsidRPr="00DE1F40">
        <w:rPr>
          <w:i/>
          <w:iCs/>
          <w:lang w:val="en-US"/>
          <w:rPrChange w:id="996" w:author="Josep Pueyo" w:date="2023-09-15T10:35:00Z">
            <w:rPr>
              <w:i/>
              <w:iCs/>
            </w:rPr>
          </w:rPrChange>
        </w:rPr>
        <w:t>Ws</w:t>
      </w:r>
      <w:proofErr w:type="spellEnd"/>
      <w:r w:rsidRPr="00DE1F40">
        <w:rPr>
          <w:lang w:val="en-US"/>
          <w:rPrChange w:id="997" w:author="Josep Pueyo" w:date="2023-09-15T10:35:00Z">
            <w:rPr/>
          </w:rPrChange>
        </w:rPr>
        <w:t xml:space="preserve"> is the water storage capacity of the element </w:t>
      </w:r>
      <w:r w:rsidRPr="00DE1F40">
        <w:rPr>
          <w:i/>
          <w:iCs/>
          <w:lang w:val="en-US"/>
          <w:rPrChange w:id="998" w:author="Josep Pueyo" w:date="2023-09-15T10:35:00Z">
            <w:rPr>
              <w:i/>
              <w:iCs/>
            </w:rPr>
          </w:rPrChange>
        </w:rPr>
        <w:t>i</w:t>
      </w:r>
      <w:r w:rsidRPr="00DE1F40">
        <w:rPr>
          <w:lang w:val="en-US"/>
          <w:rPrChange w:id="999" w:author="Josep Pueyo" w:date="2023-09-15T10:35:00Z">
            <w:rPr/>
          </w:rPrChange>
        </w:rPr>
        <w:t xml:space="preserve"> in terms of tank volume (in </w:t>
      </w:r>
      <w:proofErr w:type="spellStart"/>
      <w:r w:rsidRPr="00DE1F40">
        <w:rPr>
          <w:lang w:val="en-US"/>
          <w:rPrChange w:id="1000" w:author="Josep Pueyo" w:date="2023-09-15T10:35:00Z">
            <w:rPr/>
          </w:rPrChange>
        </w:rPr>
        <w:t>litres</w:t>
      </w:r>
      <w:proofErr w:type="spellEnd"/>
      <w:r w:rsidRPr="00DE1F40">
        <w:rPr>
          <w:lang w:val="en-US"/>
          <w:rPrChange w:id="1001" w:author="Josep Pueyo" w:date="2023-09-15T10:35:00Z">
            <w:rPr/>
          </w:rPrChange>
        </w:rPr>
        <w:t xml:space="preserve">). From both, the minimum is used to calculate </w:t>
      </w:r>
      <w:r w:rsidRPr="00DE1F40">
        <w:rPr>
          <w:i/>
          <w:iCs/>
          <w:lang w:val="en-US"/>
          <w:rPrChange w:id="1002" w:author="Josep Pueyo" w:date="2023-09-15T10:35:00Z">
            <w:rPr>
              <w:i/>
              <w:iCs/>
            </w:rPr>
          </w:rPrChange>
        </w:rPr>
        <w:t xml:space="preserve">I </w:t>
      </w:r>
      <w:proofErr w:type="spellStart"/>
      <w:proofErr w:type="gramStart"/>
      <w:r w:rsidRPr="00DE1F40">
        <w:rPr>
          <w:i/>
          <w:iCs/>
          <w:vertAlign w:val="subscript"/>
          <w:lang w:val="en-US"/>
          <w:rPrChange w:id="1003" w:author="Josep Pueyo" w:date="2023-09-15T10:35:00Z">
            <w:rPr>
              <w:i/>
              <w:iCs/>
              <w:vertAlign w:val="subscript"/>
            </w:rPr>
          </w:rPrChange>
        </w:rPr>
        <w:t>a</w:t>
      </w:r>
      <w:proofErr w:type="spellEnd"/>
      <w:r w:rsidRPr="00DE1F40">
        <w:rPr>
          <w:i/>
          <w:iCs/>
          <w:lang w:val="en-US"/>
          <w:rPrChange w:id="1004" w:author="Josep Pueyo" w:date="2023-09-15T10:35:00Z">
            <w:rPr>
              <w:i/>
              <w:iCs/>
            </w:rPr>
          </w:rPrChange>
        </w:rPr>
        <w:t xml:space="preserve"> </w:t>
      </w:r>
      <w:r w:rsidRPr="00DE1F40">
        <w:rPr>
          <w:lang w:val="en-US"/>
          <w:rPrChange w:id="1005" w:author="Josep Pueyo" w:date="2023-09-15T10:35:00Z">
            <w:rPr/>
          </w:rPrChange>
        </w:rPr>
        <w:t>.</w:t>
      </w:r>
      <w:proofErr w:type="gramEnd"/>
    </w:p>
    <w:p w14:paraId="023F66DB" w14:textId="77777777" w:rsidR="008D1567" w:rsidRPr="00DE1F40" w:rsidRDefault="00000000">
      <w:pPr>
        <w:pStyle w:val="NormalWeb"/>
        <w:divId w:val="2046445774"/>
        <w:rPr>
          <w:lang w:val="en-US"/>
          <w:rPrChange w:id="1006" w:author="Josep Pueyo" w:date="2023-09-15T10:35:00Z">
            <w:rPr/>
          </w:rPrChange>
        </w:rPr>
      </w:pPr>
      <w:r w:rsidRPr="00DE1F40">
        <w:rPr>
          <w:lang w:val="en-US"/>
          <w:rPrChange w:id="1007" w:author="Josep Pueyo" w:date="2023-09-15T10:35:00Z">
            <w:rPr/>
          </w:rPrChange>
        </w:rPr>
        <w:t xml:space="preserve">The </w:t>
      </w:r>
      <w:proofErr w:type="spellStart"/>
      <w:r w:rsidRPr="00DE1F40">
        <w:rPr>
          <w:rStyle w:val="HTMLTypewriter"/>
          <w:lang w:val="en-US"/>
          <w:rPrChange w:id="1008" w:author="Josep Pueyo" w:date="2023-09-15T10:35:00Z">
            <w:rPr>
              <w:rStyle w:val="HTMLTypewriter"/>
            </w:rPr>
          </w:rPrChange>
        </w:rPr>
        <w:t>runoff_prev</w:t>
      </w:r>
      <w:proofErr w:type="spellEnd"/>
      <w:r w:rsidRPr="00DE1F40">
        <w:rPr>
          <w:lang w:val="en-US"/>
          <w:rPrChange w:id="1009" w:author="Josep Pueyo" w:date="2023-09-15T10:35:00Z">
            <w:rPr/>
          </w:rPrChange>
        </w:rPr>
        <w:t xml:space="preserve"> function estimates the runoff </w:t>
      </w:r>
      <w:proofErr w:type="gramStart"/>
      <w:r w:rsidRPr="00DE1F40">
        <w:rPr>
          <w:lang w:val="en-US"/>
          <w:rPrChange w:id="1010" w:author="Josep Pueyo" w:date="2023-09-15T10:35:00Z">
            <w:rPr/>
          </w:rPrChange>
        </w:rPr>
        <w:t xml:space="preserve">( </w:t>
      </w:r>
      <w:r w:rsidRPr="00DE1F40">
        <w:rPr>
          <w:i/>
          <w:iCs/>
          <w:lang w:val="en-US"/>
          <w:rPrChange w:id="1011" w:author="Josep Pueyo" w:date="2023-09-15T10:35:00Z">
            <w:rPr>
              <w:i/>
              <w:iCs/>
            </w:rPr>
          </w:rPrChange>
        </w:rPr>
        <w:t>Q</w:t>
      </w:r>
      <w:proofErr w:type="gramEnd"/>
      <w:r w:rsidRPr="00DE1F40">
        <w:rPr>
          <w:lang w:val="en-US"/>
          <w:rPrChange w:id="1012" w:author="Josep Pueyo" w:date="2023-09-15T10:35:00Z">
            <w:rPr/>
          </w:rPrChange>
        </w:rPr>
        <w:t xml:space="preserve"> in the equation) as well as the total rainfall in x and the total rainwater harvested in cubic meters (code snippet 2). Along with the urban representation (x), the user must provide a </w:t>
      </w:r>
      <w:proofErr w:type="spellStart"/>
      <w:proofErr w:type="gramStart"/>
      <w:r w:rsidRPr="00DE1F40">
        <w:rPr>
          <w:rStyle w:val="HTMLTypewriter"/>
          <w:lang w:val="en-US"/>
          <w:rPrChange w:id="1013" w:author="Josep Pueyo" w:date="2023-09-15T10:35:00Z">
            <w:rPr>
              <w:rStyle w:val="HTMLTypewriter"/>
            </w:rPr>
          </w:rPrChange>
        </w:rPr>
        <w:t>data.frame</w:t>
      </w:r>
      <w:proofErr w:type="spellEnd"/>
      <w:proofErr w:type="gramEnd"/>
      <w:r w:rsidRPr="00DE1F40">
        <w:rPr>
          <w:lang w:val="en-US"/>
          <w:rPrChange w:id="1014" w:author="Josep Pueyo" w:date="2023-09-15T10:35:00Z">
            <w:rPr/>
          </w:rPrChange>
        </w:rPr>
        <w:t xml:space="preserve"> ( </w:t>
      </w:r>
      <w:proofErr w:type="spellStart"/>
      <w:r w:rsidRPr="00DE1F40">
        <w:rPr>
          <w:rStyle w:val="HTMLTypewriter"/>
          <w:lang w:val="en-US"/>
          <w:rPrChange w:id="1015" w:author="Josep Pueyo" w:date="2023-09-15T10:35:00Z">
            <w:rPr>
              <w:rStyle w:val="HTMLTypewriter"/>
            </w:rPr>
          </w:rPrChange>
        </w:rPr>
        <w:t>runoff_df</w:t>
      </w:r>
      <w:proofErr w:type="spellEnd"/>
      <w:r w:rsidRPr="00DE1F40">
        <w:rPr>
          <w:lang w:val="en-US"/>
          <w:rPrChange w:id="1016" w:author="Josep Pueyo" w:date="2023-09-15T10:35:00Z">
            <w:rPr/>
          </w:rPrChange>
        </w:rPr>
        <w:t xml:space="preserve"> argument) with four variables: land use, minimum and maximum curve numbers and a logical variable indicating whether the land use (a urban garden, a building,. . . ) has potential to harvest rainwater. The argument </w:t>
      </w:r>
      <w:r w:rsidRPr="00DE1F40">
        <w:rPr>
          <w:rStyle w:val="HTMLTypewriter"/>
          <w:lang w:val="en-US"/>
          <w:rPrChange w:id="1017" w:author="Josep Pueyo" w:date="2023-09-15T10:35:00Z">
            <w:rPr>
              <w:rStyle w:val="HTMLTypewriter"/>
            </w:rPr>
          </w:rPrChange>
        </w:rPr>
        <w:t>rain</w:t>
      </w:r>
      <w:r w:rsidRPr="00DE1F40">
        <w:rPr>
          <w:lang w:val="en-US"/>
          <w:rPrChange w:id="1018" w:author="Josep Pueyo" w:date="2023-09-15T10:35:00Z">
            <w:rPr/>
          </w:rPrChange>
        </w:rPr>
        <w:t xml:space="preserve"> allows to set the rain event (in mm), which must be defined by the user. The curve number of each element is randomized within this range provided in </w:t>
      </w:r>
      <w:proofErr w:type="spellStart"/>
      <w:r w:rsidRPr="00DE1F40">
        <w:rPr>
          <w:rStyle w:val="HTMLTypewriter"/>
          <w:lang w:val="en-US"/>
          <w:rPrChange w:id="1019" w:author="Josep Pueyo" w:date="2023-09-15T10:35:00Z">
            <w:rPr>
              <w:rStyle w:val="HTMLTypewriter"/>
            </w:rPr>
          </w:rPrChange>
        </w:rPr>
        <w:t>runoff_df</w:t>
      </w:r>
      <w:proofErr w:type="spellEnd"/>
      <w:r w:rsidRPr="00DE1F40">
        <w:rPr>
          <w:rStyle w:val="HTMLTypewriter"/>
          <w:lang w:val="en-US"/>
          <w:rPrChange w:id="1020" w:author="Josep Pueyo" w:date="2023-09-15T10:35:00Z">
            <w:rPr>
              <w:rStyle w:val="HTMLTypewriter"/>
            </w:rPr>
          </w:rPrChange>
        </w:rPr>
        <w:t>.</w:t>
      </w:r>
      <w:r w:rsidRPr="00DE1F40">
        <w:rPr>
          <w:lang w:val="en-US"/>
          <w:rPrChange w:id="1021" w:author="Josep Pueyo" w:date="2023-09-15T10:35:00Z">
            <w:rPr/>
          </w:rPrChange>
        </w:rPr>
        <w:t xml:space="preserve"> If </w:t>
      </w:r>
      <w:proofErr w:type="spellStart"/>
      <w:r w:rsidRPr="00DE1F40">
        <w:rPr>
          <w:rStyle w:val="HTMLTypewriter"/>
          <w:lang w:val="en-US"/>
          <w:rPrChange w:id="1022" w:author="Josep Pueyo" w:date="2023-09-15T10:35:00Z">
            <w:rPr>
              <w:rStyle w:val="HTMLTypewriter"/>
            </w:rPr>
          </w:rPrChange>
        </w:rPr>
        <w:t>runoff_df</w:t>
      </w:r>
      <w:proofErr w:type="spellEnd"/>
      <w:r w:rsidRPr="00DE1F40">
        <w:rPr>
          <w:lang w:val="en-US"/>
          <w:rPrChange w:id="1023" w:author="Josep Pueyo" w:date="2023-09-15T10:35:00Z">
            <w:rPr/>
          </w:rPrChange>
        </w:rPr>
        <w:t xml:space="preserve"> is not provided, </w:t>
      </w:r>
      <w:proofErr w:type="spellStart"/>
      <w:r w:rsidRPr="00DE1F40">
        <w:rPr>
          <w:rStyle w:val="HTMLTypewriter"/>
          <w:lang w:val="en-US"/>
          <w:rPrChange w:id="1024" w:author="Josep Pueyo" w:date="2023-09-15T10:35:00Z">
            <w:rPr>
              <w:rStyle w:val="HTMLTypewriter"/>
            </w:rPr>
          </w:rPrChange>
        </w:rPr>
        <w:t>city_land_uses</w:t>
      </w:r>
      <w:proofErr w:type="spellEnd"/>
      <w:r w:rsidRPr="00DE1F40">
        <w:rPr>
          <w:lang w:val="en-US"/>
          <w:rPrChange w:id="1025" w:author="Josep Pueyo" w:date="2023-09-15T10:35:00Z">
            <w:rPr/>
          </w:rPrChange>
        </w:rPr>
        <w:t xml:space="preserve"> is used instead. Following, </w:t>
      </w:r>
      <w:proofErr w:type="spellStart"/>
      <w:r w:rsidRPr="00DE1F40">
        <w:rPr>
          <w:rStyle w:val="HTMLTypewriter"/>
          <w:lang w:val="en-US"/>
          <w:rPrChange w:id="1026" w:author="Josep Pueyo" w:date="2023-09-15T10:35:00Z">
            <w:rPr>
              <w:rStyle w:val="HTMLTypewriter"/>
            </w:rPr>
          </w:rPrChange>
        </w:rPr>
        <w:t>floors_field</w:t>
      </w:r>
      <w:proofErr w:type="spellEnd"/>
      <w:r w:rsidRPr="00DE1F40">
        <w:rPr>
          <w:lang w:val="en-US"/>
          <w:rPrChange w:id="1027" w:author="Josep Pueyo" w:date="2023-09-15T10:35:00Z">
            <w:rPr/>
          </w:rPrChange>
        </w:rPr>
        <w:t xml:space="preserve"> is the name of attribute in </w:t>
      </w:r>
      <w:r w:rsidRPr="00DE1F40">
        <w:rPr>
          <w:rStyle w:val="HTMLTypewriter"/>
          <w:lang w:val="en-US"/>
          <w:rPrChange w:id="1028" w:author="Josep Pueyo" w:date="2023-09-15T10:35:00Z">
            <w:rPr>
              <w:rStyle w:val="HTMLTypewriter"/>
            </w:rPr>
          </w:rPrChange>
        </w:rPr>
        <w:t>x</w:t>
      </w:r>
      <w:r w:rsidRPr="00DE1F40">
        <w:rPr>
          <w:lang w:val="en-US"/>
          <w:rPrChange w:id="1029" w:author="Josep Pueyo" w:date="2023-09-15T10:35:00Z">
            <w:rPr/>
          </w:rPrChange>
        </w:rPr>
        <w:t xml:space="preserve"> that specifies the number of floors of each element; </w:t>
      </w:r>
      <w:proofErr w:type="spellStart"/>
      <w:r w:rsidRPr="00DE1F40">
        <w:rPr>
          <w:rStyle w:val="HTMLTypewriter"/>
          <w:lang w:val="en-US"/>
          <w:rPrChange w:id="1030" w:author="Josep Pueyo" w:date="2023-09-15T10:35:00Z">
            <w:rPr>
              <w:rStyle w:val="HTMLTypewriter"/>
            </w:rPr>
          </w:rPrChange>
        </w:rPr>
        <w:t>harvest_dist</w:t>
      </w:r>
      <w:proofErr w:type="spellEnd"/>
      <w:r w:rsidRPr="00DE1F40">
        <w:rPr>
          <w:lang w:val="en-US"/>
          <w:rPrChange w:id="1031" w:author="Josep Pueyo" w:date="2023-09-15T10:35:00Z">
            <w:rPr/>
          </w:rPrChange>
        </w:rPr>
        <w:t xml:space="preserve"> (in m) is the maximum distance to consider that a building is adjacent to the element; and </w:t>
      </w:r>
      <w:proofErr w:type="spellStart"/>
      <w:r w:rsidRPr="00DE1F40">
        <w:rPr>
          <w:rStyle w:val="HTMLTypewriter"/>
          <w:lang w:val="en-US"/>
          <w:rPrChange w:id="1032" w:author="Josep Pueyo" w:date="2023-09-15T10:35:00Z">
            <w:rPr>
              <w:rStyle w:val="HTMLTypewriter"/>
            </w:rPr>
          </w:rPrChange>
        </w:rPr>
        <w:t>tank_size</w:t>
      </w:r>
      <w:proofErr w:type="spellEnd"/>
      <w:r w:rsidRPr="00DE1F40">
        <w:rPr>
          <w:lang w:val="en-US"/>
          <w:rPrChange w:id="1033" w:author="Josep Pueyo" w:date="2023-09-15T10:35:00Z">
            <w:rPr/>
          </w:rPrChange>
        </w:rPr>
        <w:t xml:space="preserve"> is a range for the volume of the rainwater tank, proportional to the surface of the element (in l/m </w:t>
      </w:r>
      <w:r w:rsidRPr="00DE1F40">
        <w:rPr>
          <w:vertAlign w:val="superscript"/>
          <w:lang w:val="en-US"/>
          <w:rPrChange w:id="1034" w:author="Josep Pueyo" w:date="2023-09-15T10:35:00Z">
            <w:rPr>
              <w:vertAlign w:val="superscript"/>
            </w:rPr>
          </w:rPrChange>
        </w:rPr>
        <w:t>2</w:t>
      </w:r>
      <w:r w:rsidRPr="00DE1F40">
        <w:rPr>
          <w:lang w:val="en-US"/>
          <w:rPrChange w:id="1035" w:author="Josep Pueyo" w:date="2023-09-15T10:35:00Z">
            <w:rPr/>
          </w:rPrChange>
        </w:rPr>
        <w:t>). The volume of each tank in the city is randomized within this range and multiplied by the element where they are located. All randomizations follow a random uniform distribution within the correspondent range.</w:t>
      </w:r>
    </w:p>
    <w:p w14:paraId="555997FB" w14:textId="77777777" w:rsidR="008D1567" w:rsidRPr="00DE1F40" w:rsidRDefault="00000000">
      <w:pPr>
        <w:pStyle w:val="NormalWeb"/>
        <w:divId w:val="2046445774"/>
        <w:rPr>
          <w:lang w:val="en-US"/>
          <w:rPrChange w:id="1036" w:author="Josep Pueyo" w:date="2023-09-15T10:35:00Z">
            <w:rPr/>
          </w:rPrChange>
        </w:rPr>
      </w:pPr>
      <w:r w:rsidRPr="00DE1F40">
        <w:rPr>
          <w:lang w:val="en-US"/>
          <w:rPrChange w:id="1037" w:author="Josep Pueyo" w:date="2023-09-15T10:35:00Z">
            <w:rPr/>
          </w:rPrChange>
        </w:rPr>
        <w:t xml:space="preserve">Code snippet 2: Function and arguments to estimate runoff </w:t>
      </w:r>
      <w:proofErr w:type="gramStart"/>
      <w:r w:rsidRPr="00DE1F40">
        <w:rPr>
          <w:lang w:val="en-US"/>
          <w:rPrChange w:id="1038" w:author="Josep Pueyo" w:date="2023-09-15T10:35:00Z">
            <w:rPr/>
          </w:rPrChange>
        </w:rPr>
        <w:t>prevention</w:t>
      </w:r>
      <w:proofErr w:type="gramEnd"/>
    </w:p>
    <w:p w14:paraId="69284968" w14:textId="77777777" w:rsidR="008D1567" w:rsidRPr="00DE1F40" w:rsidRDefault="008D1567">
      <w:pPr>
        <w:pStyle w:val="HTMLPreformatted"/>
        <w:divId w:val="2046445774"/>
        <w:rPr>
          <w:lang w:val="en-US"/>
          <w:rPrChange w:id="1039" w:author="Josep Pueyo" w:date="2023-09-15T10:35:00Z">
            <w:rPr/>
          </w:rPrChange>
        </w:rPr>
      </w:pPr>
    </w:p>
    <w:p w14:paraId="499507BA" w14:textId="77777777" w:rsidR="008D1567" w:rsidRPr="00DE1F40" w:rsidRDefault="00000000">
      <w:pPr>
        <w:pStyle w:val="HTMLPreformatted"/>
        <w:divId w:val="2046445774"/>
        <w:rPr>
          <w:lang w:val="en-US"/>
          <w:rPrChange w:id="1040" w:author="Josep Pueyo" w:date="2023-09-15T10:35:00Z">
            <w:rPr/>
          </w:rPrChange>
        </w:rPr>
      </w:pPr>
      <w:r w:rsidRPr="00DE1F40">
        <w:rPr>
          <w:lang w:val="en-US"/>
          <w:rPrChange w:id="1041" w:author="Josep Pueyo" w:date="2023-09-15T10:35:00Z">
            <w:rPr/>
          </w:rPrChange>
        </w:rPr>
        <w:t xml:space="preserve">                        </w:t>
      </w:r>
      <w:proofErr w:type="spellStart"/>
      <w:r w:rsidRPr="00DE1F40">
        <w:rPr>
          <w:color w:val="000000"/>
          <w:sz w:val="23"/>
          <w:szCs w:val="23"/>
          <w:lang w:val="en-US"/>
          <w:rPrChange w:id="1042" w:author="Josep Pueyo" w:date="2023-09-15T10:35:00Z">
            <w:rPr>
              <w:color w:val="000000"/>
              <w:sz w:val="23"/>
              <w:szCs w:val="23"/>
            </w:rPr>
          </w:rPrChange>
        </w:rPr>
        <w:t>runoff_</w:t>
      </w:r>
      <w:proofErr w:type="gramStart"/>
      <w:r w:rsidRPr="00DE1F40">
        <w:rPr>
          <w:color w:val="000000"/>
          <w:sz w:val="23"/>
          <w:szCs w:val="23"/>
          <w:lang w:val="en-US"/>
          <w:rPrChange w:id="1043" w:author="Josep Pueyo" w:date="2023-09-15T10:35:00Z">
            <w:rPr>
              <w:color w:val="000000"/>
              <w:sz w:val="23"/>
              <w:szCs w:val="23"/>
            </w:rPr>
          </w:rPrChange>
        </w:rPr>
        <w:t>prev</w:t>
      </w:r>
      <w:proofErr w:type="spellEnd"/>
      <w:r w:rsidRPr="00DE1F40">
        <w:rPr>
          <w:color w:val="000000"/>
          <w:sz w:val="23"/>
          <w:szCs w:val="23"/>
          <w:lang w:val="en-US"/>
          <w:rPrChange w:id="1044" w:author="Josep Pueyo" w:date="2023-09-15T10:35:00Z">
            <w:rPr>
              <w:color w:val="000000"/>
              <w:sz w:val="23"/>
              <w:szCs w:val="23"/>
            </w:rPr>
          </w:rPrChange>
        </w:rPr>
        <w:t>(</w:t>
      </w:r>
      <w:proofErr w:type="gramEnd"/>
    </w:p>
    <w:p w14:paraId="75564874" w14:textId="77777777" w:rsidR="008D1567" w:rsidRPr="00DE1F40" w:rsidRDefault="00000000">
      <w:pPr>
        <w:pStyle w:val="HTMLPreformatted"/>
        <w:divId w:val="2046445774"/>
        <w:rPr>
          <w:lang w:val="en-US"/>
          <w:rPrChange w:id="1045" w:author="Josep Pueyo" w:date="2023-09-15T10:35:00Z">
            <w:rPr/>
          </w:rPrChange>
        </w:rPr>
      </w:pPr>
      <w:r w:rsidRPr="00DE1F40">
        <w:rPr>
          <w:lang w:val="en-US"/>
          <w:rPrChange w:id="1046" w:author="Josep Pueyo" w:date="2023-09-15T10:35:00Z">
            <w:rPr/>
          </w:rPrChange>
        </w:rPr>
        <w:t xml:space="preserve">  </w:t>
      </w:r>
    </w:p>
    <w:p w14:paraId="0A267AD6" w14:textId="77777777" w:rsidR="008D1567" w:rsidRPr="00DE1F40" w:rsidRDefault="00000000">
      <w:pPr>
        <w:pStyle w:val="HTMLPreformatted"/>
        <w:divId w:val="2046445774"/>
        <w:rPr>
          <w:lang w:val="en-US"/>
          <w:rPrChange w:id="1047" w:author="Josep Pueyo" w:date="2023-09-15T10:35:00Z">
            <w:rPr/>
          </w:rPrChange>
        </w:rPr>
      </w:pPr>
      <w:r w:rsidRPr="00DE1F40">
        <w:rPr>
          <w:lang w:val="en-US"/>
          <w:rPrChange w:id="1048" w:author="Josep Pueyo" w:date="2023-09-15T10:35:00Z">
            <w:rPr/>
          </w:rPrChange>
        </w:rPr>
        <w:t xml:space="preserve">                        </w:t>
      </w:r>
      <w:r w:rsidRPr="00DE1F40">
        <w:rPr>
          <w:color w:val="000000"/>
          <w:sz w:val="23"/>
          <w:szCs w:val="23"/>
          <w:lang w:val="en-US"/>
          <w:rPrChange w:id="1049" w:author="Josep Pueyo" w:date="2023-09-15T10:35:00Z">
            <w:rPr>
              <w:color w:val="000000"/>
              <w:sz w:val="23"/>
              <w:szCs w:val="23"/>
            </w:rPr>
          </w:rPrChange>
        </w:rPr>
        <w:t>x,</w:t>
      </w:r>
      <w:r w:rsidRPr="00DE1F40">
        <w:rPr>
          <w:lang w:val="en-US"/>
          <w:rPrChange w:id="1050" w:author="Josep Pueyo" w:date="2023-09-15T10:35:00Z">
            <w:rPr/>
          </w:rPrChange>
        </w:rPr>
        <w:t xml:space="preserve">                              </w:t>
      </w:r>
    </w:p>
    <w:p w14:paraId="01431E6A" w14:textId="77777777" w:rsidR="008D1567" w:rsidRPr="00DE1F40" w:rsidRDefault="00000000">
      <w:pPr>
        <w:pStyle w:val="HTMLPreformatted"/>
        <w:divId w:val="2046445774"/>
        <w:rPr>
          <w:lang w:val="en-US"/>
          <w:rPrChange w:id="1051" w:author="Josep Pueyo" w:date="2023-09-15T10:35:00Z">
            <w:rPr/>
          </w:rPrChange>
        </w:rPr>
      </w:pPr>
      <w:r w:rsidRPr="00DE1F40">
        <w:rPr>
          <w:lang w:val="en-US"/>
          <w:rPrChange w:id="1052" w:author="Josep Pueyo" w:date="2023-09-15T10:35:00Z">
            <w:rPr/>
          </w:rPrChange>
        </w:rPr>
        <w:t xml:space="preserve">                        </w:t>
      </w:r>
      <w:r w:rsidRPr="00DE1F40">
        <w:rPr>
          <w:i/>
          <w:iCs/>
          <w:color w:val="8F5903"/>
          <w:sz w:val="23"/>
          <w:szCs w:val="23"/>
          <w:lang w:val="en-US"/>
          <w:rPrChange w:id="1053" w:author="Josep Pueyo" w:date="2023-09-15T10:35:00Z">
            <w:rPr>
              <w:i/>
              <w:iCs/>
              <w:color w:val="8F5903"/>
              <w:sz w:val="23"/>
              <w:szCs w:val="23"/>
            </w:rPr>
          </w:rPrChange>
        </w:rPr>
        <w:t># Urban representation</w:t>
      </w:r>
    </w:p>
    <w:p w14:paraId="06F2849B" w14:textId="77777777" w:rsidR="008D1567" w:rsidRPr="00DE1F40" w:rsidRDefault="00000000">
      <w:pPr>
        <w:pStyle w:val="HTMLPreformatted"/>
        <w:divId w:val="2046445774"/>
        <w:rPr>
          <w:lang w:val="en-US"/>
          <w:rPrChange w:id="1054" w:author="Josep Pueyo" w:date="2023-09-15T10:35:00Z">
            <w:rPr/>
          </w:rPrChange>
        </w:rPr>
      </w:pPr>
      <w:r w:rsidRPr="00DE1F40">
        <w:rPr>
          <w:lang w:val="en-US"/>
          <w:rPrChange w:id="1055" w:author="Josep Pueyo" w:date="2023-09-15T10:35:00Z">
            <w:rPr/>
          </w:rPrChange>
        </w:rPr>
        <w:t xml:space="preserve">  </w:t>
      </w:r>
    </w:p>
    <w:p w14:paraId="20D5D55A" w14:textId="77777777" w:rsidR="008D1567" w:rsidRPr="00DE1F40" w:rsidRDefault="00000000">
      <w:pPr>
        <w:pStyle w:val="HTMLPreformatted"/>
        <w:divId w:val="2046445774"/>
        <w:rPr>
          <w:lang w:val="en-US"/>
          <w:rPrChange w:id="1056" w:author="Josep Pueyo" w:date="2023-09-15T10:35:00Z">
            <w:rPr/>
          </w:rPrChange>
        </w:rPr>
      </w:pPr>
      <w:r w:rsidRPr="00DE1F40">
        <w:rPr>
          <w:lang w:val="en-US"/>
          <w:rPrChange w:id="1057" w:author="Josep Pueyo" w:date="2023-09-15T10:35:00Z">
            <w:rPr/>
          </w:rPrChange>
        </w:rPr>
        <w:t xml:space="preserve">                        </w:t>
      </w:r>
      <w:proofErr w:type="spellStart"/>
      <w:r w:rsidRPr="00DE1F40">
        <w:rPr>
          <w:color w:val="C4A100"/>
          <w:sz w:val="23"/>
          <w:szCs w:val="23"/>
          <w:lang w:val="en-US"/>
          <w:rPrChange w:id="1058" w:author="Josep Pueyo" w:date="2023-09-15T10:35:00Z">
            <w:rPr>
              <w:color w:val="C4A100"/>
              <w:sz w:val="23"/>
              <w:szCs w:val="23"/>
            </w:rPr>
          </w:rPrChange>
        </w:rPr>
        <w:t>runoff_df</w:t>
      </w:r>
      <w:proofErr w:type="spellEnd"/>
      <w:r w:rsidRPr="00DE1F40">
        <w:rPr>
          <w:color w:val="C4A100"/>
          <w:sz w:val="23"/>
          <w:szCs w:val="23"/>
          <w:lang w:val="en-US"/>
          <w:rPrChange w:id="1059" w:author="Josep Pueyo" w:date="2023-09-15T10:35:00Z">
            <w:rPr>
              <w:color w:val="C4A100"/>
              <w:sz w:val="23"/>
              <w:szCs w:val="23"/>
            </w:rPr>
          </w:rPrChange>
        </w:rPr>
        <w:t xml:space="preserve"> =</w:t>
      </w:r>
      <w:r w:rsidRPr="00DE1F40">
        <w:rPr>
          <w:lang w:val="en-US"/>
          <w:rPrChange w:id="1060" w:author="Josep Pueyo" w:date="2023-09-15T10:35:00Z">
            <w:rPr/>
          </w:rPrChange>
        </w:rPr>
        <w:t xml:space="preserve"> </w:t>
      </w:r>
    </w:p>
    <w:p w14:paraId="46668EA9" w14:textId="77777777" w:rsidR="008D1567" w:rsidRPr="00DE1F40" w:rsidRDefault="00000000">
      <w:pPr>
        <w:pStyle w:val="HTMLPreformatted"/>
        <w:divId w:val="2046445774"/>
        <w:rPr>
          <w:lang w:val="en-US"/>
          <w:rPrChange w:id="1061" w:author="Josep Pueyo" w:date="2023-09-15T10:35:00Z">
            <w:rPr/>
          </w:rPrChange>
        </w:rPr>
      </w:pPr>
      <w:r w:rsidRPr="00DE1F40">
        <w:rPr>
          <w:lang w:val="en-US"/>
          <w:rPrChange w:id="1062" w:author="Josep Pueyo" w:date="2023-09-15T10:35:00Z">
            <w:rPr/>
          </w:rPrChange>
        </w:rPr>
        <w:t xml:space="preserve">                        </w:t>
      </w:r>
      <w:r w:rsidRPr="00DE1F40">
        <w:rPr>
          <w:color w:val="000000"/>
          <w:sz w:val="23"/>
          <w:szCs w:val="23"/>
          <w:lang w:val="en-US"/>
          <w:rPrChange w:id="1063" w:author="Josep Pueyo" w:date="2023-09-15T10:35:00Z">
            <w:rPr>
              <w:color w:val="000000"/>
              <w:sz w:val="23"/>
              <w:szCs w:val="23"/>
            </w:rPr>
          </w:rPrChange>
        </w:rPr>
        <w:t>NULL,</w:t>
      </w:r>
      <w:r w:rsidRPr="00DE1F40">
        <w:rPr>
          <w:lang w:val="en-US"/>
          <w:rPrChange w:id="1064" w:author="Josep Pueyo" w:date="2023-09-15T10:35:00Z">
            <w:rPr/>
          </w:rPrChange>
        </w:rPr>
        <w:t xml:space="preserve">             </w:t>
      </w:r>
    </w:p>
    <w:p w14:paraId="677BCAFD" w14:textId="77777777" w:rsidR="008D1567" w:rsidRPr="00DE1F40" w:rsidRDefault="00000000">
      <w:pPr>
        <w:pStyle w:val="HTMLPreformatted"/>
        <w:divId w:val="2046445774"/>
        <w:rPr>
          <w:lang w:val="en-US"/>
          <w:rPrChange w:id="1065" w:author="Josep Pueyo" w:date="2023-09-15T10:35:00Z">
            <w:rPr/>
          </w:rPrChange>
        </w:rPr>
      </w:pPr>
      <w:r w:rsidRPr="00DE1F40">
        <w:rPr>
          <w:lang w:val="en-US"/>
          <w:rPrChange w:id="1066" w:author="Josep Pueyo" w:date="2023-09-15T10:35:00Z">
            <w:rPr/>
          </w:rPrChange>
        </w:rPr>
        <w:t xml:space="preserve">                        </w:t>
      </w:r>
      <w:r w:rsidRPr="00DE1F40">
        <w:rPr>
          <w:i/>
          <w:iCs/>
          <w:color w:val="8F5903"/>
          <w:sz w:val="23"/>
          <w:szCs w:val="23"/>
          <w:lang w:val="en-US"/>
          <w:rPrChange w:id="1067" w:author="Josep Pueyo" w:date="2023-09-15T10:35:00Z">
            <w:rPr>
              <w:i/>
              <w:iCs/>
              <w:color w:val="8F5903"/>
              <w:sz w:val="23"/>
              <w:szCs w:val="23"/>
            </w:rPr>
          </w:rPrChange>
        </w:rPr>
        <w:t xml:space="preserve"># A </w:t>
      </w:r>
      <w:proofErr w:type="spellStart"/>
      <w:proofErr w:type="gramStart"/>
      <w:r w:rsidRPr="00DE1F40">
        <w:rPr>
          <w:i/>
          <w:iCs/>
          <w:color w:val="8F5903"/>
          <w:sz w:val="23"/>
          <w:szCs w:val="23"/>
          <w:lang w:val="en-US"/>
          <w:rPrChange w:id="1068" w:author="Josep Pueyo" w:date="2023-09-15T10:35:00Z">
            <w:rPr>
              <w:i/>
              <w:iCs/>
              <w:color w:val="8F5903"/>
              <w:sz w:val="23"/>
              <w:szCs w:val="23"/>
            </w:rPr>
          </w:rPrChange>
        </w:rPr>
        <w:t>data.frame</w:t>
      </w:r>
      <w:proofErr w:type="spellEnd"/>
      <w:proofErr w:type="gramEnd"/>
      <w:r w:rsidRPr="00DE1F40">
        <w:rPr>
          <w:i/>
          <w:iCs/>
          <w:color w:val="8F5903"/>
          <w:sz w:val="23"/>
          <w:szCs w:val="23"/>
          <w:lang w:val="en-US"/>
          <w:rPrChange w:id="1069" w:author="Josep Pueyo" w:date="2023-09-15T10:35:00Z">
            <w:rPr>
              <w:i/>
              <w:iCs/>
              <w:color w:val="8F5903"/>
              <w:sz w:val="23"/>
              <w:szCs w:val="23"/>
            </w:rPr>
          </w:rPrChange>
        </w:rPr>
        <w:t xml:space="preserve"> with land use values</w:t>
      </w:r>
    </w:p>
    <w:p w14:paraId="13272920" w14:textId="77777777" w:rsidR="008D1567" w:rsidRPr="00DE1F40" w:rsidRDefault="00000000">
      <w:pPr>
        <w:pStyle w:val="HTMLPreformatted"/>
        <w:divId w:val="2046445774"/>
        <w:rPr>
          <w:lang w:val="en-US"/>
          <w:rPrChange w:id="1070" w:author="Josep Pueyo" w:date="2023-09-15T10:35:00Z">
            <w:rPr/>
          </w:rPrChange>
        </w:rPr>
      </w:pPr>
      <w:r w:rsidRPr="00DE1F40">
        <w:rPr>
          <w:lang w:val="en-US"/>
          <w:rPrChange w:id="1071" w:author="Josep Pueyo" w:date="2023-09-15T10:35:00Z">
            <w:rPr/>
          </w:rPrChange>
        </w:rPr>
        <w:t xml:space="preserve">  </w:t>
      </w:r>
    </w:p>
    <w:p w14:paraId="6061629A" w14:textId="77777777" w:rsidR="008D1567" w:rsidRPr="00DE1F40" w:rsidRDefault="00000000">
      <w:pPr>
        <w:pStyle w:val="HTMLPreformatted"/>
        <w:divId w:val="2046445774"/>
        <w:rPr>
          <w:lang w:val="en-US"/>
          <w:rPrChange w:id="1072" w:author="Josep Pueyo" w:date="2023-09-15T10:35:00Z">
            <w:rPr/>
          </w:rPrChange>
        </w:rPr>
      </w:pPr>
      <w:r w:rsidRPr="00DE1F40">
        <w:rPr>
          <w:lang w:val="en-US"/>
          <w:rPrChange w:id="1073" w:author="Josep Pueyo" w:date="2023-09-15T10:35:00Z">
            <w:rPr/>
          </w:rPrChange>
        </w:rPr>
        <w:t xml:space="preserve">                        </w:t>
      </w:r>
      <w:r w:rsidRPr="00DE1F40">
        <w:rPr>
          <w:color w:val="C4A100"/>
          <w:sz w:val="23"/>
          <w:szCs w:val="23"/>
          <w:lang w:val="en-US"/>
          <w:rPrChange w:id="1074" w:author="Josep Pueyo" w:date="2023-09-15T10:35:00Z">
            <w:rPr>
              <w:color w:val="C4A100"/>
              <w:sz w:val="23"/>
              <w:szCs w:val="23"/>
            </w:rPr>
          </w:rPrChange>
        </w:rPr>
        <w:t>rain =</w:t>
      </w:r>
      <w:r w:rsidRPr="00DE1F40">
        <w:rPr>
          <w:lang w:val="en-US"/>
          <w:rPrChange w:id="1075" w:author="Josep Pueyo" w:date="2023-09-15T10:35:00Z">
            <w:rPr/>
          </w:rPrChange>
        </w:rPr>
        <w:t xml:space="preserve"> </w:t>
      </w:r>
    </w:p>
    <w:p w14:paraId="13108DB5" w14:textId="77777777" w:rsidR="008D1567" w:rsidRPr="00DE1F40" w:rsidRDefault="00000000">
      <w:pPr>
        <w:pStyle w:val="HTMLPreformatted"/>
        <w:divId w:val="2046445774"/>
        <w:rPr>
          <w:lang w:val="en-US"/>
          <w:rPrChange w:id="1076" w:author="Josep Pueyo" w:date="2023-09-15T10:35:00Z">
            <w:rPr/>
          </w:rPrChange>
        </w:rPr>
      </w:pPr>
      <w:r w:rsidRPr="00DE1F40">
        <w:rPr>
          <w:lang w:val="en-US"/>
          <w:rPrChange w:id="1077" w:author="Josep Pueyo" w:date="2023-09-15T10:35:00Z">
            <w:rPr/>
          </w:rPrChange>
        </w:rPr>
        <w:t xml:space="preserve">                        </w:t>
      </w:r>
      <w:r w:rsidRPr="00DE1F40">
        <w:rPr>
          <w:color w:val="0000CF"/>
          <w:sz w:val="23"/>
          <w:szCs w:val="23"/>
          <w:lang w:val="en-US"/>
          <w:rPrChange w:id="1078" w:author="Josep Pueyo" w:date="2023-09-15T10:35:00Z">
            <w:rPr>
              <w:color w:val="0000CF"/>
              <w:sz w:val="23"/>
              <w:szCs w:val="23"/>
            </w:rPr>
          </w:rPrChange>
        </w:rPr>
        <w:t>85</w:t>
      </w:r>
      <w:r w:rsidRPr="00DE1F40">
        <w:rPr>
          <w:lang w:val="en-US"/>
          <w:rPrChange w:id="1079" w:author="Josep Pueyo" w:date="2023-09-15T10:35:00Z">
            <w:rPr/>
          </w:rPrChange>
        </w:rPr>
        <w:t xml:space="preserve">,                     </w:t>
      </w:r>
    </w:p>
    <w:p w14:paraId="7D191179" w14:textId="77777777" w:rsidR="008D1567" w:rsidRPr="00DE1F40" w:rsidRDefault="00000000">
      <w:pPr>
        <w:pStyle w:val="HTMLPreformatted"/>
        <w:divId w:val="2046445774"/>
        <w:rPr>
          <w:lang w:val="en-US"/>
          <w:rPrChange w:id="1080" w:author="Josep Pueyo" w:date="2023-09-15T10:35:00Z">
            <w:rPr/>
          </w:rPrChange>
        </w:rPr>
      </w:pPr>
      <w:r w:rsidRPr="00DE1F40">
        <w:rPr>
          <w:lang w:val="en-US"/>
          <w:rPrChange w:id="1081" w:author="Josep Pueyo" w:date="2023-09-15T10:35:00Z">
            <w:rPr/>
          </w:rPrChange>
        </w:rPr>
        <w:t xml:space="preserve">                        </w:t>
      </w:r>
      <w:r w:rsidRPr="00DE1F40">
        <w:rPr>
          <w:i/>
          <w:iCs/>
          <w:color w:val="8F5903"/>
          <w:sz w:val="23"/>
          <w:szCs w:val="23"/>
          <w:lang w:val="en-US"/>
          <w:rPrChange w:id="1082" w:author="Josep Pueyo" w:date="2023-09-15T10:35:00Z">
            <w:rPr>
              <w:i/>
              <w:iCs/>
              <w:color w:val="8F5903"/>
              <w:sz w:val="23"/>
              <w:szCs w:val="23"/>
            </w:rPr>
          </w:rPrChange>
        </w:rPr>
        <w:t># Rain event in mm.</w:t>
      </w:r>
    </w:p>
    <w:p w14:paraId="45C03C0D" w14:textId="77777777" w:rsidR="008D1567" w:rsidRPr="00DE1F40" w:rsidRDefault="00000000">
      <w:pPr>
        <w:pStyle w:val="HTMLPreformatted"/>
        <w:divId w:val="2046445774"/>
        <w:rPr>
          <w:lang w:val="en-US"/>
          <w:rPrChange w:id="1083" w:author="Josep Pueyo" w:date="2023-09-15T10:35:00Z">
            <w:rPr/>
          </w:rPrChange>
        </w:rPr>
      </w:pPr>
      <w:r w:rsidRPr="00DE1F40">
        <w:rPr>
          <w:lang w:val="en-US"/>
          <w:rPrChange w:id="1084" w:author="Josep Pueyo" w:date="2023-09-15T10:35:00Z">
            <w:rPr/>
          </w:rPrChange>
        </w:rPr>
        <w:t xml:space="preserve">  </w:t>
      </w:r>
    </w:p>
    <w:p w14:paraId="7ACCAA8B" w14:textId="77777777" w:rsidR="008D1567" w:rsidRPr="00DE1F40" w:rsidRDefault="00000000">
      <w:pPr>
        <w:pStyle w:val="HTMLPreformatted"/>
        <w:divId w:val="2046445774"/>
        <w:rPr>
          <w:lang w:val="en-US"/>
          <w:rPrChange w:id="1085" w:author="Josep Pueyo" w:date="2023-09-15T10:35:00Z">
            <w:rPr/>
          </w:rPrChange>
        </w:rPr>
      </w:pPr>
      <w:r w:rsidRPr="00DE1F40">
        <w:rPr>
          <w:lang w:val="en-US"/>
          <w:rPrChange w:id="1086" w:author="Josep Pueyo" w:date="2023-09-15T10:35:00Z">
            <w:rPr/>
          </w:rPrChange>
        </w:rPr>
        <w:t xml:space="preserve">                        </w:t>
      </w:r>
      <w:proofErr w:type="spellStart"/>
      <w:r w:rsidRPr="00DE1F40">
        <w:rPr>
          <w:color w:val="C4A100"/>
          <w:sz w:val="23"/>
          <w:szCs w:val="23"/>
          <w:lang w:val="en-US"/>
          <w:rPrChange w:id="1087" w:author="Josep Pueyo" w:date="2023-09-15T10:35:00Z">
            <w:rPr>
              <w:color w:val="C4A100"/>
              <w:sz w:val="23"/>
              <w:szCs w:val="23"/>
            </w:rPr>
          </w:rPrChange>
        </w:rPr>
        <w:t>floors_field</w:t>
      </w:r>
      <w:proofErr w:type="spellEnd"/>
      <w:r w:rsidRPr="00DE1F40">
        <w:rPr>
          <w:color w:val="C4A100"/>
          <w:sz w:val="23"/>
          <w:szCs w:val="23"/>
          <w:lang w:val="en-US"/>
          <w:rPrChange w:id="1088" w:author="Josep Pueyo" w:date="2023-09-15T10:35:00Z">
            <w:rPr>
              <w:color w:val="C4A100"/>
              <w:sz w:val="23"/>
              <w:szCs w:val="23"/>
            </w:rPr>
          </w:rPrChange>
        </w:rPr>
        <w:t xml:space="preserve"> = "floors"</w:t>
      </w:r>
      <w:r w:rsidRPr="00DE1F40">
        <w:rPr>
          <w:lang w:val="en-US"/>
          <w:rPrChange w:id="1089" w:author="Josep Pueyo" w:date="2023-09-15T10:35:00Z">
            <w:rPr/>
          </w:rPrChange>
        </w:rPr>
        <w:t xml:space="preserve">,     </w:t>
      </w:r>
    </w:p>
    <w:p w14:paraId="18B77EF3" w14:textId="77777777" w:rsidR="008D1567" w:rsidRPr="00DE1F40" w:rsidRDefault="00000000">
      <w:pPr>
        <w:pStyle w:val="HTMLPreformatted"/>
        <w:divId w:val="2046445774"/>
        <w:rPr>
          <w:lang w:val="en-US"/>
          <w:rPrChange w:id="1090" w:author="Josep Pueyo" w:date="2023-09-15T10:35:00Z">
            <w:rPr/>
          </w:rPrChange>
        </w:rPr>
      </w:pPr>
      <w:r w:rsidRPr="00DE1F40">
        <w:rPr>
          <w:lang w:val="en-US"/>
          <w:rPrChange w:id="1091" w:author="Josep Pueyo" w:date="2023-09-15T10:35:00Z">
            <w:rPr/>
          </w:rPrChange>
        </w:rPr>
        <w:t xml:space="preserve">                        </w:t>
      </w:r>
      <w:r w:rsidRPr="00DE1F40">
        <w:rPr>
          <w:i/>
          <w:iCs/>
          <w:color w:val="8F5903"/>
          <w:sz w:val="23"/>
          <w:szCs w:val="23"/>
          <w:lang w:val="en-US"/>
          <w:rPrChange w:id="1092" w:author="Josep Pueyo" w:date="2023-09-15T10:35:00Z">
            <w:rPr>
              <w:i/>
              <w:iCs/>
              <w:color w:val="8F5903"/>
              <w:sz w:val="23"/>
              <w:szCs w:val="23"/>
            </w:rPr>
          </w:rPrChange>
        </w:rPr>
        <w:t># Variable in `x` containing the number of floors of each element</w:t>
      </w:r>
    </w:p>
    <w:p w14:paraId="528DEBD8" w14:textId="77777777" w:rsidR="008D1567" w:rsidRPr="00DE1F40" w:rsidRDefault="00000000">
      <w:pPr>
        <w:pStyle w:val="HTMLPreformatted"/>
        <w:divId w:val="2046445774"/>
        <w:rPr>
          <w:lang w:val="en-US"/>
          <w:rPrChange w:id="1093" w:author="Josep Pueyo" w:date="2023-09-15T10:35:00Z">
            <w:rPr/>
          </w:rPrChange>
        </w:rPr>
      </w:pPr>
      <w:r w:rsidRPr="00DE1F40">
        <w:rPr>
          <w:lang w:val="en-US"/>
          <w:rPrChange w:id="1094" w:author="Josep Pueyo" w:date="2023-09-15T10:35:00Z">
            <w:rPr/>
          </w:rPrChange>
        </w:rPr>
        <w:t xml:space="preserve">  </w:t>
      </w:r>
    </w:p>
    <w:p w14:paraId="299DA6D2" w14:textId="77777777" w:rsidR="008D1567" w:rsidRPr="00DE1F40" w:rsidRDefault="00000000">
      <w:pPr>
        <w:pStyle w:val="HTMLPreformatted"/>
        <w:divId w:val="2046445774"/>
        <w:rPr>
          <w:lang w:val="en-US"/>
          <w:rPrChange w:id="1095" w:author="Josep Pueyo" w:date="2023-09-15T10:35:00Z">
            <w:rPr/>
          </w:rPrChange>
        </w:rPr>
      </w:pPr>
      <w:r w:rsidRPr="00DE1F40">
        <w:rPr>
          <w:lang w:val="en-US"/>
          <w:rPrChange w:id="1096" w:author="Josep Pueyo" w:date="2023-09-15T10:35:00Z">
            <w:rPr/>
          </w:rPrChange>
        </w:rPr>
        <w:t xml:space="preserve">                        </w:t>
      </w:r>
      <w:proofErr w:type="spellStart"/>
      <w:r w:rsidRPr="00DE1F40">
        <w:rPr>
          <w:color w:val="C4A100"/>
          <w:sz w:val="23"/>
          <w:szCs w:val="23"/>
          <w:lang w:val="en-US"/>
          <w:rPrChange w:id="1097" w:author="Josep Pueyo" w:date="2023-09-15T10:35:00Z">
            <w:rPr>
              <w:color w:val="C4A100"/>
              <w:sz w:val="23"/>
              <w:szCs w:val="23"/>
            </w:rPr>
          </w:rPrChange>
        </w:rPr>
        <w:t>harvest_dist</w:t>
      </w:r>
      <w:proofErr w:type="spellEnd"/>
      <w:r w:rsidRPr="00DE1F40">
        <w:rPr>
          <w:color w:val="C4A100"/>
          <w:sz w:val="23"/>
          <w:szCs w:val="23"/>
          <w:lang w:val="en-US"/>
          <w:rPrChange w:id="1098" w:author="Josep Pueyo" w:date="2023-09-15T10:35:00Z">
            <w:rPr>
              <w:color w:val="C4A100"/>
              <w:sz w:val="23"/>
              <w:szCs w:val="23"/>
            </w:rPr>
          </w:rPrChange>
        </w:rPr>
        <w:t xml:space="preserve"> =</w:t>
      </w:r>
      <w:r w:rsidRPr="00DE1F40">
        <w:rPr>
          <w:lang w:val="en-US"/>
          <w:rPrChange w:id="1099" w:author="Josep Pueyo" w:date="2023-09-15T10:35:00Z">
            <w:rPr/>
          </w:rPrChange>
        </w:rPr>
        <w:t xml:space="preserve"> </w:t>
      </w:r>
    </w:p>
    <w:p w14:paraId="2015889A" w14:textId="77777777" w:rsidR="008D1567" w:rsidRPr="00DE1F40" w:rsidRDefault="00000000">
      <w:pPr>
        <w:pStyle w:val="HTMLPreformatted"/>
        <w:divId w:val="2046445774"/>
        <w:rPr>
          <w:lang w:val="en-US"/>
          <w:rPrChange w:id="1100" w:author="Josep Pueyo" w:date="2023-09-15T10:35:00Z">
            <w:rPr/>
          </w:rPrChange>
        </w:rPr>
      </w:pPr>
      <w:r w:rsidRPr="00DE1F40">
        <w:rPr>
          <w:lang w:val="en-US"/>
          <w:rPrChange w:id="1101" w:author="Josep Pueyo" w:date="2023-09-15T10:35:00Z">
            <w:rPr/>
          </w:rPrChange>
        </w:rPr>
        <w:lastRenderedPageBreak/>
        <w:t xml:space="preserve">                        </w:t>
      </w:r>
      <w:r w:rsidRPr="00DE1F40">
        <w:rPr>
          <w:color w:val="0000CF"/>
          <w:sz w:val="23"/>
          <w:szCs w:val="23"/>
          <w:lang w:val="en-US"/>
          <w:rPrChange w:id="1102" w:author="Josep Pueyo" w:date="2023-09-15T10:35:00Z">
            <w:rPr>
              <w:color w:val="0000CF"/>
              <w:sz w:val="23"/>
              <w:szCs w:val="23"/>
            </w:rPr>
          </w:rPrChange>
        </w:rPr>
        <w:t>10</w:t>
      </w:r>
    </w:p>
    <w:p w14:paraId="75264C44" w14:textId="77777777" w:rsidR="008D1567" w:rsidRPr="00DE1F40" w:rsidRDefault="00000000">
      <w:pPr>
        <w:pStyle w:val="HTMLPreformatted"/>
        <w:divId w:val="2046445774"/>
        <w:rPr>
          <w:lang w:val="en-US"/>
          <w:rPrChange w:id="1103" w:author="Josep Pueyo" w:date="2023-09-15T10:35:00Z">
            <w:rPr/>
          </w:rPrChange>
        </w:rPr>
      </w:pPr>
      <w:r w:rsidRPr="00DE1F40">
        <w:rPr>
          <w:lang w:val="en-US"/>
          <w:rPrChange w:id="1104" w:author="Josep Pueyo" w:date="2023-09-15T10:35:00Z">
            <w:rPr/>
          </w:rPrChange>
        </w:rPr>
        <w:t xml:space="preserve">                        </w:t>
      </w:r>
      <w:r w:rsidRPr="00DE1F40">
        <w:rPr>
          <w:color w:val="000000"/>
          <w:sz w:val="23"/>
          <w:szCs w:val="23"/>
          <w:lang w:val="en-US"/>
          <w:rPrChange w:id="1105" w:author="Josep Pueyo" w:date="2023-09-15T10:35:00Z">
            <w:rPr>
              <w:color w:val="000000"/>
              <w:sz w:val="23"/>
              <w:szCs w:val="23"/>
            </w:rPr>
          </w:rPrChange>
        </w:rPr>
        <w:t>,</w:t>
      </w:r>
      <w:r w:rsidRPr="00DE1F40">
        <w:rPr>
          <w:lang w:val="en-US"/>
          <w:rPrChange w:id="1106" w:author="Josep Pueyo" w:date="2023-09-15T10:35:00Z">
            <w:rPr/>
          </w:rPrChange>
        </w:rPr>
        <w:t xml:space="preserve">            </w:t>
      </w:r>
    </w:p>
    <w:p w14:paraId="5948C21D" w14:textId="77777777" w:rsidR="008D1567" w:rsidRPr="00DE1F40" w:rsidRDefault="00000000">
      <w:pPr>
        <w:pStyle w:val="HTMLPreformatted"/>
        <w:divId w:val="2046445774"/>
        <w:rPr>
          <w:lang w:val="en-US"/>
          <w:rPrChange w:id="1107" w:author="Josep Pueyo" w:date="2023-09-15T10:35:00Z">
            <w:rPr/>
          </w:rPrChange>
        </w:rPr>
      </w:pPr>
      <w:r w:rsidRPr="00DE1F40">
        <w:rPr>
          <w:lang w:val="en-US"/>
          <w:rPrChange w:id="1108" w:author="Josep Pueyo" w:date="2023-09-15T10:35:00Z">
            <w:rPr/>
          </w:rPrChange>
        </w:rPr>
        <w:t xml:space="preserve">                        </w:t>
      </w:r>
      <w:r w:rsidRPr="00DE1F40">
        <w:rPr>
          <w:i/>
          <w:iCs/>
          <w:color w:val="8F5903"/>
          <w:sz w:val="23"/>
          <w:szCs w:val="23"/>
          <w:lang w:val="en-US"/>
          <w:rPrChange w:id="1109" w:author="Josep Pueyo" w:date="2023-09-15T10:35:00Z">
            <w:rPr>
              <w:i/>
              <w:iCs/>
              <w:color w:val="8F5903"/>
              <w:sz w:val="23"/>
              <w:szCs w:val="23"/>
            </w:rPr>
          </w:rPrChange>
        </w:rPr>
        <w:t># Maximum distance to consider for rainwater harvesting surfaces</w:t>
      </w:r>
    </w:p>
    <w:p w14:paraId="574BC4A6" w14:textId="77777777" w:rsidR="008D1567" w:rsidRPr="00DE1F40" w:rsidRDefault="00000000">
      <w:pPr>
        <w:pStyle w:val="HTMLPreformatted"/>
        <w:divId w:val="2046445774"/>
        <w:rPr>
          <w:lang w:val="en-US"/>
          <w:rPrChange w:id="1110" w:author="Josep Pueyo" w:date="2023-09-15T10:35:00Z">
            <w:rPr/>
          </w:rPrChange>
        </w:rPr>
      </w:pPr>
      <w:r w:rsidRPr="00DE1F40">
        <w:rPr>
          <w:lang w:val="en-US"/>
          <w:rPrChange w:id="1111" w:author="Josep Pueyo" w:date="2023-09-15T10:35:00Z">
            <w:rPr/>
          </w:rPrChange>
        </w:rPr>
        <w:t xml:space="preserve">  </w:t>
      </w:r>
    </w:p>
    <w:p w14:paraId="10C406A6" w14:textId="77777777" w:rsidR="008D1567" w:rsidRPr="00DE1F40" w:rsidRDefault="00000000">
      <w:pPr>
        <w:pStyle w:val="HTMLPreformatted"/>
        <w:divId w:val="2046445774"/>
        <w:rPr>
          <w:lang w:val="en-US"/>
          <w:rPrChange w:id="1112" w:author="Josep Pueyo" w:date="2023-09-15T10:35:00Z">
            <w:rPr/>
          </w:rPrChange>
        </w:rPr>
      </w:pPr>
      <w:r w:rsidRPr="00DE1F40">
        <w:rPr>
          <w:lang w:val="en-US"/>
          <w:rPrChange w:id="1113" w:author="Josep Pueyo" w:date="2023-09-15T10:35:00Z">
            <w:rPr/>
          </w:rPrChange>
        </w:rPr>
        <w:t xml:space="preserve">                        </w:t>
      </w:r>
      <w:proofErr w:type="spellStart"/>
      <w:r w:rsidRPr="00DE1F40">
        <w:rPr>
          <w:color w:val="C4A100"/>
          <w:sz w:val="23"/>
          <w:szCs w:val="23"/>
          <w:lang w:val="en-US"/>
          <w:rPrChange w:id="1114" w:author="Josep Pueyo" w:date="2023-09-15T10:35:00Z">
            <w:rPr>
              <w:color w:val="C4A100"/>
              <w:sz w:val="23"/>
              <w:szCs w:val="23"/>
            </w:rPr>
          </w:rPrChange>
        </w:rPr>
        <w:t>tank_size</w:t>
      </w:r>
      <w:proofErr w:type="spellEnd"/>
      <w:r w:rsidRPr="00DE1F40">
        <w:rPr>
          <w:color w:val="C4A100"/>
          <w:sz w:val="23"/>
          <w:szCs w:val="23"/>
          <w:lang w:val="en-US"/>
          <w:rPrChange w:id="1115" w:author="Josep Pueyo" w:date="2023-09-15T10:35:00Z">
            <w:rPr>
              <w:color w:val="C4A100"/>
              <w:sz w:val="23"/>
              <w:szCs w:val="23"/>
            </w:rPr>
          </w:rPrChange>
        </w:rPr>
        <w:t xml:space="preserve"> =</w:t>
      </w:r>
      <w:r w:rsidRPr="00DE1F40">
        <w:rPr>
          <w:lang w:val="en-US"/>
          <w:rPrChange w:id="1116" w:author="Josep Pueyo" w:date="2023-09-15T10:35:00Z">
            <w:rPr/>
          </w:rPrChange>
        </w:rPr>
        <w:t xml:space="preserve"> </w:t>
      </w:r>
    </w:p>
    <w:p w14:paraId="4B3FC8D3" w14:textId="77777777" w:rsidR="008D1567" w:rsidRPr="00DE1F40" w:rsidRDefault="00000000">
      <w:pPr>
        <w:pStyle w:val="HTMLPreformatted"/>
        <w:divId w:val="2046445774"/>
        <w:rPr>
          <w:lang w:val="en-US"/>
          <w:rPrChange w:id="1117" w:author="Josep Pueyo" w:date="2023-09-15T10:35:00Z">
            <w:rPr/>
          </w:rPrChange>
        </w:rPr>
      </w:pPr>
      <w:r w:rsidRPr="00DE1F40">
        <w:rPr>
          <w:lang w:val="en-US"/>
          <w:rPrChange w:id="1118" w:author="Josep Pueyo" w:date="2023-09-15T10:35:00Z">
            <w:rPr/>
          </w:rPrChange>
        </w:rPr>
        <w:t xml:space="preserve">                        </w:t>
      </w:r>
      <w:proofErr w:type="gramStart"/>
      <w:r w:rsidRPr="00DE1F40">
        <w:rPr>
          <w:color w:val="000000"/>
          <w:sz w:val="23"/>
          <w:szCs w:val="23"/>
          <w:lang w:val="en-US"/>
          <w:rPrChange w:id="1119" w:author="Josep Pueyo" w:date="2023-09-15T10:35:00Z">
            <w:rPr>
              <w:color w:val="000000"/>
              <w:sz w:val="23"/>
              <w:szCs w:val="23"/>
            </w:rPr>
          </w:rPrChange>
        </w:rPr>
        <w:t>c(</w:t>
      </w:r>
      <w:proofErr w:type="gramEnd"/>
    </w:p>
    <w:p w14:paraId="69081B2B" w14:textId="77777777" w:rsidR="008D1567" w:rsidRPr="00DE1F40" w:rsidRDefault="00000000">
      <w:pPr>
        <w:pStyle w:val="HTMLPreformatted"/>
        <w:divId w:val="2046445774"/>
        <w:rPr>
          <w:lang w:val="en-US"/>
          <w:rPrChange w:id="1120" w:author="Josep Pueyo" w:date="2023-09-15T10:35:00Z">
            <w:rPr/>
          </w:rPrChange>
        </w:rPr>
      </w:pPr>
      <w:r w:rsidRPr="00DE1F40">
        <w:rPr>
          <w:lang w:val="en-US"/>
          <w:rPrChange w:id="1121" w:author="Josep Pueyo" w:date="2023-09-15T10:35:00Z">
            <w:rPr/>
          </w:rPrChange>
        </w:rPr>
        <w:t xml:space="preserve">                        </w:t>
      </w:r>
      <w:r w:rsidRPr="00DE1F40">
        <w:rPr>
          <w:color w:val="0000CF"/>
          <w:sz w:val="23"/>
          <w:szCs w:val="23"/>
          <w:lang w:val="en-US"/>
          <w:rPrChange w:id="1122" w:author="Josep Pueyo" w:date="2023-09-15T10:35:00Z">
            <w:rPr>
              <w:color w:val="0000CF"/>
              <w:sz w:val="23"/>
              <w:szCs w:val="23"/>
            </w:rPr>
          </w:rPrChange>
        </w:rPr>
        <w:t>0</w:t>
      </w:r>
    </w:p>
    <w:p w14:paraId="77073CA0" w14:textId="77777777" w:rsidR="008D1567" w:rsidRPr="00DE1F40" w:rsidRDefault="00000000">
      <w:pPr>
        <w:pStyle w:val="HTMLPreformatted"/>
        <w:divId w:val="2046445774"/>
        <w:rPr>
          <w:lang w:val="en-US"/>
          <w:rPrChange w:id="1123" w:author="Josep Pueyo" w:date="2023-09-15T10:35:00Z">
            <w:rPr/>
          </w:rPrChange>
        </w:rPr>
      </w:pPr>
      <w:r w:rsidRPr="00DE1F40">
        <w:rPr>
          <w:lang w:val="en-US"/>
          <w:rPrChange w:id="1124" w:author="Josep Pueyo" w:date="2023-09-15T10:35:00Z">
            <w:rPr/>
          </w:rPrChange>
        </w:rPr>
        <w:t xml:space="preserve">                        </w:t>
      </w:r>
      <w:r w:rsidRPr="00DE1F40">
        <w:rPr>
          <w:color w:val="000000"/>
          <w:sz w:val="23"/>
          <w:szCs w:val="23"/>
          <w:lang w:val="en-US"/>
          <w:rPrChange w:id="1125" w:author="Josep Pueyo" w:date="2023-09-15T10:35:00Z">
            <w:rPr>
              <w:color w:val="000000"/>
              <w:sz w:val="23"/>
              <w:szCs w:val="23"/>
            </w:rPr>
          </w:rPrChange>
        </w:rPr>
        <w:t>,</w:t>
      </w:r>
      <w:r w:rsidRPr="00DE1F40">
        <w:rPr>
          <w:lang w:val="en-US"/>
          <w:rPrChange w:id="1126" w:author="Josep Pueyo" w:date="2023-09-15T10:35:00Z">
            <w:rPr/>
          </w:rPrChange>
        </w:rPr>
        <w:t xml:space="preserve"> </w:t>
      </w:r>
    </w:p>
    <w:p w14:paraId="6BADB790" w14:textId="77777777" w:rsidR="008D1567" w:rsidRPr="00DE1F40" w:rsidRDefault="00000000">
      <w:pPr>
        <w:pStyle w:val="HTMLPreformatted"/>
        <w:divId w:val="2046445774"/>
        <w:rPr>
          <w:lang w:val="en-US"/>
          <w:rPrChange w:id="1127" w:author="Josep Pueyo" w:date="2023-09-15T10:35:00Z">
            <w:rPr/>
          </w:rPrChange>
        </w:rPr>
      </w:pPr>
      <w:r w:rsidRPr="00DE1F40">
        <w:rPr>
          <w:lang w:val="en-US"/>
          <w:rPrChange w:id="1128" w:author="Josep Pueyo" w:date="2023-09-15T10:35:00Z">
            <w:rPr/>
          </w:rPrChange>
        </w:rPr>
        <w:t xml:space="preserve">                        </w:t>
      </w:r>
      <w:r w:rsidRPr="00DE1F40">
        <w:rPr>
          <w:color w:val="0000CF"/>
          <w:sz w:val="23"/>
          <w:szCs w:val="23"/>
          <w:lang w:val="en-US"/>
          <w:rPrChange w:id="1129" w:author="Josep Pueyo" w:date="2023-09-15T10:35:00Z">
            <w:rPr>
              <w:color w:val="0000CF"/>
              <w:sz w:val="23"/>
              <w:szCs w:val="23"/>
            </w:rPr>
          </w:rPrChange>
        </w:rPr>
        <w:t>45</w:t>
      </w:r>
    </w:p>
    <w:p w14:paraId="02680FD2" w14:textId="77777777" w:rsidR="008D1567" w:rsidRPr="00DE1F40" w:rsidRDefault="00000000">
      <w:pPr>
        <w:pStyle w:val="HTMLPreformatted"/>
        <w:divId w:val="2046445774"/>
        <w:rPr>
          <w:lang w:val="en-US"/>
          <w:rPrChange w:id="1130" w:author="Josep Pueyo" w:date="2023-09-15T10:35:00Z">
            <w:rPr/>
          </w:rPrChange>
        </w:rPr>
      </w:pPr>
      <w:r w:rsidRPr="00DE1F40">
        <w:rPr>
          <w:lang w:val="en-US"/>
          <w:rPrChange w:id="1131" w:author="Josep Pueyo" w:date="2023-09-15T10:35:00Z">
            <w:rPr/>
          </w:rPrChange>
        </w:rPr>
        <w:t xml:space="preserve">                        </w:t>
      </w:r>
      <w:r w:rsidRPr="00DE1F40">
        <w:rPr>
          <w:color w:val="000000"/>
          <w:sz w:val="23"/>
          <w:szCs w:val="23"/>
          <w:lang w:val="en-US"/>
          <w:rPrChange w:id="1132" w:author="Josep Pueyo" w:date="2023-09-15T10:35:00Z">
            <w:rPr>
              <w:color w:val="000000"/>
              <w:sz w:val="23"/>
              <w:szCs w:val="23"/>
            </w:rPr>
          </w:rPrChange>
        </w:rPr>
        <w:t>)</w:t>
      </w:r>
      <w:r w:rsidRPr="00DE1F40">
        <w:rPr>
          <w:lang w:val="en-US"/>
          <w:rPrChange w:id="1133" w:author="Josep Pueyo" w:date="2023-09-15T10:35:00Z">
            <w:rPr/>
          </w:rPrChange>
        </w:rPr>
        <w:t xml:space="preserve">          </w:t>
      </w:r>
    </w:p>
    <w:p w14:paraId="6D338C2E" w14:textId="77777777" w:rsidR="008D1567" w:rsidRPr="00DE1F40" w:rsidRDefault="00000000">
      <w:pPr>
        <w:pStyle w:val="HTMLPreformatted"/>
        <w:divId w:val="2046445774"/>
        <w:rPr>
          <w:lang w:val="en-US"/>
          <w:rPrChange w:id="1134" w:author="Josep Pueyo" w:date="2023-09-15T10:35:00Z">
            <w:rPr/>
          </w:rPrChange>
        </w:rPr>
      </w:pPr>
      <w:r w:rsidRPr="00DE1F40">
        <w:rPr>
          <w:lang w:val="en-US"/>
          <w:rPrChange w:id="1135" w:author="Josep Pueyo" w:date="2023-09-15T10:35:00Z">
            <w:rPr/>
          </w:rPrChange>
        </w:rPr>
        <w:t xml:space="preserve">                        </w:t>
      </w:r>
      <w:r w:rsidRPr="00DE1F40">
        <w:rPr>
          <w:i/>
          <w:iCs/>
          <w:color w:val="8F5903"/>
          <w:sz w:val="23"/>
          <w:szCs w:val="23"/>
          <w:lang w:val="en-US"/>
          <w:rPrChange w:id="1136" w:author="Josep Pueyo" w:date="2023-09-15T10:35:00Z">
            <w:rPr>
              <w:i/>
              <w:iCs/>
              <w:color w:val="8F5903"/>
              <w:sz w:val="23"/>
              <w:szCs w:val="23"/>
            </w:rPr>
          </w:rPrChange>
        </w:rPr>
        <w:t># Range for the size of tanks in m3</w:t>
      </w:r>
    </w:p>
    <w:p w14:paraId="6D95B6F3" w14:textId="77777777" w:rsidR="008D1567" w:rsidRPr="00DE1F40" w:rsidRDefault="008D1567">
      <w:pPr>
        <w:pStyle w:val="HTMLPreformatted"/>
        <w:divId w:val="2046445774"/>
        <w:rPr>
          <w:lang w:val="en-US"/>
          <w:rPrChange w:id="1137" w:author="Josep Pueyo" w:date="2023-09-15T10:35:00Z">
            <w:rPr/>
          </w:rPrChange>
        </w:rPr>
      </w:pPr>
    </w:p>
    <w:p w14:paraId="23986AF6" w14:textId="77777777" w:rsidR="008D1567" w:rsidRPr="00DE1F40" w:rsidRDefault="00000000">
      <w:pPr>
        <w:pStyle w:val="HTMLPreformatted"/>
        <w:divId w:val="2046445774"/>
        <w:rPr>
          <w:lang w:val="en-US"/>
          <w:rPrChange w:id="1138" w:author="Josep Pueyo" w:date="2023-09-15T10:35:00Z">
            <w:rPr/>
          </w:rPrChange>
        </w:rPr>
      </w:pPr>
      <w:r w:rsidRPr="00DE1F40">
        <w:rPr>
          <w:lang w:val="en-US"/>
          <w:rPrChange w:id="1139" w:author="Josep Pueyo" w:date="2023-09-15T10:35:00Z">
            <w:rPr/>
          </w:rPrChange>
        </w:rPr>
        <w:t xml:space="preserve">                        </w:t>
      </w:r>
      <w:r w:rsidRPr="00DE1F40">
        <w:rPr>
          <w:color w:val="000000"/>
          <w:sz w:val="23"/>
          <w:szCs w:val="23"/>
          <w:lang w:val="en-US"/>
          <w:rPrChange w:id="1140" w:author="Josep Pueyo" w:date="2023-09-15T10:35:00Z">
            <w:rPr>
              <w:color w:val="000000"/>
              <w:sz w:val="23"/>
              <w:szCs w:val="23"/>
            </w:rPr>
          </w:rPrChange>
        </w:rPr>
        <w:t>)</w:t>
      </w:r>
    </w:p>
    <w:p w14:paraId="294C1B63" w14:textId="77777777" w:rsidR="008D1567" w:rsidRPr="00DE1F40" w:rsidRDefault="00000000">
      <w:pPr>
        <w:pStyle w:val="HTMLPreformatted"/>
        <w:divId w:val="2046445774"/>
        <w:rPr>
          <w:lang w:val="en-US"/>
          <w:rPrChange w:id="1141" w:author="Josep Pueyo" w:date="2023-09-15T10:35:00Z">
            <w:rPr/>
          </w:rPrChange>
        </w:rPr>
      </w:pPr>
      <w:r w:rsidRPr="00DE1F40">
        <w:rPr>
          <w:lang w:val="en-US"/>
          <w:rPrChange w:id="1142" w:author="Josep Pueyo" w:date="2023-09-15T10:35:00Z">
            <w:rPr/>
          </w:rPrChange>
        </w:rPr>
        <w:t xml:space="preserve">                    </w:t>
      </w:r>
    </w:p>
    <w:p w14:paraId="67C36B65" w14:textId="77777777" w:rsidR="008D1567" w:rsidRPr="00DE1F40" w:rsidRDefault="00000000">
      <w:pPr>
        <w:pStyle w:val="NormalWeb"/>
        <w:divId w:val="2046445774"/>
        <w:rPr>
          <w:lang w:val="en-US"/>
          <w:rPrChange w:id="1143" w:author="Josep Pueyo" w:date="2023-09-15T10:35:00Z">
            <w:rPr/>
          </w:rPrChange>
        </w:rPr>
      </w:pPr>
      <w:r w:rsidRPr="00DE1F40">
        <w:rPr>
          <w:b/>
          <w:bCs/>
          <w:lang w:val="en-US"/>
          <w:rPrChange w:id="1144" w:author="Josep Pueyo" w:date="2023-09-15T10:35:00Z">
            <w:rPr>
              <w:b/>
              <w:bCs/>
            </w:rPr>
          </w:rPrChange>
        </w:rPr>
        <w:t>Green areas accessibility</w:t>
      </w:r>
      <w:r w:rsidRPr="00DE1F40">
        <w:rPr>
          <w:lang w:val="en-US"/>
          <w:rPrChange w:id="1145" w:author="Josep Pueyo" w:date="2023-09-15T10:35:00Z">
            <w:rPr/>
          </w:rPrChange>
        </w:rPr>
        <w:t xml:space="preserve"> This indicator calculates the distance from each home to the closest public green area and </w:t>
      </w:r>
      <w:proofErr w:type="gramStart"/>
      <w:r w:rsidRPr="00DE1F40">
        <w:rPr>
          <w:lang w:val="en-US"/>
          <w:rPrChange w:id="1146" w:author="Josep Pueyo" w:date="2023-09-15T10:35:00Z">
            <w:rPr/>
          </w:rPrChange>
        </w:rPr>
        <w:t>return</w:t>
      </w:r>
      <w:proofErr w:type="gramEnd"/>
      <w:r w:rsidRPr="00DE1F40">
        <w:rPr>
          <w:lang w:val="en-US"/>
          <w:rPrChange w:id="1147" w:author="Josep Pueyo" w:date="2023-09-15T10:35:00Z">
            <w:rPr/>
          </w:rPrChange>
        </w:rPr>
        <w:t xml:space="preserve"> a summary of statistics (min, 25%, 50%, mean, 75% and max). It includes the possibility to exclude areas smaller than a threshold. The function to calculate these distances is </w:t>
      </w:r>
      <w:proofErr w:type="spellStart"/>
      <w:r w:rsidRPr="00DE1F40">
        <w:rPr>
          <w:rStyle w:val="HTMLTypewriter"/>
          <w:lang w:val="en-US"/>
          <w:rPrChange w:id="1148" w:author="Josep Pueyo" w:date="2023-09-15T10:35:00Z">
            <w:rPr>
              <w:rStyle w:val="HTMLTypewriter"/>
            </w:rPr>
          </w:rPrChange>
        </w:rPr>
        <w:t>green_distance</w:t>
      </w:r>
      <w:proofErr w:type="spellEnd"/>
      <w:r w:rsidRPr="00DE1F40">
        <w:rPr>
          <w:lang w:val="en-US"/>
          <w:rPrChange w:id="1149" w:author="Josep Pueyo" w:date="2023-09-15T10:35:00Z">
            <w:rPr/>
          </w:rPrChange>
        </w:rPr>
        <w:t xml:space="preserve"> (code snippet 3). It requires, as usual, the urban representation </w:t>
      </w:r>
      <w:proofErr w:type="gramStart"/>
      <w:r w:rsidRPr="00DE1F40">
        <w:rPr>
          <w:lang w:val="en-US"/>
          <w:rPrChange w:id="1150" w:author="Josep Pueyo" w:date="2023-09-15T10:35:00Z">
            <w:rPr/>
          </w:rPrChange>
        </w:rPr>
        <w:t xml:space="preserve">( </w:t>
      </w:r>
      <w:r w:rsidRPr="00DE1F40">
        <w:rPr>
          <w:rStyle w:val="HTMLTypewriter"/>
          <w:lang w:val="en-US"/>
          <w:rPrChange w:id="1151" w:author="Josep Pueyo" w:date="2023-09-15T10:35:00Z">
            <w:rPr>
              <w:rStyle w:val="HTMLTypewriter"/>
            </w:rPr>
          </w:rPrChange>
        </w:rPr>
        <w:t>x</w:t>
      </w:r>
      <w:proofErr w:type="gramEnd"/>
      <w:r w:rsidRPr="00DE1F40">
        <w:rPr>
          <w:lang w:val="en-US"/>
          <w:rPrChange w:id="1152" w:author="Josep Pueyo" w:date="2023-09-15T10:35:00Z">
            <w:rPr/>
          </w:rPrChange>
        </w:rPr>
        <w:t xml:space="preserve">) and a vector with all the categories considered public green areas. If it is not provided, the function uses the categories from </w:t>
      </w:r>
      <w:proofErr w:type="spellStart"/>
      <w:r w:rsidRPr="00DE1F40">
        <w:rPr>
          <w:rStyle w:val="HTMLTypewriter"/>
          <w:lang w:val="en-US"/>
          <w:rPrChange w:id="1153" w:author="Josep Pueyo" w:date="2023-09-15T10:35:00Z">
            <w:rPr>
              <w:rStyle w:val="HTMLTypewriter"/>
            </w:rPr>
          </w:rPrChange>
        </w:rPr>
        <w:t>city_land_uses</w:t>
      </w:r>
      <w:proofErr w:type="spellEnd"/>
      <w:r w:rsidRPr="00DE1F40">
        <w:rPr>
          <w:lang w:val="en-US"/>
          <w:rPrChange w:id="1154" w:author="Josep Pueyo" w:date="2023-09-15T10:35:00Z">
            <w:rPr/>
          </w:rPrChange>
        </w:rPr>
        <w:t xml:space="preserve"> where the attribute public is </w:t>
      </w:r>
      <w:r w:rsidRPr="00DE1F40">
        <w:rPr>
          <w:rStyle w:val="HTMLTypewriter"/>
          <w:lang w:val="en-US"/>
          <w:rPrChange w:id="1155" w:author="Josep Pueyo" w:date="2023-09-15T10:35:00Z">
            <w:rPr>
              <w:rStyle w:val="HTMLTypewriter"/>
            </w:rPr>
          </w:rPrChange>
        </w:rPr>
        <w:t>TRUE</w:t>
      </w:r>
      <w:r w:rsidRPr="00DE1F40">
        <w:rPr>
          <w:lang w:val="en-US"/>
          <w:rPrChange w:id="1156" w:author="Josep Pueyo" w:date="2023-09-15T10:35:00Z">
            <w:rPr/>
          </w:rPrChange>
        </w:rPr>
        <w:t xml:space="preserve">. The argument </w:t>
      </w:r>
      <w:proofErr w:type="spellStart"/>
      <w:r w:rsidRPr="00DE1F40">
        <w:rPr>
          <w:rStyle w:val="HTMLTypewriter"/>
          <w:lang w:val="en-US"/>
          <w:rPrChange w:id="1157" w:author="Josep Pueyo" w:date="2023-09-15T10:35:00Z">
            <w:rPr>
              <w:rStyle w:val="HTMLTypewriter"/>
            </w:rPr>
          </w:rPrChange>
        </w:rPr>
        <w:t>residence_col</w:t>
      </w:r>
      <w:proofErr w:type="spellEnd"/>
      <w:r w:rsidRPr="00DE1F40">
        <w:rPr>
          <w:lang w:val="en-US"/>
          <w:rPrChange w:id="1158" w:author="Josep Pueyo" w:date="2023-09-15T10:35:00Z">
            <w:rPr/>
          </w:rPrChange>
        </w:rPr>
        <w:t xml:space="preserve"> indicates the variable of the urban representation </w:t>
      </w:r>
      <w:proofErr w:type="gramStart"/>
      <w:r w:rsidRPr="00DE1F40">
        <w:rPr>
          <w:lang w:val="en-US"/>
          <w:rPrChange w:id="1159" w:author="Josep Pueyo" w:date="2023-09-15T10:35:00Z">
            <w:rPr/>
          </w:rPrChange>
        </w:rPr>
        <w:t xml:space="preserve">( </w:t>
      </w:r>
      <w:r w:rsidRPr="00DE1F40">
        <w:rPr>
          <w:rStyle w:val="HTMLTypewriter"/>
          <w:lang w:val="en-US"/>
          <w:rPrChange w:id="1160" w:author="Josep Pueyo" w:date="2023-09-15T10:35:00Z">
            <w:rPr>
              <w:rStyle w:val="HTMLTypewriter"/>
            </w:rPr>
          </w:rPrChange>
        </w:rPr>
        <w:t>x</w:t>
      </w:r>
      <w:proofErr w:type="gramEnd"/>
      <w:r w:rsidRPr="00DE1F40">
        <w:rPr>
          <w:lang w:val="en-US"/>
          <w:rPrChange w:id="1161" w:author="Josep Pueyo" w:date="2023-09-15T10:35:00Z">
            <w:rPr/>
          </w:rPrChange>
        </w:rPr>
        <w:t xml:space="preserve">) that must be used to identify the </w:t>
      </w:r>
      <w:r w:rsidRPr="00DE1F40">
        <w:rPr>
          <w:rStyle w:val="HTMLTypewriter"/>
          <w:lang w:val="en-US"/>
          <w:rPrChange w:id="1162" w:author="Josep Pueyo" w:date="2023-09-15T10:35:00Z">
            <w:rPr>
              <w:rStyle w:val="HTMLTypewriter"/>
            </w:rPr>
          </w:rPrChange>
        </w:rPr>
        <w:t>residences</w:t>
      </w:r>
      <w:r w:rsidRPr="00DE1F40">
        <w:rPr>
          <w:lang w:val="en-US"/>
          <w:rPrChange w:id="1163" w:author="Josep Pueyo" w:date="2023-09-15T10:35:00Z">
            <w:rPr/>
          </w:rPrChange>
        </w:rPr>
        <w:t xml:space="preserve">. Subsequently, residences </w:t>
      </w:r>
      <w:proofErr w:type="gramStart"/>
      <w:r w:rsidRPr="00DE1F40">
        <w:rPr>
          <w:lang w:val="en-US"/>
          <w:rPrChange w:id="1164" w:author="Josep Pueyo" w:date="2023-09-15T10:35:00Z">
            <w:rPr/>
          </w:rPrChange>
        </w:rPr>
        <w:t>indicates</w:t>
      </w:r>
      <w:proofErr w:type="gramEnd"/>
      <w:r w:rsidRPr="00DE1F40">
        <w:rPr>
          <w:lang w:val="en-US"/>
          <w:rPrChange w:id="1165" w:author="Josep Pueyo" w:date="2023-09-15T10:35:00Z">
            <w:rPr/>
          </w:rPrChange>
        </w:rPr>
        <w:t xml:space="preserve"> which categories of the ones contained by the variable passed to </w:t>
      </w:r>
      <w:proofErr w:type="spellStart"/>
      <w:r w:rsidRPr="00DE1F40">
        <w:rPr>
          <w:rStyle w:val="HTMLTypewriter"/>
          <w:lang w:val="en-US"/>
          <w:rPrChange w:id="1166" w:author="Josep Pueyo" w:date="2023-09-15T10:35:00Z">
            <w:rPr>
              <w:rStyle w:val="HTMLTypewriter"/>
            </w:rPr>
          </w:rPrChange>
        </w:rPr>
        <w:t>residence_col</w:t>
      </w:r>
      <w:proofErr w:type="spellEnd"/>
      <w:r w:rsidRPr="00DE1F40">
        <w:rPr>
          <w:lang w:val="en-US"/>
          <w:rPrChange w:id="1167" w:author="Josep Pueyo" w:date="2023-09-15T10:35:00Z">
            <w:rPr/>
          </w:rPrChange>
        </w:rPr>
        <w:t xml:space="preserve"> must be considered. The </w:t>
      </w:r>
      <w:proofErr w:type="spellStart"/>
      <w:r w:rsidRPr="00DE1F40">
        <w:rPr>
          <w:rStyle w:val="HTMLTypewriter"/>
          <w:lang w:val="en-US"/>
          <w:rPrChange w:id="1168" w:author="Josep Pueyo" w:date="2023-09-15T10:35:00Z">
            <w:rPr>
              <w:rStyle w:val="HTMLTypewriter"/>
            </w:rPr>
          </w:rPrChange>
        </w:rPr>
        <w:t>min_area</w:t>
      </w:r>
      <w:proofErr w:type="spellEnd"/>
      <w:r w:rsidRPr="00DE1F40">
        <w:rPr>
          <w:lang w:val="en-US"/>
          <w:rPrChange w:id="1169" w:author="Josep Pueyo" w:date="2023-09-15T10:35:00Z">
            <w:rPr/>
          </w:rPrChange>
        </w:rPr>
        <w:t xml:space="preserve"> argument can be used to exclude smaller areas than the value passed to the function (the threshold mentioned above).</w:t>
      </w:r>
    </w:p>
    <w:p w14:paraId="4EFBF801" w14:textId="77777777" w:rsidR="008D1567" w:rsidRPr="00DE1F40" w:rsidRDefault="00000000">
      <w:pPr>
        <w:pStyle w:val="NormalWeb"/>
        <w:divId w:val="2046445774"/>
        <w:rPr>
          <w:lang w:val="en-US"/>
          <w:rPrChange w:id="1170" w:author="Josep Pueyo" w:date="2023-09-15T10:35:00Z">
            <w:rPr/>
          </w:rPrChange>
        </w:rPr>
      </w:pPr>
      <w:r w:rsidRPr="00DE1F40">
        <w:rPr>
          <w:lang w:val="en-US"/>
          <w:rPrChange w:id="1171" w:author="Josep Pueyo" w:date="2023-09-15T10:35:00Z">
            <w:rPr/>
          </w:rPrChange>
        </w:rPr>
        <w:t xml:space="preserve">If </w:t>
      </w:r>
      <w:proofErr w:type="spellStart"/>
      <w:r w:rsidRPr="00DE1F40">
        <w:rPr>
          <w:rStyle w:val="HTMLTypewriter"/>
          <w:lang w:val="en-US"/>
          <w:rPrChange w:id="1172" w:author="Josep Pueyo" w:date="2023-09-15T10:35:00Z">
            <w:rPr>
              <w:rStyle w:val="HTMLTypewriter"/>
            </w:rPr>
          </w:rPrChange>
        </w:rPr>
        <w:t>percent_out</w:t>
      </w:r>
      <w:proofErr w:type="spellEnd"/>
      <w:r w:rsidRPr="00DE1F40">
        <w:rPr>
          <w:lang w:val="en-US"/>
          <w:rPrChange w:id="1173" w:author="Josep Pueyo" w:date="2023-09-15T10:35:00Z">
            <w:rPr/>
          </w:rPrChange>
        </w:rPr>
        <w:t xml:space="preserve"> is set to </w:t>
      </w:r>
      <w:r w:rsidRPr="00DE1F40">
        <w:rPr>
          <w:rStyle w:val="HTMLTypewriter"/>
          <w:lang w:val="en-US"/>
          <w:rPrChange w:id="1174" w:author="Josep Pueyo" w:date="2023-09-15T10:35:00Z">
            <w:rPr>
              <w:rStyle w:val="HTMLTypewriter"/>
            </w:rPr>
          </w:rPrChange>
        </w:rPr>
        <w:t>TRUE</w:t>
      </w:r>
      <w:r w:rsidRPr="00DE1F40">
        <w:rPr>
          <w:lang w:val="en-US"/>
          <w:rPrChange w:id="1175" w:author="Josep Pueyo" w:date="2023-09-15T10:35:00Z">
            <w:rPr/>
          </w:rPrChange>
        </w:rPr>
        <w:t xml:space="preserve">, the function returns the percentage of houses that are further than </w:t>
      </w:r>
      <w:proofErr w:type="spellStart"/>
      <w:r w:rsidRPr="00DE1F40">
        <w:rPr>
          <w:rStyle w:val="HTMLTypewriter"/>
          <w:lang w:val="en-US"/>
          <w:rPrChange w:id="1176" w:author="Josep Pueyo" w:date="2023-09-15T10:35:00Z">
            <w:rPr>
              <w:rStyle w:val="HTMLTypewriter"/>
            </w:rPr>
          </w:rPrChange>
        </w:rPr>
        <w:t>max_dist</w:t>
      </w:r>
      <w:proofErr w:type="spellEnd"/>
      <w:r w:rsidRPr="00DE1F40">
        <w:rPr>
          <w:lang w:val="en-US"/>
          <w:rPrChange w:id="1177" w:author="Josep Pueyo" w:date="2023-09-15T10:35:00Z">
            <w:rPr/>
          </w:rPrChange>
        </w:rPr>
        <w:t xml:space="preserve"> argument from their closest public green area (excluding areas smaller than </w:t>
      </w:r>
      <w:proofErr w:type="spellStart"/>
      <w:r w:rsidRPr="00DE1F40">
        <w:rPr>
          <w:rStyle w:val="HTMLTypewriter"/>
          <w:lang w:val="en-US"/>
          <w:rPrChange w:id="1178" w:author="Josep Pueyo" w:date="2023-09-15T10:35:00Z">
            <w:rPr>
              <w:rStyle w:val="HTMLTypewriter"/>
            </w:rPr>
          </w:rPrChange>
        </w:rPr>
        <w:t>min_area</w:t>
      </w:r>
      <w:proofErr w:type="spellEnd"/>
      <w:r w:rsidRPr="00DE1F40">
        <w:rPr>
          <w:lang w:val="en-US"/>
          <w:rPrChange w:id="1179" w:author="Josep Pueyo" w:date="2023-09-15T10:35:00Z">
            <w:rPr/>
          </w:rPrChange>
        </w:rPr>
        <w:t xml:space="preserve">). The default values for </w:t>
      </w:r>
      <w:proofErr w:type="spellStart"/>
      <w:r w:rsidRPr="00DE1F40">
        <w:rPr>
          <w:rStyle w:val="HTMLTypewriter"/>
          <w:lang w:val="en-US"/>
          <w:rPrChange w:id="1180" w:author="Josep Pueyo" w:date="2023-09-15T10:35:00Z">
            <w:rPr>
              <w:rStyle w:val="HTMLTypewriter"/>
            </w:rPr>
          </w:rPrChange>
        </w:rPr>
        <w:t>min_area</w:t>
      </w:r>
      <w:proofErr w:type="spellEnd"/>
      <w:r w:rsidRPr="00DE1F40">
        <w:rPr>
          <w:lang w:val="en-US"/>
          <w:rPrChange w:id="1181" w:author="Josep Pueyo" w:date="2023-09-15T10:35:00Z">
            <w:rPr/>
          </w:rPrChange>
        </w:rPr>
        <w:t xml:space="preserve"> and </w:t>
      </w:r>
      <w:proofErr w:type="spellStart"/>
      <w:r w:rsidRPr="00DE1F40">
        <w:rPr>
          <w:rStyle w:val="HTMLTypewriter"/>
          <w:lang w:val="en-US"/>
          <w:rPrChange w:id="1182" w:author="Josep Pueyo" w:date="2023-09-15T10:35:00Z">
            <w:rPr>
              <w:rStyle w:val="HTMLTypewriter"/>
            </w:rPr>
          </w:rPrChange>
        </w:rPr>
        <w:t>max_dist</w:t>
      </w:r>
      <w:proofErr w:type="spellEnd"/>
      <w:r w:rsidRPr="00DE1F40">
        <w:rPr>
          <w:lang w:val="en-US"/>
          <w:rPrChange w:id="1183" w:author="Josep Pueyo" w:date="2023-09-15T10:35:00Z">
            <w:rPr/>
          </w:rPrChange>
        </w:rPr>
        <w:t xml:space="preserve"> follow the recommendations of the World Health Organization, who recommended that all residences should be closer than 300 meters from a public green area larger than 0.5 ha.</w:t>
      </w:r>
    </w:p>
    <w:p w14:paraId="336610EF" w14:textId="77777777" w:rsidR="008D1567" w:rsidRPr="00DE1F40" w:rsidRDefault="00000000">
      <w:pPr>
        <w:pStyle w:val="NormalWeb"/>
        <w:divId w:val="2046445774"/>
        <w:rPr>
          <w:lang w:val="en-US"/>
          <w:rPrChange w:id="1184" w:author="Josep Pueyo" w:date="2023-09-15T10:35:00Z">
            <w:rPr/>
          </w:rPrChange>
        </w:rPr>
      </w:pPr>
      <w:r w:rsidRPr="00DE1F40">
        <w:rPr>
          <w:lang w:val="en-US"/>
          <w:rPrChange w:id="1185" w:author="Josep Pueyo" w:date="2023-09-15T10:35:00Z">
            <w:rPr/>
          </w:rPrChange>
        </w:rPr>
        <w:t xml:space="preserve">Finally, if </w:t>
      </w:r>
      <w:r w:rsidRPr="00DE1F40">
        <w:rPr>
          <w:rStyle w:val="HTMLTypewriter"/>
          <w:lang w:val="en-US"/>
          <w:rPrChange w:id="1186" w:author="Josep Pueyo" w:date="2023-09-15T10:35:00Z">
            <w:rPr>
              <w:rStyle w:val="HTMLTypewriter"/>
            </w:rPr>
          </w:rPrChange>
        </w:rPr>
        <w:t>verbose</w:t>
      </w:r>
      <w:r w:rsidRPr="00DE1F40">
        <w:rPr>
          <w:lang w:val="en-US"/>
          <w:rPrChange w:id="1187" w:author="Josep Pueyo" w:date="2023-09-15T10:35:00Z">
            <w:rPr/>
          </w:rPrChange>
        </w:rPr>
        <w:t xml:space="preserve"> argument is set to </w:t>
      </w:r>
      <w:r w:rsidRPr="00DE1F40">
        <w:rPr>
          <w:rStyle w:val="HTMLTypewriter"/>
          <w:lang w:val="en-US"/>
          <w:rPrChange w:id="1188" w:author="Josep Pueyo" w:date="2023-09-15T10:35:00Z">
            <w:rPr>
              <w:rStyle w:val="HTMLTypewriter"/>
            </w:rPr>
          </w:rPrChange>
        </w:rPr>
        <w:t>TRUE</w:t>
      </w:r>
      <w:r w:rsidRPr="00DE1F40">
        <w:rPr>
          <w:lang w:val="en-US"/>
          <w:rPrChange w:id="1189" w:author="Josep Pueyo" w:date="2023-09-15T10:35:00Z">
            <w:rPr/>
          </w:rPrChange>
        </w:rPr>
        <w:t xml:space="preserve">, a vector with all distances from residences to green areas (larger than </w:t>
      </w:r>
      <w:proofErr w:type="spellStart"/>
      <w:r w:rsidRPr="00DE1F40">
        <w:rPr>
          <w:rStyle w:val="HTMLTypewriter"/>
          <w:lang w:val="en-US"/>
          <w:rPrChange w:id="1190" w:author="Josep Pueyo" w:date="2023-09-15T10:35:00Z">
            <w:rPr>
              <w:rStyle w:val="HTMLTypewriter"/>
            </w:rPr>
          </w:rPrChange>
        </w:rPr>
        <w:t>min_area</w:t>
      </w:r>
      <w:proofErr w:type="spellEnd"/>
      <w:r w:rsidRPr="00DE1F40">
        <w:rPr>
          <w:lang w:val="en-US"/>
          <w:rPrChange w:id="1191" w:author="Josep Pueyo" w:date="2023-09-15T10:35:00Z">
            <w:rPr/>
          </w:rPrChange>
        </w:rPr>
        <w:t>) is returned.</w:t>
      </w:r>
    </w:p>
    <w:p w14:paraId="6DA4811B" w14:textId="77777777" w:rsidR="008D1567" w:rsidRPr="00DE1F40" w:rsidRDefault="00000000">
      <w:pPr>
        <w:pStyle w:val="NormalWeb"/>
        <w:divId w:val="2046445774"/>
        <w:rPr>
          <w:lang w:val="en-US"/>
          <w:rPrChange w:id="1192" w:author="Josep Pueyo" w:date="2023-09-15T10:35:00Z">
            <w:rPr/>
          </w:rPrChange>
        </w:rPr>
      </w:pPr>
      <w:r w:rsidRPr="00DE1F40">
        <w:rPr>
          <w:lang w:val="en-US"/>
          <w:rPrChange w:id="1193" w:author="Josep Pueyo" w:date="2023-09-15T10:35:00Z">
            <w:rPr/>
          </w:rPrChange>
        </w:rPr>
        <w:t xml:space="preserve">Code snippet 3: Function and arguments to calculate green </w:t>
      </w:r>
      <w:proofErr w:type="gramStart"/>
      <w:r w:rsidRPr="00DE1F40">
        <w:rPr>
          <w:lang w:val="en-US"/>
          <w:rPrChange w:id="1194" w:author="Josep Pueyo" w:date="2023-09-15T10:35:00Z">
            <w:rPr/>
          </w:rPrChange>
        </w:rPr>
        <w:t>accessibility</w:t>
      </w:r>
      <w:proofErr w:type="gramEnd"/>
    </w:p>
    <w:p w14:paraId="5AF9D24E" w14:textId="77777777" w:rsidR="008D1567" w:rsidRPr="00DE1F40" w:rsidRDefault="008D1567">
      <w:pPr>
        <w:pStyle w:val="HTMLPreformatted"/>
        <w:divId w:val="2046445774"/>
        <w:rPr>
          <w:lang w:val="en-US"/>
          <w:rPrChange w:id="1195" w:author="Josep Pueyo" w:date="2023-09-15T10:35:00Z">
            <w:rPr/>
          </w:rPrChange>
        </w:rPr>
      </w:pPr>
    </w:p>
    <w:p w14:paraId="3D05F0F3" w14:textId="77777777" w:rsidR="008D1567" w:rsidRPr="00DE1F40" w:rsidRDefault="00000000">
      <w:pPr>
        <w:pStyle w:val="HTMLPreformatted"/>
        <w:divId w:val="2046445774"/>
        <w:rPr>
          <w:lang w:val="en-US"/>
          <w:rPrChange w:id="1196" w:author="Josep Pueyo" w:date="2023-09-15T10:35:00Z">
            <w:rPr/>
          </w:rPrChange>
        </w:rPr>
      </w:pPr>
      <w:r w:rsidRPr="00DE1F40">
        <w:rPr>
          <w:lang w:val="en-US"/>
          <w:rPrChange w:id="1197" w:author="Josep Pueyo" w:date="2023-09-15T10:35:00Z">
            <w:rPr/>
          </w:rPrChange>
        </w:rPr>
        <w:t xml:space="preserve">                        </w:t>
      </w:r>
      <w:proofErr w:type="spellStart"/>
      <w:r w:rsidRPr="00DE1F40">
        <w:rPr>
          <w:color w:val="000000"/>
          <w:sz w:val="23"/>
          <w:szCs w:val="23"/>
          <w:lang w:val="en-US"/>
          <w:rPrChange w:id="1198" w:author="Josep Pueyo" w:date="2023-09-15T10:35:00Z">
            <w:rPr>
              <w:color w:val="000000"/>
              <w:sz w:val="23"/>
              <w:szCs w:val="23"/>
            </w:rPr>
          </w:rPrChange>
        </w:rPr>
        <w:t>green_</w:t>
      </w:r>
      <w:proofErr w:type="gramStart"/>
      <w:r w:rsidRPr="00DE1F40">
        <w:rPr>
          <w:color w:val="000000"/>
          <w:sz w:val="23"/>
          <w:szCs w:val="23"/>
          <w:lang w:val="en-US"/>
          <w:rPrChange w:id="1199" w:author="Josep Pueyo" w:date="2023-09-15T10:35:00Z">
            <w:rPr>
              <w:color w:val="000000"/>
              <w:sz w:val="23"/>
              <w:szCs w:val="23"/>
            </w:rPr>
          </w:rPrChange>
        </w:rPr>
        <w:t>distance</w:t>
      </w:r>
      <w:proofErr w:type="spellEnd"/>
      <w:r w:rsidRPr="00DE1F40">
        <w:rPr>
          <w:color w:val="000000"/>
          <w:sz w:val="23"/>
          <w:szCs w:val="23"/>
          <w:lang w:val="en-US"/>
          <w:rPrChange w:id="1200" w:author="Josep Pueyo" w:date="2023-09-15T10:35:00Z">
            <w:rPr>
              <w:color w:val="000000"/>
              <w:sz w:val="23"/>
              <w:szCs w:val="23"/>
            </w:rPr>
          </w:rPrChange>
        </w:rPr>
        <w:t>(</w:t>
      </w:r>
      <w:proofErr w:type="gramEnd"/>
    </w:p>
    <w:p w14:paraId="27F9625C" w14:textId="77777777" w:rsidR="008D1567" w:rsidRPr="00DE1F40" w:rsidRDefault="00000000">
      <w:pPr>
        <w:pStyle w:val="HTMLPreformatted"/>
        <w:divId w:val="2046445774"/>
        <w:rPr>
          <w:lang w:val="en-US"/>
          <w:rPrChange w:id="1201" w:author="Josep Pueyo" w:date="2023-09-15T10:35:00Z">
            <w:rPr/>
          </w:rPrChange>
        </w:rPr>
      </w:pPr>
      <w:r w:rsidRPr="00DE1F40">
        <w:rPr>
          <w:lang w:val="en-US"/>
          <w:rPrChange w:id="1202" w:author="Josep Pueyo" w:date="2023-09-15T10:35:00Z">
            <w:rPr/>
          </w:rPrChange>
        </w:rPr>
        <w:t xml:space="preserve">  </w:t>
      </w:r>
    </w:p>
    <w:p w14:paraId="253F3339" w14:textId="77777777" w:rsidR="008D1567" w:rsidRPr="00DE1F40" w:rsidRDefault="00000000">
      <w:pPr>
        <w:pStyle w:val="HTMLPreformatted"/>
        <w:divId w:val="2046445774"/>
        <w:rPr>
          <w:lang w:val="en-US"/>
          <w:rPrChange w:id="1203" w:author="Josep Pueyo" w:date="2023-09-15T10:35:00Z">
            <w:rPr/>
          </w:rPrChange>
        </w:rPr>
      </w:pPr>
      <w:r w:rsidRPr="00DE1F40">
        <w:rPr>
          <w:lang w:val="en-US"/>
          <w:rPrChange w:id="1204" w:author="Josep Pueyo" w:date="2023-09-15T10:35:00Z">
            <w:rPr/>
          </w:rPrChange>
        </w:rPr>
        <w:t xml:space="preserve">                        </w:t>
      </w:r>
      <w:r w:rsidRPr="00DE1F40">
        <w:rPr>
          <w:color w:val="000000"/>
          <w:sz w:val="23"/>
          <w:szCs w:val="23"/>
          <w:lang w:val="en-US"/>
          <w:rPrChange w:id="1205" w:author="Josep Pueyo" w:date="2023-09-15T10:35:00Z">
            <w:rPr>
              <w:color w:val="000000"/>
              <w:sz w:val="23"/>
              <w:szCs w:val="23"/>
            </w:rPr>
          </w:rPrChange>
        </w:rPr>
        <w:t>x,</w:t>
      </w:r>
      <w:r w:rsidRPr="00DE1F40">
        <w:rPr>
          <w:lang w:val="en-US"/>
          <w:rPrChange w:id="1206" w:author="Josep Pueyo" w:date="2023-09-15T10:35:00Z">
            <w:rPr/>
          </w:rPrChange>
        </w:rPr>
        <w:t xml:space="preserve">                                           </w:t>
      </w:r>
    </w:p>
    <w:p w14:paraId="049CD658" w14:textId="77777777" w:rsidR="008D1567" w:rsidRPr="00DE1F40" w:rsidRDefault="00000000">
      <w:pPr>
        <w:pStyle w:val="HTMLPreformatted"/>
        <w:divId w:val="2046445774"/>
        <w:rPr>
          <w:lang w:val="en-US"/>
          <w:rPrChange w:id="1207" w:author="Josep Pueyo" w:date="2023-09-15T10:35:00Z">
            <w:rPr/>
          </w:rPrChange>
        </w:rPr>
      </w:pPr>
      <w:r w:rsidRPr="00DE1F40">
        <w:rPr>
          <w:lang w:val="en-US"/>
          <w:rPrChange w:id="1208" w:author="Josep Pueyo" w:date="2023-09-15T10:35:00Z">
            <w:rPr/>
          </w:rPrChange>
        </w:rPr>
        <w:t xml:space="preserve">                        </w:t>
      </w:r>
      <w:r w:rsidRPr="00DE1F40">
        <w:rPr>
          <w:i/>
          <w:iCs/>
          <w:color w:val="8F5903"/>
          <w:sz w:val="23"/>
          <w:szCs w:val="23"/>
          <w:lang w:val="en-US"/>
          <w:rPrChange w:id="1209" w:author="Josep Pueyo" w:date="2023-09-15T10:35:00Z">
            <w:rPr>
              <w:i/>
              <w:iCs/>
              <w:color w:val="8F5903"/>
              <w:sz w:val="23"/>
              <w:szCs w:val="23"/>
            </w:rPr>
          </w:rPrChange>
        </w:rPr>
        <w:t># The urban representation</w:t>
      </w:r>
    </w:p>
    <w:p w14:paraId="0FD7B022" w14:textId="77777777" w:rsidR="008D1567" w:rsidRPr="00DE1F40" w:rsidRDefault="00000000">
      <w:pPr>
        <w:pStyle w:val="HTMLPreformatted"/>
        <w:divId w:val="2046445774"/>
        <w:rPr>
          <w:lang w:val="en-US"/>
          <w:rPrChange w:id="1210" w:author="Josep Pueyo" w:date="2023-09-15T10:35:00Z">
            <w:rPr/>
          </w:rPrChange>
        </w:rPr>
      </w:pPr>
      <w:r w:rsidRPr="00DE1F40">
        <w:rPr>
          <w:lang w:val="en-US"/>
          <w:rPrChange w:id="1211" w:author="Josep Pueyo" w:date="2023-09-15T10:35:00Z">
            <w:rPr/>
          </w:rPrChange>
        </w:rPr>
        <w:t xml:space="preserve">  </w:t>
      </w:r>
    </w:p>
    <w:p w14:paraId="608CCABD" w14:textId="77777777" w:rsidR="008D1567" w:rsidRPr="00DE1F40" w:rsidRDefault="00000000">
      <w:pPr>
        <w:pStyle w:val="HTMLPreformatted"/>
        <w:divId w:val="2046445774"/>
        <w:rPr>
          <w:lang w:val="en-US"/>
          <w:rPrChange w:id="1212" w:author="Josep Pueyo" w:date="2023-09-15T10:35:00Z">
            <w:rPr/>
          </w:rPrChange>
        </w:rPr>
      </w:pPr>
      <w:r w:rsidRPr="00DE1F40">
        <w:rPr>
          <w:lang w:val="en-US"/>
          <w:rPrChange w:id="1213" w:author="Josep Pueyo" w:date="2023-09-15T10:35:00Z">
            <w:rPr/>
          </w:rPrChange>
        </w:rPr>
        <w:t xml:space="preserve">                        </w:t>
      </w:r>
      <w:proofErr w:type="spellStart"/>
      <w:r w:rsidRPr="00DE1F40">
        <w:rPr>
          <w:color w:val="C4A100"/>
          <w:sz w:val="23"/>
          <w:szCs w:val="23"/>
          <w:lang w:val="en-US"/>
          <w:rPrChange w:id="1214" w:author="Josep Pueyo" w:date="2023-09-15T10:35:00Z">
            <w:rPr>
              <w:color w:val="C4A100"/>
              <w:sz w:val="23"/>
              <w:szCs w:val="23"/>
            </w:rPr>
          </w:rPrChange>
        </w:rPr>
        <w:t>green_cat</w:t>
      </w:r>
      <w:proofErr w:type="spellEnd"/>
      <w:r w:rsidRPr="00DE1F40">
        <w:rPr>
          <w:color w:val="C4A100"/>
          <w:sz w:val="23"/>
          <w:szCs w:val="23"/>
          <w:lang w:val="en-US"/>
          <w:rPrChange w:id="1215" w:author="Josep Pueyo" w:date="2023-09-15T10:35:00Z">
            <w:rPr>
              <w:color w:val="C4A100"/>
              <w:sz w:val="23"/>
              <w:szCs w:val="23"/>
            </w:rPr>
          </w:rPrChange>
        </w:rPr>
        <w:t xml:space="preserve"> =</w:t>
      </w:r>
      <w:r w:rsidRPr="00DE1F40">
        <w:rPr>
          <w:lang w:val="en-US"/>
          <w:rPrChange w:id="1216" w:author="Josep Pueyo" w:date="2023-09-15T10:35:00Z">
            <w:rPr/>
          </w:rPrChange>
        </w:rPr>
        <w:t xml:space="preserve"> </w:t>
      </w:r>
    </w:p>
    <w:p w14:paraId="144A8BF4" w14:textId="77777777" w:rsidR="008D1567" w:rsidRPr="00DE1F40" w:rsidRDefault="00000000">
      <w:pPr>
        <w:pStyle w:val="HTMLPreformatted"/>
        <w:divId w:val="2046445774"/>
        <w:rPr>
          <w:lang w:val="en-US"/>
          <w:rPrChange w:id="1217" w:author="Josep Pueyo" w:date="2023-09-15T10:35:00Z">
            <w:rPr/>
          </w:rPrChange>
        </w:rPr>
      </w:pPr>
      <w:r w:rsidRPr="00DE1F40">
        <w:rPr>
          <w:lang w:val="en-US"/>
          <w:rPrChange w:id="1218" w:author="Josep Pueyo" w:date="2023-09-15T10:35:00Z">
            <w:rPr/>
          </w:rPrChange>
        </w:rPr>
        <w:t xml:space="preserve">                        </w:t>
      </w:r>
      <w:r w:rsidRPr="00DE1F40">
        <w:rPr>
          <w:color w:val="000000"/>
          <w:sz w:val="23"/>
          <w:szCs w:val="23"/>
          <w:lang w:val="en-US"/>
          <w:rPrChange w:id="1219" w:author="Josep Pueyo" w:date="2023-09-15T10:35:00Z">
            <w:rPr>
              <w:color w:val="000000"/>
              <w:sz w:val="23"/>
              <w:szCs w:val="23"/>
            </w:rPr>
          </w:rPrChange>
        </w:rPr>
        <w:t>NULL,</w:t>
      </w:r>
      <w:r w:rsidRPr="00DE1F40">
        <w:rPr>
          <w:lang w:val="en-US"/>
          <w:rPrChange w:id="1220" w:author="Josep Pueyo" w:date="2023-09-15T10:35:00Z">
            <w:rPr/>
          </w:rPrChange>
        </w:rPr>
        <w:t xml:space="preserve">                          </w:t>
      </w:r>
    </w:p>
    <w:p w14:paraId="0AE7DA93" w14:textId="77777777" w:rsidR="008D1567" w:rsidRPr="00DE1F40" w:rsidRDefault="00000000">
      <w:pPr>
        <w:pStyle w:val="HTMLPreformatted"/>
        <w:divId w:val="2046445774"/>
        <w:rPr>
          <w:lang w:val="en-US"/>
          <w:rPrChange w:id="1221" w:author="Josep Pueyo" w:date="2023-09-15T10:35:00Z">
            <w:rPr/>
          </w:rPrChange>
        </w:rPr>
      </w:pPr>
      <w:r w:rsidRPr="00DE1F40">
        <w:rPr>
          <w:lang w:val="en-US"/>
          <w:rPrChange w:id="1222" w:author="Josep Pueyo" w:date="2023-09-15T10:35:00Z">
            <w:rPr/>
          </w:rPrChange>
        </w:rPr>
        <w:t xml:space="preserve">                        </w:t>
      </w:r>
      <w:r w:rsidRPr="00DE1F40">
        <w:rPr>
          <w:i/>
          <w:iCs/>
          <w:color w:val="8F5903"/>
          <w:sz w:val="23"/>
          <w:szCs w:val="23"/>
          <w:lang w:val="en-US"/>
          <w:rPrChange w:id="1223" w:author="Josep Pueyo" w:date="2023-09-15T10:35:00Z">
            <w:rPr>
              <w:i/>
              <w:iCs/>
              <w:color w:val="8F5903"/>
              <w:sz w:val="23"/>
              <w:szCs w:val="23"/>
            </w:rPr>
          </w:rPrChange>
        </w:rPr>
        <w:t># The land uses considered urban green</w:t>
      </w:r>
    </w:p>
    <w:p w14:paraId="7BB8DF17" w14:textId="77777777" w:rsidR="008D1567" w:rsidRPr="00DE1F40" w:rsidRDefault="00000000">
      <w:pPr>
        <w:pStyle w:val="HTMLPreformatted"/>
        <w:divId w:val="2046445774"/>
        <w:rPr>
          <w:lang w:val="en-US"/>
          <w:rPrChange w:id="1224" w:author="Josep Pueyo" w:date="2023-09-15T10:35:00Z">
            <w:rPr/>
          </w:rPrChange>
        </w:rPr>
      </w:pPr>
      <w:r w:rsidRPr="00DE1F40">
        <w:rPr>
          <w:lang w:val="en-US"/>
          <w:rPrChange w:id="1225" w:author="Josep Pueyo" w:date="2023-09-15T10:35:00Z">
            <w:rPr/>
          </w:rPrChange>
        </w:rPr>
        <w:t xml:space="preserve">  </w:t>
      </w:r>
    </w:p>
    <w:p w14:paraId="7E535D34" w14:textId="77777777" w:rsidR="008D1567" w:rsidRPr="00DE1F40" w:rsidRDefault="00000000">
      <w:pPr>
        <w:pStyle w:val="HTMLPreformatted"/>
        <w:divId w:val="2046445774"/>
        <w:rPr>
          <w:lang w:val="en-US"/>
          <w:rPrChange w:id="1226" w:author="Josep Pueyo" w:date="2023-09-15T10:35:00Z">
            <w:rPr/>
          </w:rPrChange>
        </w:rPr>
      </w:pPr>
      <w:r w:rsidRPr="00DE1F40">
        <w:rPr>
          <w:lang w:val="en-US"/>
          <w:rPrChange w:id="1227" w:author="Josep Pueyo" w:date="2023-09-15T10:35:00Z">
            <w:rPr/>
          </w:rPrChange>
        </w:rPr>
        <w:t xml:space="preserve">                        </w:t>
      </w:r>
      <w:proofErr w:type="spellStart"/>
      <w:r w:rsidRPr="00DE1F40">
        <w:rPr>
          <w:color w:val="C4A100"/>
          <w:sz w:val="23"/>
          <w:szCs w:val="23"/>
          <w:lang w:val="en-US"/>
          <w:rPrChange w:id="1228" w:author="Josep Pueyo" w:date="2023-09-15T10:35:00Z">
            <w:rPr>
              <w:color w:val="C4A100"/>
              <w:sz w:val="23"/>
              <w:szCs w:val="23"/>
            </w:rPr>
          </w:rPrChange>
        </w:rPr>
        <w:t>residence_col</w:t>
      </w:r>
      <w:proofErr w:type="spellEnd"/>
      <w:r w:rsidRPr="00DE1F40">
        <w:rPr>
          <w:color w:val="C4A100"/>
          <w:sz w:val="23"/>
          <w:szCs w:val="23"/>
          <w:lang w:val="en-US"/>
          <w:rPrChange w:id="1229" w:author="Josep Pueyo" w:date="2023-09-15T10:35:00Z">
            <w:rPr>
              <w:color w:val="C4A100"/>
              <w:sz w:val="23"/>
              <w:szCs w:val="23"/>
            </w:rPr>
          </w:rPrChange>
        </w:rPr>
        <w:t xml:space="preserve"> =</w:t>
      </w:r>
      <w:r w:rsidRPr="00DE1F40">
        <w:rPr>
          <w:lang w:val="en-US"/>
          <w:rPrChange w:id="1230" w:author="Josep Pueyo" w:date="2023-09-15T10:35:00Z">
            <w:rPr/>
          </w:rPrChange>
        </w:rPr>
        <w:t xml:space="preserve"> </w:t>
      </w:r>
    </w:p>
    <w:p w14:paraId="5F2B8ACD" w14:textId="77777777" w:rsidR="008D1567" w:rsidRPr="00DE1F40" w:rsidRDefault="00000000">
      <w:pPr>
        <w:pStyle w:val="HTMLPreformatted"/>
        <w:divId w:val="2046445774"/>
        <w:rPr>
          <w:lang w:val="en-US"/>
          <w:rPrChange w:id="1231" w:author="Josep Pueyo" w:date="2023-09-15T10:35:00Z">
            <w:rPr/>
          </w:rPrChange>
        </w:rPr>
      </w:pPr>
      <w:r w:rsidRPr="00DE1F40">
        <w:rPr>
          <w:lang w:val="en-US"/>
          <w:rPrChange w:id="1232" w:author="Josep Pueyo" w:date="2023-09-15T10:35:00Z">
            <w:rPr/>
          </w:rPrChange>
        </w:rPr>
        <w:t xml:space="preserve">                        </w:t>
      </w:r>
      <w:r w:rsidRPr="00DE1F40">
        <w:rPr>
          <w:color w:val="2F7404"/>
          <w:sz w:val="23"/>
          <w:szCs w:val="23"/>
          <w:lang w:val="en-US"/>
          <w:rPrChange w:id="1233" w:author="Josep Pueyo" w:date="2023-09-15T10:35:00Z">
            <w:rPr>
              <w:color w:val="2F7404"/>
              <w:sz w:val="23"/>
              <w:szCs w:val="23"/>
            </w:rPr>
          </w:rPrChange>
        </w:rPr>
        <w:t>"</w:t>
      </w:r>
      <w:proofErr w:type="spellStart"/>
      <w:proofErr w:type="gramStart"/>
      <w:r w:rsidRPr="00DE1F40">
        <w:rPr>
          <w:color w:val="2F7404"/>
          <w:sz w:val="23"/>
          <w:szCs w:val="23"/>
          <w:lang w:val="en-US"/>
          <w:rPrChange w:id="1234" w:author="Josep Pueyo" w:date="2023-09-15T10:35:00Z">
            <w:rPr>
              <w:color w:val="2F7404"/>
              <w:sz w:val="23"/>
              <w:szCs w:val="23"/>
            </w:rPr>
          </w:rPrChange>
        </w:rPr>
        <w:t>land</w:t>
      </w:r>
      <w:proofErr w:type="gramEnd"/>
      <w:r w:rsidRPr="00DE1F40">
        <w:rPr>
          <w:color w:val="2F7404"/>
          <w:sz w:val="23"/>
          <w:szCs w:val="23"/>
          <w:lang w:val="en-US"/>
          <w:rPrChange w:id="1235" w:author="Josep Pueyo" w:date="2023-09-15T10:35:00Z">
            <w:rPr>
              <w:color w:val="2F7404"/>
              <w:sz w:val="23"/>
              <w:szCs w:val="23"/>
            </w:rPr>
          </w:rPrChange>
        </w:rPr>
        <w:t>_use_verbose</w:t>
      </w:r>
      <w:proofErr w:type="spellEnd"/>
      <w:r w:rsidRPr="00DE1F40">
        <w:rPr>
          <w:color w:val="2F7404"/>
          <w:sz w:val="23"/>
          <w:szCs w:val="23"/>
          <w:lang w:val="en-US"/>
          <w:rPrChange w:id="1236" w:author="Josep Pueyo" w:date="2023-09-15T10:35:00Z">
            <w:rPr>
              <w:color w:val="2F7404"/>
              <w:sz w:val="23"/>
              <w:szCs w:val="23"/>
            </w:rPr>
          </w:rPrChange>
        </w:rPr>
        <w:t>"</w:t>
      </w:r>
    </w:p>
    <w:p w14:paraId="2478BE81" w14:textId="77777777" w:rsidR="008D1567" w:rsidRPr="00DE1F40" w:rsidRDefault="00000000">
      <w:pPr>
        <w:pStyle w:val="HTMLPreformatted"/>
        <w:divId w:val="2046445774"/>
        <w:rPr>
          <w:lang w:val="en-US"/>
          <w:rPrChange w:id="1237" w:author="Josep Pueyo" w:date="2023-09-15T10:35:00Z">
            <w:rPr/>
          </w:rPrChange>
        </w:rPr>
      </w:pPr>
      <w:r w:rsidRPr="00DE1F40">
        <w:rPr>
          <w:lang w:val="en-US"/>
          <w:rPrChange w:id="1238" w:author="Josep Pueyo" w:date="2023-09-15T10:35:00Z">
            <w:rPr/>
          </w:rPrChange>
        </w:rPr>
        <w:t xml:space="preserve">                        </w:t>
      </w:r>
      <w:r w:rsidRPr="00DE1F40">
        <w:rPr>
          <w:color w:val="000000"/>
          <w:sz w:val="23"/>
          <w:szCs w:val="23"/>
          <w:lang w:val="en-US"/>
          <w:rPrChange w:id="1239" w:author="Josep Pueyo" w:date="2023-09-15T10:35:00Z">
            <w:rPr>
              <w:color w:val="000000"/>
              <w:sz w:val="23"/>
              <w:szCs w:val="23"/>
            </w:rPr>
          </w:rPrChange>
        </w:rPr>
        <w:t>,</w:t>
      </w:r>
      <w:r w:rsidRPr="00DE1F40">
        <w:rPr>
          <w:lang w:val="en-US"/>
          <w:rPrChange w:id="1240" w:author="Josep Pueyo" w:date="2023-09-15T10:35:00Z">
            <w:rPr/>
          </w:rPrChange>
        </w:rPr>
        <w:t xml:space="preserve">     </w:t>
      </w:r>
    </w:p>
    <w:p w14:paraId="47312125" w14:textId="77777777" w:rsidR="008D1567" w:rsidRPr="00DE1F40" w:rsidRDefault="00000000">
      <w:pPr>
        <w:pStyle w:val="HTMLPreformatted"/>
        <w:divId w:val="2046445774"/>
        <w:rPr>
          <w:lang w:val="en-US"/>
          <w:rPrChange w:id="1241" w:author="Josep Pueyo" w:date="2023-09-15T10:35:00Z">
            <w:rPr/>
          </w:rPrChange>
        </w:rPr>
      </w:pPr>
      <w:r w:rsidRPr="00DE1F40">
        <w:rPr>
          <w:lang w:val="en-US"/>
          <w:rPrChange w:id="1242" w:author="Josep Pueyo" w:date="2023-09-15T10:35:00Z">
            <w:rPr/>
          </w:rPrChange>
        </w:rPr>
        <w:lastRenderedPageBreak/>
        <w:t xml:space="preserve">                        </w:t>
      </w:r>
      <w:r w:rsidRPr="00DE1F40">
        <w:rPr>
          <w:i/>
          <w:iCs/>
          <w:color w:val="8F5903"/>
          <w:sz w:val="23"/>
          <w:szCs w:val="23"/>
          <w:lang w:val="en-US"/>
          <w:rPrChange w:id="1243" w:author="Josep Pueyo" w:date="2023-09-15T10:35:00Z">
            <w:rPr>
              <w:i/>
              <w:iCs/>
              <w:color w:val="8F5903"/>
              <w:sz w:val="23"/>
              <w:szCs w:val="23"/>
            </w:rPr>
          </w:rPrChange>
        </w:rPr>
        <w:t># The variable than contains information of what is a residence</w:t>
      </w:r>
    </w:p>
    <w:p w14:paraId="42D170D1" w14:textId="77777777" w:rsidR="008D1567" w:rsidRPr="00DE1F40" w:rsidRDefault="00000000">
      <w:pPr>
        <w:pStyle w:val="HTMLPreformatted"/>
        <w:divId w:val="2046445774"/>
        <w:rPr>
          <w:lang w:val="en-US"/>
          <w:rPrChange w:id="1244" w:author="Josep Pueyo" w:date="2023-09-15T10:35:00Z">
            <w:rPr/>
          </w:rPrChange>
        </w:rPr>
      </w:pPr>
      <w:r w:rsidRPr="00DE1F40">
        <w:rPr>
          <w:lang w:val="en-US"/>
          <w:rPrChange w:id="1245" w:author="Josep Pueyo" w:date="2023-09-15T10:35:00Z">
            <w:rPr/>
          </w:rPrChange>
        </w:rPr>
        <w:t xml:space="preserve">  </w:t>
      </w:r>
    </w:p>
    <w:p w14:paraId="77E1DCBC" w14:textId="77777777" w:rsidR="008D1567" w:rsidRPr="00DE1F40" w:rsidRDefault="00000000">
      <w:pPr>
        <w:pStyle w:val="HTMLPreformatted"/>
        <w:divId w:val="2046445774"/>
        <w:rPr>
          <w:lang w:val="en-US"/>
          <w:rPrChange w:id="1246" w:author="Josep Pueyo" w:date="2023-09-15T10:35:00Z">
            <w:rPr/>
          </w:rPrChange>
        </w:rPr>
      </w:pPr>
      <w:r w:rsidRPr="00DE1F40">
        <w:rPr>
          <w:lang w:val="en-US"/>
          <w:rPrChange w:id="1247" w:author="Josep Pueyo" w:date="2023-09-15T10:35:00Z">
            <w:rPr/>
          </w:rPrChange>
        </w:rPr>
        <w:t xml:space="preserve">                        </w:t>
      </w:r>
      <w:r w:rsidRPr="00DE1F40">
        <w:rPr>
          <w:color w:val="C4A100"/>
          <w:sz w:val="23"/>
          <w:szCs w:val="23"/>
          <w:lang w:val="en-US"/>
          <w:rPrChange w:id="1248" w:author="Josep Pueyo" w:date="2023-09-15T10:35:00Z">
            <w:rPr>
              <w:color w:val="C4A100"/>
              <w:sz w:val="23"/>
              <w:szCs w:val="23"/>
            </w:rPr>
          </w:rPrChange>
        </w:rPr>
        <w:t>residences =</w:t>
      </w:r>
      <w:r w:rsidRPr="00DE1F40">
        <w:rPr>
          <w:lang w:val="en-US"/>
          <w:rPrChange w:id="1249" w:author="Josep Pueyo" w:date="2023-09-15T10:35:00Z">
            <w:rPr/>
          </w:rPrChange>
        </w:rPr>
        <w:t xml:space="preserve"> </w:t>
      </w:r>
    </w:p>
    <w:p w14:paraId="2EDE1E32" w14:textId="77777777" w:rsidR="008D1567" w:rsidRPr="00DE1F40" w:rsidRDefault="00000000">
      <w:pPr>
        <w:pStyle w:val="HTMLPreformatted"/>
        <w:divId w:val="2046445774"/>
        <w:rPr>
          <w:lang w:val="en-US"/>
          <w:rPrChange w:id="1250" w:author="Josep Pueyo" w:date="2023-09-15T10:35:00Z">
            <w:rPr/>
          </w:rPrChange>
        </w:rPr>
      </w:pPr>
      <w:r w:rsidRPr="00DE1F40">
        <w:rPr>
          <w:lang w:val="en-US"/>
          <w:rPrChange w:id="1251" w:author="Josep Pueyo" w:date="2023-09-15T10:35:00Z">
            <w:rPr/>
          </w:rPrChange>
        </w:rPr>
        <w:t xml:space="preserve">                        </w:t>
      </w:r>
      <w:r w:rsidRPr="00DE1F40">
        <w:rPr>
          <w:color w:val="2F7404"/>
          <w:sz w:val="23"/>
          <w:szCs w:val="23"/>
          <w:lang w:val="en-US"/>
          <w:rPrChange w:id="1252" w:author="Josep Pueyo" w:date="2023-09-15T10:35:00Z">
            <w:rPr>
              <w:color w:val="2F7404"/>
              <w:sz w:val="23"/>
              <w:szCs w:val="23"/>
            </w:rPr>
          </w:rPrChange>
        </w:rPr>
        <w:t>"Residence"</w:t>
      </w:r>
    </w:p>
    <w:p w14:paraId="1A392E6C" w14:textId="77777777" w:rsidR="008D1567" w:rsidRPr="00DE1F40" w:rsidRDefault="00000000">
      <w:pPr>
        <w:pStyle w:val="HTMLPreformatted"/>
        <w:divId w:val="2046445774"/>
        <w:rPr>
          <w:lang w:val="en-US"/>
          <w:rPrChange w:id="1253" w:author="Josep Pueyo" w:date="2023-09-15T10:35:00Z">
            <w:rPr/>
          </w:rPrChange>
        </w:rPr>
      </w:pPr>
      <w:r w:rsidRPr="00DE1F40">
        <w:rPr>
          <w:lang w:val="en-US"/>
          <w:rPrChange w:id="1254" w:author="Josep Pueyo" w:date="2023-09-15T10:35:00Z">
            <w:rPr/>
          </w:rPrChange>
        </w:rPr>
        <w:t xml:space="preserve">                        </w:t>
      </w:r>
      <w:r w:rsidRPr="00DE1F40">
        <w:rPr>
          <w:color w:val="000000"/>
          <w:sz w:val="23"/>
          <w:szCs w:val="23"/>
          <w:lang w:val="en-US"/>
          <w:rPrChange w:id="1255" w:author="Josep Pueyo" w:date="2023-09-15T10:35:00Z">
            <w:rPr>
              <w:color w:val="000000"/>
              <w:sz w:val="23"/>
              <w:szCs w:val="23"/>
            </w:rPr>
          </w:rPrChange>
        </w:rPr>
        <w:t>,</w:t>
      </w:r>
      <w:r w:rsidRPr="00DE1F40">
        <w:rPr>
          <w:lang w:val="en-US"/>
          <w:rPrChange w:id="1256" w:author="Josep Pueyo" w:date="2023-09-15T10:35:00Z">
            <w:rPr/>
          </w:rPrChange>
        </w:rPr>
        <w:t xml:space="preserve">                 </w:t>
      </w:r>
    </w:p>
    <w:p w14:paraId="1EB698F0" w14:textId="77777777" w:rsidR="008D1567" w:rsidRPr="00DE1F40" w:rsidRDefault="00000000">
      <w:pPr>
        <w:pStyle w:val="HTMLPreformatted"/>
        <w:divId w:val="2046445774"/>
        <w:rPr>
          <w:lang w:val="en-US"/>
          <w:rPrChange w:id="1257" w:author="Josep Pueyo" w:date="2023-09-15T10:35:00Z">
            <w:rPr/>
          </w:rPrChange>
        </w:rPr>
      </w:pPr>
      <w:r w:rsidRPr="00DE1F40">
        <w:rPr>
          <w:lang w:val="en-US"/>
          <w:rPrChange w:id="1258" w:author="Josep Pueyo" w:date="2023-09-15T10:35:00Z">
            <w:rPr/>
          </w:rPrChange>
        </w:rPr>
        <w:t xml:space="preserve">                        </w:t>
      </w:r>
      <w:r w:rsidRPr="00DE1F40">
        <w:rPr>
          <w:i/>
          <w:iCs/>
          <w:color w:val="8F5903"/>
          <w:sz w:val="23"/>
          <w:szCs w:val="23"/>
          <w:lang w:val="en-US"/>
          <w:rPrChange w:id="1259" w:author="Josep Pueyo" w:date="2023-09-15T10:35:00Z">
            <w:rPr>
              <w:i/>
              <w:iCs/>
              <w:color w:val="8F5903"/>
              <w:sz w:val="23"/>
              <w:szCs w:val="23"/>
            </w:rPr>
          </w:rPrChange>
        </w:rPr>
        <w:t># The categories of former variable considered residences</w:t>
      </w:r>
    </w:p>
    <w:p w14:paraId="5E15EF66" w14:textId="77777777" w:rsidR="008D1567" w:rsidRPr="00DE1F40" w:rsidRDefault="00000000">
      <w:pPr>
        <w:pStyle w:val="HTMLPreformatted"/>
        <w:divId w:val="2046445774"/>
        <w:rPr>
          <w:lang w:val="en-US"/>
          <w:rPrChange w:id="1260" w:author="Josep Pueyo" w:date="2023-09-15T10:35:00Z">
            <w:rPr/>
          </w:rPrChange>
        </w:rPr>
      </w:pPr>
      <w:r w:rsidRPr="00DE1F40">
        <w:rPr>
          <w:lang w:val="en-US"/>
          <w:rPrChange w:id="1261" w:author="Josep Pueyo" w:date="2023-09-15T10:35:00Z">
            <w:rPr/>
          </w:rPrChange>
        </w:rPr>
        <w:t xml:space="preserve">  </w:t>
      </w:r>
    </w:p>
    <w:p w14:paraId="0A8E0F73" w14:textId="77777777" w:rsidR="008D1567" w:rsidRPr="00DE1F40" w:rsidRDefault="00000000">
      <w:pPr>
        <w:pStyle w:val="HTMLPreformatted"/>
        <w:divId w:val="2046445774"/>
        <w:rPr>
          <w:lang w:val="en-US"/>
          <w:rPrChange w:id="1262" w:author="Josep Pueyo" w:date="2023-09-15T10:35:00Z">
            <w:rPr/>
          </w:rPrChange>
        </w:rPr>
      </w:pPr>
      <w:r w:rsidRPr="00DE1F40">
        <w:rPr>
          <w:lang w:val="en-US"/>
          <w:rPrChange w:id="1263" w:author="Josep Pueyo" w:date="2023-09-15T10:35:00Z">
            <w:rPr/>
          </w:rPrChange>
        </w:rPr>
        <w:t xml:space="preserve">                        </w:t>
      </w:r>
      <w:proofErr w:type="spellStart"/>
      <w:r w:rsidRPr="00DE1F40">
        <w:rPr>
          <w:color w:val="C4A100"/>
          <w:sz w:val="23"/>
          <w:szCs w:val="23"/>
          <w:lang w:val="en-US"/>
          <w:rPrChange w:id="1264" w:author="Josep Pueyo" w:date="2023-09-15T10:35:00Z">
            <w:rPr>
              <w:color w:val="C4A100"/>
              <w:sz w:val="23"/>
              <w:szCs w:val="23"/>
            </w:rPr>
          </w:rPrChange>
        </w:rPr>
        <w:t>min_area</w:t>
      </w:r>
      <w:proofErr w:type="spellEnd"/>
      <w:r w:rsidRPr="00DE1F40">
        <w:rPr>
          <w:color w:val="C4A100"/>
          <w:sz w:val="23"/>
          <w:szCs w:val="23"/>
          <w:lang w:val="en-US"/>
          <w:rPrChange w:id="1265" w:author="Josep Pueyo" w:date="2023-09-15T10:35:00Z">
            <w:rPr>
              <w:color w:val="C4A100"/>
              <w:sz w:val="23"/>
              <w:szCs w:val="23"/>
            </w:rPr>
          </w:rPrChange>
        </w:rPr>
        <w:t xml:space="preserve"> =</w:t>
      </w:r>
      <w:r w:rsidRPr="00DE1F40">
        <w:rPr>
          <w:lang w:val="en-US"/>
          <w:rPrChange w:id="1266" w:author="Josep Pueyo" w:date="2023-09-15T10:35:00Z">
            <w:rPr/>
          </w:rPrChange>
        </w:rPr>
        <w:t xml:space="preserve"> </w:t>
      </w:r>
    </w:p>
    <w:p w14:paraId="06F357C4" w14:textId="77777777" w:rsidR="008D1567" w:rsidRPr="00DE1F40" w:rsidRDefault="00000000">
      <w:pPr>
        <w:pStyle w:val="HTMLPreformatted"/>
        <w:divId w:val="2046445774"/>
        <w:rPr>
          <w:lang w:val="en-US"/>
          <w:rPrChange w:id="1267" w:author="Josep Pueyo" w:date="2023-09-15T10:35:00Z">
            <w:rPr/>
          </w:rPrChange>
        </w:rPr>
      </w:pPr>
      <w:r w:rsidRPr="00DE1F40">
        <w:rPr>
          <w:lang w:val="en-US"/>
          <w:rPrChange w:id="1268" w:author="Josep Pueyo" w:date="2023-09-15T10:35:00Z">
            <w:rPr/>
          </w:rPrChange>
        </w:rPr>
        <w:t xml:space="preserve">                        </w:t>
      </w:r>
      <w:r w:rsidRPr="00DE1F40">
        <w:rPr>
          <w:color w:val="0000CF"/>
          <w:sz w:val="23"/>
          <w:szCs w:val="23"/>
          <w:lang w:val="en-US"/>
          <w:rPrChange w:id="1269" w:author="Josep Pueyo" w:date="2023-09-15T10:35:00Z">
            <w:rPr>
              <w:color w:val="0000CF"/>
              <w:sz w:val="23"/>
              <w:szCs w:val="23"/>
            </w:rPr>
          </w:rPrChange>
        </w:rPr>
        <w:t>5000</w:t>
      </w:r>
    </w:p>
    <w:p w14:paraId="407ABB64" w14:textId="77777777" w:rsidR="008D1567" w:rsidRPr="00DE1F40" w:rsidRDefault="00000000">
      <w:pPr>
        <w:pStyle w:val="HTMLPreformatted"/>
        <w:divId w:val="2046445774"/>
        <w:rPr>
          <w:lang w:val="en-US"/>
          <w:rPrChange w:id="1270" w:author="Josep Pueyo" w:date="2023-09-15T10:35:00Z">
            <w:rPr/>
          </w:rPrChange>
        </w:rPr>
      </w:pPr>
      <w:r w:rsidRPr="00DE1F40">
        <w:rPr>
          <w:lang w:val="en-US"/>
          <w:rPrChange w:id="1271" w:author="Josep Pueyo" w:date="2023-09-15T10:35:00Z">
            <w:rPr/>
          </w:rPrChange>
        </w:rPr>
        <w:t xml:space="preserve">                        </w:t>
      </w:r>
      <w:r w:rsidRPr="00DE1F40">
        <w:rPr>
          <w:color w:val="000000"/>
          <w:sz w:val="23"/>
          <w:szCs w:val="23"/>
          <w:lang w:val="en-US"/>
          <w:rPrChange w:id="1272" w:author="Josep Pueyo" w:date="2023-09-15T10:35:00Z">
            <w:rPr>
              <w:color w:val="000000"/>
              <w:sz w:val="23"/>
              <w:szCs w:val="23"/>
            </w:rPr>
          </w:rPrChange>
        </w:rPr>
        <w:t>,</w:t>
      </w:r>
      <w:r w:rsidRPr="00DE1F40">
        <w:rPr>
          <w:lang w:val="en-US"/>
          <w:rPrChange w:id="1273" w:author="Josep Pueyo" w:date="2023-09-15T10:35:00Z">
            <w:rPr/>
          </w:rPrChange>
        </w:rPr>
        <w:t xml:space="preserve">                           </w:t>
      </w:r>
    </w:p>
    <w:p w14:paraId="3F73C637" w14:textId="77777777" w:rsidR="008D1567" w:rsidRPr="00DE1F40" w:rsidRDefault="00000000">
      <w:pPr>
        <w:pStyle w:val="HTMLPreformatted"/>
        <w:divId w:val="2046445774"/>
        <w:rPr>
          <w:lang w:val="en-US"/>
          <w:rPrChange w:id="1274" w:author="Josep Pueyo" w:date="2023-09-15T10:35:00Z">
            <w:rPr/>
          </w:rPrChange>
        </w:rPr>
      </w:pPr>
      <w:r w:rsidRPr="00DE1F40">
        <w:rPr>
          <w:lang w:val="en-US"/>
          <w:rPrChange w:id="1275" w:author="Josep Pueyo" w:date="2023-09-15T10:35:00Z">
            <w:rPr/>
          </w:rPrChange>
        </w:rPr>
        <w:t xml:space="preserve">                        </w:t>
      </w:r>
      <w:r w:rsidRPr="00DE1F40">
        <w:rPr>
          <w:i/>
          <w:iCs/>
          <w:color w:val="8F5903"/>
          <w:sz w:val="23"/>
          <w:szCs w:val="23"/>
          <w:lang w:val="en-US"/>
          <w:rPrChange w:id="1276" w:author="Josep Pueyo" w:date="2023-09-15T10:35:00Z">
            <w:rPr>
              <w:i/>
              <w:iCs/>
              <w:color w:val="8F5903"/>
              <w:sz w:val="23"/>
              <w:szCs w:val="23"/>
            </w:rPr>
          </w:rPrChange>
        </w:rPr>
        <w:t># Smaller areas are not included in the calculations</w:t>
      </w:r>
    </w:p>
    <w:p w14:paraId="5788127B" w14:textId="77777777" w:rsidR="008D1567" w:rsidRPr="00DE1F40" w:rsidRDefault="00000000">
      <w:pPr>
        <w:pStyle w:val="HTMLPreformatted"/>
        <w:divId w:val="2046445774"/>
        <w:rPr>
          <w:lang w:val="en-US"/>
          <w:rPrChange w:id="1277" w:author="Josep Pueyo" w:date="2023-09-15T10:35:00Z">
            <w:rPr/>
          </w:rPrChange>
        </w:rPr>
      </w:pPr>
      <w:r w:rsidRPr="00DE1F40">
        <w:rPr>
          <w:lang w:val="en-US"/>
          <w:rPrChange w:id="1278" w:author="Josep Pueyo" w:date="2023-09-15T10:35:00Z">
            <w:rPr/>
          </w:rPrChange>
        </w:rPr>
        <w:t xml:space="preserve">  </w:t>
      </w:r>
    </w:p>
    <w:p w14:paraId="1A39E51C" w14:textId="77777777" w:rsidR="008D1567" w:rsidRPr="00DE1F40" w:rsidRDefault="00000000">
      <w:pPr>
        <w:pStyle w:val="HTMLPreformatted"/>
        <w:divId w:val="2046445774"/>
        <w:rPr>
          <w:lang w:val="en-US"/>
          <w:rPrChange w:id="1279" w:author="Josep Pueyo" w:date="2023-09-15T10:35:00Z">
            <w:rPr/>
          </w:rPrChange>
        </w:rPr>
      </w:pPr>
      <w:r w:rsidRPr="00DE1F40">
        <w:rPr>
          <w:lang w:val="en-US"/>
          <w:rPrChange w:id="1280" w:author="Josep Pueyo" w:date="2023-09-15T10:35:00Z">
            <w:rPr/>
          </w:rPrChange>
        </w:rPr>
        <w:t xml:space="preserve">                        </w:t>
      </w:r>
      <w:proofErr w:type="spellStart"/>
      <w:r w:rsidRPr="00DE1F40">
        <w:rPr>
          <w:color w:val="C4A100"/>
          <w:sz w:val="23"/>
          <w:szCs w:val="23"/>
          <w:lang w:val="en-US"/>
          <w:rPrChange w:id="1281" w:author="Josep Pueyo" w:date="2023-09-15T10:35:00Z">
            <w:rPr>
              <w:color w:val="C4A100"/>
              <w:sz w:val="23"/>
              <w:szCs w:val="23"/>
            </w:rPr>
          </w:rPrChange>
        </w:rPr>
        <w:t>percent_out</w:t>
      </w:r>
      <w:proofErr w:type="spellEnd"/>
      <w:r w:rsidRPr="00DE1F40">
        <w:rPr>
          <w:color w:val="C4A100"/>
          <w:sz w:val="23"/>
          <w:szCs w:val="23"/>
          <w:lang w:val="en-US"/>
          <w:rPrChange w:id="1282" w:author="Josep Pueyo" w:date="2023-09-15T10:35:00Z">
            <w:rPr>
              <w:color w:val="C4A100"/>
              <w:sz w:val="23"/>
              <w:szCs w:val="23"/>
            </w:rPr>
          </w:rPrChange>
        </w:rPr>
        <w:t xml:space="preserve"> =</w:t>
      </w:r>
      <w:r w:rsidRPr="00DE1F40">
        <w:rPr>
          <w:lang w:val="en-US"/>
          <w:rPrChange w:id="1283" w:author="Josep Pueyo" w:date="2023-09-15T10:35:00Z">
            <w:rPr/>
          </w:rPrChange>
        </w:rPr>
        <w:t xml:space="preserve"> </w:t>
      </w:r>
    </w:p>
    <w:p w14:paraId="3A171048" w14:textId="77777777" w:rsidR="008D1567" w:rsidRPr="00DE1F40" w:rsidRDefault="00000000">
      <w:pPr>
        <w:pStyle w:val="HTMLPreformatted"/>
        <w:divId w:val="2046445774"/>
        <w:rPr>
          <w:lang w:val="en-US"/>
          <w:rPrChange w:id="1284" w:author="Josep Pueyo" w:date="2023-09-15T10:35:00Z">
            <w:rPr/>
          </w:rPrChange>
        </w:rPr>
      </w:pPr>
      <w:r w:rsidRPr="00DE1F40">
        <w:rPr>
          <w:lang w:val="en-US"/>
          <w:rPrChange w:id="1285" w:author="Josep Pueyo" w:date="2023-09-15T10:35:00Z">
            <w:rPr/>
          </w:rPrChange>
        </w:rPr>
        <w:t xml:space="preserve">                        </w:t>
      </w:r>
      <w:r w:rsidRPr="00DE1F40">
        <w:rPr>
          <w:color w:val="000000"/>
          <w:sz w:val="23"/>
          <w:szCs w:val="23"/>
          <w:lang w:val="en-US"/>
          <w:rPrChange w:id="1286" w:author="Josep Pueyo" w:date="2023-09-15T10:35:00Z">
            <w:rPr>
              <w:color w:val="000000"/>
              <w:sz w:val="23"/>
              <w:szCs w:val="23"/>
            </w:rPr>
          </w:rPrChange>
        </w:rPr>
        <w:t>FALSE,</w:t>
      </w:r>
      <w:r w:rsidRPr="00DE1F40">
        <w:rPr>
          <w:lang w:val="en-US"/>
          <w:rPrChange w:id="1287" w:author="Josep Pueyo" w:date="2023-09-15T10:35:00Z">
            <w:rPr/>
          </w:rPrChange>
        </w:rPr>
        <w:t xml:space="preserve">                      </w:t>
      </w:r>
    </w:p>
    <w:p w14:paraId="21D85AF9" w14:textId="77777777" w:rsidR="008D1567" w:rsidRPr="00DE1F40" w:rsidRDefault="00000000">
      <w:pPr>
        <w:pStyle w:val="HTMLPreformatted"/>
        <w:divId w:val="2046445774"/>
        <w:rPr>
          <w:lang w:val="en-US"/>
          <w:rPrChange w:id="1288" w:author="Josep Pueyo" w:date="2023-09-15T10:35:00Z">
            <w:rPr/>
          </w:rPrChange>
        </w:rPr>
      </w:pPr>
      <w:r w:rsidRPr="00DE1F40">
        <w:rPr>
          <w:lang w:val="en-US"/>
          <w:rPrChange w:id="1289" w:author="Josep Pueyo" w:date="2023-09-15T10:35:00Z">
            <w:rPr/>
          </w:rPrChange>
        </w:rPr>
        <w:t xml:space="preserve">                        </w:t>
      </w:r>
      <w:r w:rsidRPr="00DE1F40">
        <w:rPr>
          <w:i/>
          <w:iCs/>
          <w:color w:val="8F5903"/>
          <w:sz w:val="23"/>
          <w:szCs w:val="23"/>
          <w:lang w:val="en-US"/>
          <w:rPrChange w:id="1290" w:author="Josep Pueyo" w:date="2023-09-15T10:35:00Z">
            <w:rPr>
              <w:i/>
              <w:iCs/>
              <w:color w:val="8F5903"/>
              <w:sz w:val="23"/>
              <w:szCs w:val="23"/>
            </w:rPr>
          </w:rPrChange>
        </w:rPr>
        <w:t># Should the function return a percentage of residences out</w:t>
      </w:r>
    </w:p>
    <w:p w14:paraId="0426BA82" w14:textId="77777777" w:rsidR="008D1567" w:rsidRPr="00DE1F40" w:rsidRDefault="00000000">
      <w:pPr>
        <w:pStyle w:val="HTMLPreformatted"/>
        <w:divId w:val="2046445774"/>
        <w:rPr>
          <w:lang w:val="en-US"/>
          <w:rPrChange w:id="1291" w:author="Josep Pueyo" w:date="2023-09-15T10:35:00Z">
            <w:rPr/>
          </w:rPrChange>
        </w:rPr>
      </w:pPr>
      <w:r w:rsidRPr="00DE1F40">
        <w:rPr>
          <w:lang w:val="en-US"/>
          <w:rPrChange w:id="1292" w:author="Josep Pueyo" w:date="2023-09-15T10:35:00Z">
            <w:rPr/>
          </w:rPrChange>
        </w:rPr>
        <w:t xml:space="preserve">  </w:t>
      </w:r>
    </w:p>
    <w:p w14:paraId="5CCDBB9B" w14:textId="77777777" w:rsidR="008D1567" w:rsidRPr="00DE1F40" w:rsidRDefault="00000000">
      <w:pPr>
        <w:pStyle w:val="HTMLPreformatted"/>
        <w:divId w:val="2046445774"/>
        <w:rPr>
          <w:lang w:val="en-US"/>
          <w:rPrChange w:id="1293" w:author="Josep Pueyo" w:date="2023-09-15T10:35:00Z">
            <w:rPr/>
          </w:rPrChange>
        </w:rPr>
      </w:pPr>
      <w:r w:rsidRPr="00DE1F40">
        <w:rPr>
          <w:lang w:val="en-US"/>
          <w:rPrChange w:id="1294" w:author="Josep Pueyo" w:date="2023-09-15T10:35:00Z">
            <w:rPr/>
          </w:rPrChange>
        </w:rPr>
        <w:t xml:space="preserve">                        </w:t>
      </w:r>
      <w:proofErr w:type="spellStart"/>
      <w:r w:rsidRPr="00DE1F40">
        <w:rPr>
          <w:color w:val="C4A100"/>
          <w:sz w:val="23"/>
          <w:szCs w:val="23"/>
          <w:lang w:val="en-US"/>
          <w:rPrChange w:id="1295" w:author="Josep Pueyo" w:date="2023-09-15T10:35:00Z">
            <w:rPr>
              <w:color w:val="C4A100"/>
              <w:sz w:val="23"/>
              <w:szCs w:val="23"/>
            </w:rPr>
          </w:rPrChange>
        </w:rPr>
        <w:t>max_dist</w:t>
      </w:r>
      <w:proofErr w:type="spellEnd"/>
      <w:r w:rsidRPr="00DE1F40">
        <w:rPr>
          <w:color w:val="C4A100"/>
          <w:sz w:val="23"/>
          <w:szCs w:val="23"/>
          <w:lang w:val="en-US"/>
          <w:rPrChange w:id="1296" w:author="Josep Pueyo" w:date="2023-09-15T10:35:00Z">
            <w:rPr>
              <w:color w:val="C4A100"/>
              <w:sz w:val="23"/>
              <w:szCs w:val="23"/>
            </w:rPr>
          </w:rPrChange>
        </w:rPr>
        <w:t xml:space="preserve"> =</w:t>
      </w:r>
      <w:r w:rsidRPr="00DE1F40">
        <w:rPr>
          <w:lang w:val="en-US"/>
          <w:rPrChange w:id="1297" w:author="Josep Pueyo" w:date="2023-09-15T10:35:00Z">
            <w:rPr/>
          </w:rPrChange>
        </w:rPr>
        <w:t xml:space="preserve"> </w:t>
      </w:r>
    </w:p>
    <w:p w14:paraId="5BA313DB" w14:textId="77777777" w:rsidR="008D1567" w:rsidRPr="00DE1F40" w:rsidRDefault="00000000">
      <w:pPr>
        <w:pStyle w:val="HTMLPreformatted"/>
        <w:divId w:val="2046445774"/>
        <w:rPr>
          <w:lang w:val="en-US"/>
          <w:rPrChange w:id="1298" w:author="Josep Pueyo" w:date="2023-09-15T10:35:00Z">
            <w:rPr/>
          </w:rPrChange>
        </w:rPr>
      </w:pPr>
      <w:r w:rsidRPr="00DE1F40">
        <w:rPr>
          <w:lang w:val="en-US"/>
          <w:rPrChange w:id="1299" w:author="Josep Pueyo" w:date="2023-09-15T10:35:00Z">
            <w:rPr/>
          </w:rPrChange>
        </w:rPr>
        <w:t xml:space="preserve">                        </w:t>
      </w:r>
      <w:r w:rsidRPr="00DE1F40">
        <w:rPr>
          <w:color w:val="0000CF"/>
          <w:sz w:val="23"/>
          <w:szCs w:val="23"/>
          <w:lang w:val="en-US"/>
          <w:rPrChange w:id="1300" w:author="Josep Pueyo" w:date="2023-09-15T10:35:00Z">
            <w:rPr>
              <w:color w:val="0000CF"/>
              <w:sz w:val="23"/>
              <w:szCs w:val="23"/>
            </w:rPr>
          </w:rPrChange>
        </w:rPr>
        <w:t>300</w:t>
      </w:r>
    </w:p>
    <w:p w14:paraId="1A3D9DA4" w14:textId="77777777" w:rsidR="008D1567" w:rsidRPr="00DE1F40" w:rsidRDefault="00000000">
      <w:pPr>
        <w:pStyle w:val="HTMLPreformatted"/>
        <w:divId w:val="2046445774"/>
        <w:rPr>
          <w:lang w:val="en-US"/>
          <w:rPrChange w:id="1301" w:author="Josep Pueyo" w:date="2023-09-15T10:35:00Z">
            <w:rPr/>
          </w:rPrChange>
        </w:rPr>
      </w:pPr>
      <w:r w:rsidRPr="00DE1F40">
        <w:rPr>
          <w:lang w:val="en-US"/>
          <w:rPrChange w:id="1302" w:author="Josep Pueyo" w:date="2023-09-15T10:35:00Z">
            <w:rPr/>
          </w:rPrChange>
        </w:rPr>
        <w:t xml:space="preserve">                        </w:t>
      </w:r>
      <w:r w:rsidRPr="00DE1F40">
        <w:rPr>
          <w:color w:val="000000"/>
          <w:sz w:val="23"/>
          <w:szCs w:val="23"/>
          <w:lang w:val="en-US"/>
          <w:rPrChange w:id="1303" w:author="Josep Pueyo" w:date="2023-09-15T10:35:00Z">
            <w:rPr>
              <w:color w:val="000000"/>
              <w:sz w:val="23"/>
              <w:szCs w:val="23"/>
            </w:rPr>
          </w:rPrChange>
        </w:rPr>
        <w:t>,</w:t>
      </w:r>
      <w:r w:rsidRPr="00DE1F40">
        <w:rPr>
          <w:lang w:val="en-US"/>
          <w:rPrChange w:id="1304" w:author="Josep Pueyo" w:date="2023-09-15T10:35:00Z">
            <w:rPr/>
          </w:rPrChange>
        </w:rPr>
        <w:t xml:space="preserve">                            </w:t>
      </w:r>
    </w:p>
    <w:p w14:paraId="48D55154" w14:textId="77777777" w:rsidR="008D1567" w:rsidRPr="00DE1F40" w:rsidRDefault="00000000">
      <w:pPr>
        <w:pStyle w:val="HTMLPreformatted"/>
        <w:divId w:val="2046445774"/>
        <w:rPr>
          <w:lang w:val="en-US"/>
          <w:rPrChange w:id="1305" w:author="Josep Pueyo" w:date="2023-09-15T10:35:00Z">
            <w:rPr/>
          </w:rPrChange>
        </w:rPr>
      </w:pPr>
      <w:r w:rsidRPr="00DE1F40">
        <w:rPr>
          <w:lang w:val="en-US"/>
          <w:rPrChange w:id="1306" w:author="Josep Pueyo" w:date="2023-09-15T10:35:00Z">
            <w:rPr/>
          </w:rPrChange>
        </w:rPr>
        <w:t xml:space="preserve">                        </w:t>
      </w:r>
      <w:r w:rsidRPr="00DE1F40">
        <w:rPr>
          <w:i/>
          <w:iCs/>
          <w:color w:val="8F5903"/>
          <w:sz w:val="23"/>
          <w:szCs w:val="23"/>
          <w:lang w:val="en-US"/>
          <w:rPrChange w:id="1307" w:author="Josep Pueyo" w:date="2023-09-15T10:35:00Z">
            <w:rPr>
              <w:i/>
              <w:iCs/>
              <w:color w:val="8F5903"/>
              <w:sz w:val="23"/>
              <w:szCs w:val="23"/>
            </w:rPr>
          </w:rPrChange>
        </w:rPr>
        <w:t xml:space="preserve"># Which is the </w:t>
      </w:r>
      <w:proofErr w:type="spellStart"/>
      <w:r w:rsidRPr="00DE1F40">
        <w:rPr>
          <w:i/>
          <w:iCs/>
          <w:color w:val="8F5903"/>
          <w:sz w:val="23"/>
          <w:szCs w:val="23"/>
          <w:lang w:val="en-US"/>
          <w:rPrChange w:id="1308" w:author="Josep Pueyo" w:date="2023-09-15T10:35:00Z">
            <w:rPr>
              <w:i/>
              <w:iCs/>
              <w:color w:val="8F5903"/>
              <w:sz w:val="23"/>
              <w:szCs w:val="23"/>
            </w:rPr>
          </w:rPrChange>
        </w:rPr>
        <w:t>distaince</w:t>
      </w:r>
      <w:proofErr w:type="spellEnd"/>
      <w:r w:rsidRPr="00DE1F40">
        <w:rPr>
          <w:i/>
          <w:iCs/>
          <w:color w:val="8F5903"/>
          <w:sz w:val="23"/>
          <w:szCs w:val="23"/>
          <w:lang w:val="en-US"/>
          <w:rPrChange w:id="1309" w:author="Josep Pueyo" w:date="2023-09-15T10:35:00Z">
            <w:rPr>
              <w:i/>
              <w:iCs/>
              <w:color w:val="8F5903"/>
              <w:sz w:val="23"/>
              <w:szCs w:val="23"/>
            </w:rPr>
          </w:rPrChange>
        </w:rPr>
        <w:t xml:space="preserve"> to consider that a residence is out?</w:t>
      </w:r>
    </w:p>
    <w:p w14:paraId="3A9DD88F" w14:textId="77777777" w:rsidR="008D1567" w:rsidRPr="00DE1F40" w:rsidRDefault="00000000">
      <w:pPr>
        <w:pStyle w:val="HTMLPreformatted"/>
        <w:divId w:val="2046445774"/>
        <w:rPr>
          <w:lang w:val="en-US"/>
          <w:rPrChange w:id="1310" w:author="Josep Pueyo" w:date="2023-09-15T10:35:00Z">
            <w:rPr/>
          </w:rPrChange>
        </w:rPr>
      </w:pPr>
      <w:r w:rsidRPr="00DE1F40">
        <w:rPr>
          <w:lang w:val="en-US"/>
          <w:rPrChange w:id="1311" w:author="Josep Pueyo" w:date="2023-09-15T10:35:00Z">
            <w:rPr/>
          </w:rPrChange>
        </w:rPr>
        <w:t xml:space="preserve">  </w:t>
      </w:r>
    </w:p>
    <w:p w14:paraId="5489C602" w14:textId="77777777" w:rsidR="008D1567" w:rsidRPr="00DE1F40" w:rsidRDefault="00000000">
      <w:pPr>
        <w:pStyle w:val="HTMLPreformatted"/>
        <w:divId w:val="2046445774"/>
        <w:rPr>
          <w:lang w:val="en-US"/>
          <w:rPrChange w:id="1312" w:author="Josep Pueyo" w:date="2023-09-15T10:35:00Z">
            <w:rPr/>
          </w:rPrChange>
        </w:rPr>
      </w:pPr>
      <w:r w:rsidRPr="00DE1F40">
        <w:rPr>
          <w:lang w:val="en-US"/>
          <w:rPrChange w:id="1313" w:author="Josep Pueyo" w:date="2023-09-15T10:35:00Z">
            <w:rPr/>
          </w:rPrChange>
        </w:rPr>
        <w:t xml:space="preserve">                        </w:t>
      </w:r>
      <w:r w:rsidRPr="00DE1F40">
        <w:rPr>
          <w:color w:val="C4A100"/>
          <w:sz w:val="23"/>
          <w:szCs w:val="23"/>
          <w:lang w:val="en-US"/>
          <w:rPrChange w:id="1314" w:author="Josep Pueyo" w:date="2023-09-15T10:35:00Z">
            <w:rPr>
              <w:color w:val="C4A100"/>
              <w:sz w:val="23"/>
              <w:szCs w:val="23"/>
            </w:rPr>
          </w:rPrChange>
        </w:rPr>
        <w:t>verbose =</w:t>
      </w:r>
      <w:r w:rsidRPr="00DE1F40">
        <w:rPr>
          <w:lang w:val="en-US"/>
          <w:rPrChange w:id="1315" w:author="Josep Pueyo" w:date="2023-09-15T10:35:00Z">
            <w:rPr/>
          </w:rPrChange>
        </w:rPr>
        <w:t xml:space="preserve"> </w:t>
      </w:r>
    </w:p>
    <w:p w14:paraId="447E0F52" w14:textId="77777777" w:rsidR="008D1567" w:rsidRPr="00DE1F40" w:rsidRDefault="00000000">
      <w:pPr>
        <w:pStyle w:val="HTMLPreformatted"/>
        <w:divId w:val="2046445774"/>
        <w:rPr>
          <w:lang w:val="en-US"/>
          <w:rPrChange w:id="1316" w:author="Josep Pueyo" w:date="2023-09-15T10:35:00Z">
            <w:rPr/>
          </w:rPrChange>
        </w:rPr>
      </w:pPr>
      <w:r w:rsidRPr="00DE1F40">
        <w:rPr>
          <w:lang w:val="en-US"/>
          <w:rPrChange w:id="1317" w:author="Josep Pueyo" w:date="2023-09-15T10:35:00Z">
            <w:rPr/>
          </w:rPrChange>
        </w:rPr>
        <w:t xml:space="preserve">                        </w:t>
      </w:r>
      <w:r w:rsidRPr="00DE1F40">
        <w:rPr>
          <w:color w:val="000000"/>
          <w:sz w:val="23"/>
          <w:szCs w:val="23"/>
          <w:lang w:val="en-US"/>
          <w:rPrChange w:id="1318" w:author="Josep Pueyo" w:date="2023-09-15T10:35:00Z">
            <w:rPr>
              <w:color w:val="000000"/>
              <w:sz w:val="23"/>
              <w:szCs w:val="23"/>
            </w:rPr>
          </w:rPrChange>
        </w:rPr>
        <w:t>FALSE</w:t>
      </w:r>
      <w:r w:rsidRPr="00DE1F40">
        <w:rPr>
          <w:lang w:val="en-US"/>
          <w:rPrChange w:id="1319" w:author="Josep Pueyo" w:date="2023-09-15T10:35:00Z">
            <w:rPr/>
          </w:rPrChange>
        </w:rPr>
        <w:t xml:space="preserve">                            </w:t>
      </w:r>
    </w:p>
    <w:p w14:paraId="331E9967" w14:textId="77777777" w:rsidR="008D1567" w:rsidRPr="00DE1F40" w:rsidRDefault="00000000">
      <w:pPr>
        <w:pStyle w:val="HTMLPreformatted"/>
        <w:divId w:val="2046445774"/>
        <w:rPr>
          <w:lang w:val="en-US"/>
          <w:rPrChange w:id="1320" w:author="Josep Pueyo" w:date="2023-09-15T10:35:00Z">
            <w:rPr/>
          </w:rPrChange>
        </w:rPr>
      </w:pPr>
      <w:r w:rsidRPr="00DE1F40">
        <w:rPr>
          <w:lang w:val="en-US"/>
          <w:rPrChange w:id="1321" w:author="Josep Pueyo" w:date="2023-09-15T10:35:00Z">
            <w:rPr/>
          </w:rPrChange>
        </w:rPr>
        <w:t xml:space="preserve">                        </w:t>
      </w:r>
      <w:r w:rsidRPr="00DE1F40">
        <w:rPr>
          <w:i/>
          <w:iCs/>
          <w:color w:val="8F5903"/>
          <w:sz w:val="23"/>
          <w:szCs w:val="23"/>
          <w:lang w:val="en-US"/>
          <w:rPrChange w:id="1322" w:author="Josep Pueyo" w:date="2023-09-15T10:35:00Z">
            <w:rPr>
              <w:i/>
              <w:iCs/>
              <w:color w:val="8F5903"/>
              <w:sz w:val="23"/>
              <w:szCs w:val="23"/>
            </w:rPr>
          </w:rPrChange>
        </w:rPr>
        <w:t># Should return a summary of distance or all values?</w:t>
      </w:r>
    </w:p>
    <w:p w14:paraId="37EFCB60" w14:textId="77777777" w:rsidR="008D1567" w:rsidRPr="00DE1F40" w:rsidRDefault="008D1567">
      <w:pPr>
        <w:pStyle w:val="HTMLPreformatted"/>
        <w:divId w:val="2046445774"/>
        <w:rPr>
          <w:lang w:val="en-US"/>
          <w:rPrChange w:id="1323" w:author="Josep Pueyo" w:date="2023-09-15T10:35:00Z">
            <w:rPr/>
          </w:rPrChange>
        </w:rPr>
      </w:pPr>
    </w:p>
    <w:p w14:paraId="0559FC3E" w14:textId="77777777" w:rsidR="008D1567" w:rsidRPr="00DE1F40" w:rsidRDefault="00000000">
      <w:pPr>
        <w:pStyle w:val="HTMLPreformatted"/>
        <w:divId w:val="2046445774"/>
        <w:rPr>
          <w:lang w:val="en-US"/>
          <w:rPrChange w:id="1324" w:author="Josep Pueyo" w:date="2023-09-15T10:35:00Z">
            <w:rPr/>
          </w:rPrChange>
        </w:rPr>
      </w:pPr>
      <w:r w:rsidRPr="00DE1F40">
        <w:rPr>
          <w:lang w:val="en-US"/>
          <w:rPrChange w:id="1325" w:author="Josep Pueyo" w:date="2023-09-15T10:35:00Z">
            <w:rPr/>
          </w:rPrChange>
        </w:rPr>
        <w:t xml:space="preserve">                        </w:t>
      </w:r>
      <w:r w:rsidRPr="00DE1F40">
        <w:rPr>
          <w:color w:val="000000"/>
          <w:sz w:val="23"/>
          <w:szCs w:val="23"/>
          <w:lang w:val="en-US"/>
          <w:rPrChange w:id="1326" w:author="Josep Pueyo" w:date="2023-09-15T10:35:00Z">
            <w:rPr>
              <w:color w:val="000000"/>
              <w:sz w:val="23"/>
              <w:szCs w:val="23"/>
            </w:rPr>
          </w:rPrChange>
        </w:rPr>
        <w:t>)</w:t>
      </w:r>
    </w:p>
    <w:p w14:paraId="682E8C3F" w14:textId="77777777" w:rsidR="008D1567" w:rsidRPr="00DE1F40" w:rsidRDefault="00000000">
      <w:pPr>
        <w:pStyle w:val="HTMLPreformatted"/>
        <w:divId w:val="2046445774"/>
        <w:rPr>
          <w:lang w:val="en-US"/>
          <w:rPrChange w:id="1327" w:author="Josep Pueyo" w:date="2023-09-15T10:35:00Z">
            <w:rPr/>
          </w:rPrChange>
        </w:rPr>
      </w:pPr>
      <w:r w:rsidRPr="00DE1F40">
        <w:rPr>
          <w:lang w:val="en-US"/>
          <w:rPrChange w:id="1328" w:author="Josep Pueyo" w:date="2023-09-15T10:35:00Z">
            <w:rPr/>
          </w:rPrChange>
        </w:rPr>
        <w:t xml:space="preserve">                    </w:t>
      </w:r>
    </w:p>
    <w:p w14:paraId="5CC72FCA" w14:textId="77777777" w:rsidR="008D1567" w:rsidRPr="00DE1F40" w:rsidRDefault="00000000">
      <w:pPr>
        <w:pStyle w:val="NormalWeb"/>
        <w:divId w:val="2046445774"/>
        <w:rPr>
          <w:lang w:val="en-US"/>
          <w:rPrChange w:id="1329" w:author="Josep Pueyo" w:date="2023-09-15T10:35:00Z">
            <w:rPr/>
          </w:rPrChange>
        </w:rPr>
      </w:pPr>
      <w:r w:rsidRPr="00DE1F40">
        <w:rPr>
          <w:b/>
          <w:bCs/>
          <w:lang w:val="en-US"/>
          <w:rPrChange w:id="1330" w:author="Josep Pueyo" w:date="2023-09-15T10:35:00Z">
            <w:rPr>
              <w:b/>
              <w:bCs/>
            </w:rPr>
          </w:rPrChange>
        </w:rPr>
        <w:t>Nitrogen dioxide sequestration</w:t>
      </w:r>
      <w:r w:rsidRPr="00DE1F40">
        <w:rPr>
          <w:lang w:val="en-US"/>
          <w:rPrChange w:id="1331" w:author="Josep Pueyo" w:date="2023-09-15T10:35:00Z">
            <w:rPr/>
          </w:rPrChange>
        </w:rPr>
        <w:t xml:space="preserve"> Nitrogen dioxide is a good proxy of overall air quality ( </w:t>
      </w:r>
      <w:r w:rsidRPr="00DE1F40">
        <w:rPr>
          <w:lang w:val="en-US"/>
          <w:rPrChange w:id="1332" w:author="Josep Pueyo" w:date="2023-09-15T10:35:00Z">
            <w:rPr/>
          </w:rPrChange>
        </w:rPr>
        <w:fldChar w:fldCharType="begin"/>
      </w:r>
      <w:r w:rsidRPr="00DE1F40">
        <w:rPr>
          <w:lang w:val="en-US"/>
          <w:rPrChange w:id="1333" w:author="Josep Pueyo" w:date="2023-09-15T10:35:00Z">
            <w:rPr/>
          </w:rPrChange>
        </w:rPr>
        <w:instrText>HYPERLINK \l "ref-27"</w:instrText>
      </w:r>
      <w:r w:rsidRPr="00F46451">
        <w:rPr>
          <w:lang w:val="en-US"/>
        </w:rPr>
      </w:r>
      <w:r w:rsidRPr="00DE1F40">
        <w:rPr>
          <w:lang w:val="en-US"/>
          <w:rPrChange w:id="1334" w:author="Josep Pueyo" w:date="2023-09-15T10:35:00Z">
            <w:rPr>
              <w:rStyle w:val="Hyperlink"/>
            </w:rPr>
          </w:rPrChange>
        </w:rPr>
        <w:fldChar w:fldCharType="separate"/>
      </w:r>
      <w:r w:rsidRPr="00DE1F40">
        <w:rPr>
          <w:rStyle w:val="Hyperlink"/>
          <w:lang w:val="en-US"/>
          <w:rPrChange w:id="1335" w:author="Josep Pueyo" w:date="2023-09-15T10:35:00Z">
            <w:rPr>
              <w:rStyle w:val="Hyperlink"/>
            </w:rPr>
          </w:rPrChange>
        </w:rPr>
        <w:t>Mayer, 1999</w:t>
      </w:r>
      <w:r w:rsidRPr="00DE1F40">
        <w:rPr>
          <w:rStyle w:val="Hyperlink"/>
          <w:lang w:val="en-US"/>
          <w:rPrChange w:id="1336" w:author="Josep Pueyo" w:date="2023-09-15T10:35:00Z">
            <w:rPr>
              <w:rStyle w:val="Hyperlink"/>
            </w:rPr>
          </w:rPrChange>
        </w:rPr>
        <w:fldChar w:fldCharType="end"/>
      </w:r>
      <w:r w:rsidRPr="00DE1F40">
        <w:rPr>
          <w:lang w:val="en-US"/>
          <w:rPrChange w:id="1337" w:author="Josep Pueyo" w:date="2023-09-15T10:35:00Z">
            <w:rPr/>
          </w:rPrChange>
        </w:rPr>
        <w:t xml:space="preserve">) and one of the most concerning issues in cities, with important consequences on respiratory diseases and lung cancer ( </w:t>
      </w:r>
      <w:r w:rsidRPr="00DE1F40">
        <w:rPr>
          <w:lang w:val="en-US"/>
          <w:rPrChange w:id="1338" w:author="Josep Pueyo" w:date="2023-09-15T10:35:00Z">
            <w:rPr/>
          </w:rPrChange>
        </w:rPr>
        <w:fldChar w:fldCharType="begin"/>
      </w:r>
      <w:r w:rsidRPr="00DE1F40">
        <w:rPr>
          <w:lang w:val="en-US"/>
          <w:rPrChange w:id="1339" w:author="Josep Pueyo" w:date="2023-09-15T10:35:00Z">
            <w:rPr/>
          </w:rPrChange>
        </w:rPr>
        <w:instrText>HYPERLINK \l "ref-21"</w:instrText>
      </w:r>
      <w:r w:rsidRPr="00F46451">
        <w:rPr>
          <w:lang w:val="en-US"/>
        </w:rPr>
      </w:r>
      <w:r w:rsidRPr="00DE1F40">
        <w:rPr>
          <w:lang w:val="en-US"/>
          <w:rPrChange w:id="1340" w:author="Josep Pueyo" w:date="2023-09-15T10:35:00Z">
            <w:rPr>
              <w:rStyle w:val="Hyperlink"/>
            </w:rPr>
          </w:rPrChange>
        </w:rPr>
        <w:fldChar w:fldCharType="separate"/>
      </w:r>
      <w:r w:rsidRPr="00DE1F40">
        <w:rPr>
          <w:rStyle w:val="Hyperlink"/>
          <w:lang w:val="en-US"/>
          <w:rPrChange w:id="1341" w:author="Josep Pueyo" w:date="2023-09-15T10:35:00Z">
            <w:rPr>
              <w:rStyle w:val="Hyperlink"/>
            </w:rPr>
          </w:rPrChange>
        </w:rPr>
        <w:t>Kampa &amp; Castanas, 2008</w:t>
      </w:r>
      <w:r w:rsidRPr="00DE1F40">
        <w:rPr>
          <w:rStyle w:val="Hyperlink"/>
          <w:lang w:val="en-US"/>
          <w:rPrChange w:id="1342" w:author="Josep Pueyo" w:date="2023-09-15T10:35:00Z">
            <w:rPr>
              <w:rStyle w:val="Hyperlink"/>
            </w:rPr>
          </w:rPrChange>
        </w:rPr>
        <w:fldChar w:fldCharType="end"/>
      </w:r>
      <w:r w:rsidRPr="00DE1F40">
        <w:rPr>
          <w:lang w:val="en-US"/>
          <w:rPrChange w:id="1343" w:author="Josep Pueyo" w:date="2023-09-15T10:35:00Z">
            <w:rPr/>
          </w:rPrChange>
        </w:rPr>
        <w:t xml:space="preserve">). This indicator calculates the amount of NO </w:t>
      </w:r>
      <w:r w:rsidRPr="00DE1F40">
        <w:rPr>
          <w:vertAlign w:val="subscript"/>
          <w:lang w:val="en-US"/>
          <w:rPrChange w:id="1344" w:author="Josep Pueyo" w:date="2023-09-15T10:35:00Z">
            <w:rPr>
              <w:vertAlign w:val="subscript"/>
            </w:rPr>
          </w:rPrChange>
        </w:rPr>
        <w:t>2</w:t>
      </w:r>
      <w:r w:rsidRPr="00DE1F40">
        <w:rPr>
          <w:lang w:val="en-US"/>
          <w:rPrChange w:id="1345" w:author="Josep Pueyo" w:date="2023-09-15T10:35:00Z">
            <w:rPr/>
          </w:rPrChange>
        </w:rPr>
        <w:t xml:space="preserve"> sequestered by urban green and urban agriculture solutions (in g/s).</w:t>
      </w:r>
    </w:p>
    <w:p w14:paraId="60814F98" w14:textId="77777777" w:rsidR="008D1567" w:rsidRPr="00DE1F40" w:rsidRDefault="00000000">
      <w:pPr>
        <w:divId w:val="27536296"/>
        <w:rPr>
          <w:rFonts w:eastAsia="Times New Roman"/>
        </w:rPr>
      </w:pPr>
      <w:bookmarkStart w:id="1346" w:name="d14796e2170"/>
      <w:bookmarkEnd w:id="1346"/>
      <w:r w:rsidRPr="00DE1F40">
        <w:rPr>
          <w:rFonts w:eastAsia="Times New Roman"/>
        </w:rPr>
        <w:t xml:space="preserve">NO2seq=∑i=1Nai×capi1000 </w:t>
      </w:r>
    </w:p>
    <w:p w14:paraId="5BD753AF" w14:textId="77777777" w:rsidR="008D1567" w:rsidRPr="00DE1F40" w:rsidRDefault="00000000">
      <w:pPr>
        <w:pStyle w:val="NormalWeb"/>
        <w:divId w:val="2046445774"/>
        <w:rPr>
          <w:lang w:val="en-US"/>
          <w:rPrChange w:id="1347" w:author="Josep Pueyo" w:date="2023-09-15T10:35:00Z">
            <w:rPr/>
          </w:rPrChange>
        </w:rPr>
      </w:pPr>
      <w:r w:rsidRPr="00DE1F40">
        <w:rPr>
          <w:lang w:val="en-US"/>
          <w:rPrChange w:id="1348" w:author="Josep Pueyo" w:date="2023-09-15T10:35:00Z">
            <w:rPr/>
          </w:rPrChange>
        </w:rPr>
        <w:t xml:space="preserve">where </w:t>
      </w:r>
      <w:r w:rsidRPr="00DE1F40">
        <w:rPr>
          <w:i/>
          <w:iCs/>
          <w:lang w:val="en-US"/>
          <w:rPrChange w:id="1349" w:author="Josep Pueyo" w:date="2023-09-15T10:35:00Z">
            <w:rPr>
              <w:i/>
              <w:iCs/>
            </w:rPr>
          </w:rPrChange>
        </w:rPr>
        <w:t xml:space="preserve">a </w:t>
      </w:r>
      <w:r w:rsidRPr="00DE1F40">
        <w:rPr>
          <w:i/>
          <w:iCs/>
          <w:vertAlign w:val="subscript"/>
          <w:lang w:val="en-US"/>
          <w:rPrChange w:id="1350" w:author="Josep Pueyo" w:date="2023-09-15T10:35:00Z">
            <w:rPr>
              <w:i/>
              <w:iCs/>
              <w:vertAlign w:val="subscript"/>
            </w:rPr>
          </w:rPrChange>
        </w:rPr>
        <w:t>i</w:t>
      </w:r>
      <w:r w:rsidRPr="00DE1F40">
        <w:rPr>
          <w:i/>
          <w:iCs/>
          <w:lang w:val="en-US"/>
          <w:rPrChange w:id="1351" w:author="Josep Pueyo" w:date="2023-09-15T10:35:00Z">
            <w:rPr>
              <w:i/>
              <w:iCs/>
            </w:rPr>
          </w:rPrChange>
        </w:rPr>
        <w:t xml:space="preserve"> </w:t>
      </w:r>
      <w:r w:rsidRPr="00DE1F40">
        <w:rPr>
          <w:lang w:val="en-US"/>
          <w:rPrChange w:id="1352" w:author="Josep Pueyo" w:date="2023-09-15T10:35:00Z">
            <w:rPr/>
          </w:rPrChange>
        </w:rPr>
        <w:t xml:space="preserve">is the area (in m </w:t>
      </w:r>
      <w:r w:rsidRPr="00DE1F40">
        <w:rPr>
          <w:vertAlign w:val="superscript"/>
          <w:lang w:val="en-US"/>
          <w:rPrChange w:id="1353" w:author="Josep Pueyo" w:date="2023-09-15T10:35:00Z">
            <w:rPr>
              <w:vertAlign w:val="superscript"/>
            </w:rPr>
          </w:rPrChange>
        </w:rPr>
        <w:t>2</w:t>
      </w:r>
      <w:r w:rsidRPr="00DE1F40">
        <w:rPr>
          <w:lang w:val="en-US"/>
          <w:rPrChange w:id="1354" w:author="Josep Pueyo" w:date="2023-09-15T10:35:00Z">
            <w:rPr/>
          </w:rPrChange>
        </w:rPr>
        <w:t xml:space="preserve">) of the element </w:t>
      </w:r>
      <w:r w:rsidRPr="00DE1F40">
        <w:rPr>
          <w:i/>
          <w:iCs/>
          <w:lang w:val="en-US"/>
          <w:rPrChange w:id="1355" w:author="Josep Pueyo" w:date="2023-09-15T10:35:00Z">
            <w:rPr>
              <w:i/>
              <w:iCs/>
            </w:rPr>
          </w:rPrChange>
        </w:rPr>
        <w:t>i</w:t>
      </w:r>
      <w:r w:rsidRPr="00DE1F40">
        <w:rPr>
          <w:lang w:val="en-US"/>
          <w:rPrChange w:id="1356" w:author="Josep Pueyo" w:date="2023-09-15T10:35:00Z">
            <w:rPr/>
          </w:rPrChange>
        </w:rPr>
        <w:t xml:space="preserve">; and </w:t>
      </w:r>
      <w:r w:rsidRPr="00DE1F40">
        <w:rPr>
          <w:i/>
          <w:iCs/>
          <w:lang w:val="en-US"/>
          <w:rPrChange w:id="1357" w:author="Josep Pueyo" w:date="2023-09-15T10:35:00Z">
            <w:rPr>
              <w:i/>
              <w:iCs/>
            </w:rPr>
          </w:rPrChange>
        </w:rPr>
        <w:t xml:space="preserve">cap </w:t>
      </w:r>
      <w:r w:rsidRPr="00DE1F40">
        <w:rPr>
          <w:i/>
          <w:iCs/>
          <w:vertAlign w:val="subscript"/>
          <w:lang w:val="en-US"/>
          <w:rPrChange w:id="1358" w:author="Josep Pueyo" w:date="2023-09-15T10:35:00Z">
            <w:rPr>
              <w:i/>
              <w:iCs/>
              <w:vertAlign w:val="subscript"/>
            </w:rPr>
          </w:rPrChange>
        </w:rPr>
        <w:t>i</w:t>
      </w:r>
      <w:r w:rsidRPr="00DE1F40">
        <w:rPr>
          <w:i/>
          <w:iCs/>
          <w:lang w:val="en-US"/>
          <w:rPrChange w:id="1359" w:author="Josep Pueyo" w:date="2023-09-15T10:35:00Z">
            <w:rPr>
              <w:i/>
              <w:iCs/>
            </w:rPr>
          </w:rPrChange>
        </w:rPr>
        <w:t xml:space="preserve"> </w:t>
      </w:r>
      <w:r w:rsidRPr="00DE1F40">
        <w:rPr>
          <w:lang w:val="en-US"/>
          <w:rPrChange w:id="1360" w:author="Josep Pueyo" w:date="2023-09-15T10:35:00Z">
            <w:rPr/>
          </w:rPrChange>
        </w:rPr>
        <w:t xml:space="preserve">is the capacity of element </w:t>
      </w:r>
      <w:r w:rsidRPr="00DE1F40">
        <w:rPr>
          <w:i/>
          <w:iCs/>
          <w:lang w:val="en-US"/>
          <w:rPrChange w:id="1361" w:author="Josep Pueyo" w:date="2023-09-15T10:35:00Z">
            <w:rPr>
              <w:i/>
              <w:iCs/>
            </w:rPr>
          </w:rPrChange>
        </w:rPr>
        <w:t>i</w:t>
      </w:r>
      <w:r w:rsidRPr="00DE1F40">
        <w:rPr>
          <w:lang w:val="en-US"/>
          <w:rPrChange w:id="1362" w:author="Josep Pueyo" w:date="2023-09-15T10:35:00Z">
            <w:rPr/>
          </w:rPrChange>
        </w:rPr>
        <w:t xml:space="preserve"> to sequester NO </w:t>
      </w:r>
      <w:r w:rsidRPr="00DE1F40">
        <w:rPr>
          <w:vertAlign w:val="subscript"/>
          <w:lang w:val="en-US"/>
          <w:rPrChange w:id="1363" w:author="Josep Pueyo" w:date="2023-09-15T10:35:00Z">
            <w:rPr>
              <w:vertAlign w:val="subscript"/>
            </w:rPr>
          </w:rPrChange>
        </w:rPr>
        <w:t>2</w:t>
      </w:r>
      <w:r w:rsidRPr="00DE1F40">
        <w:rPr>
          <w:lang w:val="en-US"/>
          <w:rPrChange w:id="1364" w:author="Josep Pueyo" w:date="2023-09-15T10:35:00Z">
            <w:rPr/>
          </w:rPrChange>
        </w:rPr>
        <w:t xml:space="preserve"> (in </w:t>
      </w:r>
      <w:r w:rsidRPr="00DE1F40">
        <w:rPr>
          <w:i/>
          <w:iCs/>
          <w:lang w:val="en-US"/>
          <w:rPrChange w:id="1365" w:author="Josep Pueyo" w:date="2023-09-15T10:35:00Z">
            <w:rPr>
              <w:i/>
              <w:iCs/>
            </w:rPr>
          </w:rPrChange>
        </w:rPr>
        <w:t>µ</w:t>
      </w:r>
      <w:proofErr w:type="spellStart"/>
      <w:r w:rsidRPr="00DE1F40">
        <w:rPr>
          <w:lang w:val="en-US"/>
          <w:rPrChange w:id="1366" w:author="Josep Pueyo" w:date="2023-09-15T10:35:00Z">
            <w:rPr/>
          </w:rPrChange>
        </w:rPr>
        <w:t>g·s</w:t>
      </w:r>
      <w:proofErr w:type="spellEnd"/>
      <w:r w:rsidRPr="00DE1F40">
        <w:rPr>
          <w:lang w:val="en-US"/>
          <w:rPrChange w:id="1367" w:author="Josep Pueyo" w:date="2023-09-15T10:35:00Z">
            <w:rPr/>
          </w:rPrChange>
        </w:rPr>
        <w:t xml:space="preserve"> </w:t>
      </w:r>
      <w:r w:rsidRPr="00DE1F40">
        <w:rPr>
          <w:vertAlign w:val="superscript"/>
          <w:lang w:val="en-US"/>
          <w:rPrChange w:id="1368" w:author="Josep Pueyo" w:date="2023-09-15T10:35:00Z">
            <w:rPr>
              <w:vertAlign w:val="superscript"/>
            </w:rPr>
          </w:rPrChange>
        </w:rPr>
        <w:t>-1</w:t>
      </w:r>
      <w:r w:rsidRPr="00DE1F40">
        <w:rPr>
          <w:lang w:val="en-US"/>
          <w:rPrChange w:id="1369" w:author="Josep Pueyo" w:date="2023-09-15T10:35:00Z">
            <w:rPr/>
          </w:rPrChange>
        </w:rPr>
        <w:t xml:space="preserve">m </w:t>
      </w:r>
      <w:r w:rsidRPr="00DE1F40">
        <w:rPr>
          <w:vertAlign w:val="superscript"/>
          <w:lang w:val="en-US"/>
          <w:rPrChange w:id="1370" w:author="Josep Pueyo" w:date="2023-09-15T10:35:00Z">
            <w:rPr>
              <w:vertAlign w:val="superscript"/>
            </w:rPr>
          </w:rPrChange>
        </w:rPr>
        <w:t>-2</w:t>
      </w:r>
      <w:r w:rsidRPr="00DE1F40">
        <w:rPr>
          <w:lang w:val="en-US"/>
          <w:rPrChange w:id="1371" w:author="Josep Pueyo" w:date="2023-09-15T10:35:00Z">
            <w:rPr/>
          </w:rPrChange>
        </w:rPr>
        <w:t>).</w:t>
      </w:r>
    </w:p>
    <w:p w14:paraId="6EB235C4" w14:textId="77777777" w:rsidR="008D1567" w:rsidRPr="00DE1F40" w:rsidRDefault="00000000">
      <w:pPr>
        <w:pStyle w:val="NormalWeb"/>
        <w:divId w:val="2046445774"/>
        <w:rPr>
          <w:lang w:val="en-US"/>
          <w:rPrChange w:id="1372" w:author="Josep Pueyo" w:date="2023-09-15T10:35:00Z">
            <w:rPr/>
          </w:rPrChange>
        </w:rPr>
      </w:pPr>
      <w:r w:rsidRPr="00DE1F40">
        <w:rPr>
          <w:lang w:val="en-US"/>
          <w:rPrChange w:id="1373" w:author="Josep Pueyo" w:date="2023-09-15T10:35:00Z">
            <w:rPr/>
          </w:rPrChange>
        </w:rPr>
        <w:t xml:space="preserve">The function to estimate the NO </w:t>
      </w:r>
      <w:r w:rsidRPr="00DE1F40">
        <w:rPr>
          <w:vertAlign w:val="subscript"/>
          <w:lang w:val="en-US"/>
          <w:rPrChange w:id="1374" w:author="Josep Pueyo" w:date="2023-09-15T10:35:00Z">
            <w:rPr>
              <w:vertAlign w:val="subscript"/>
            </w:rPr>
          </w:rPrChange>
        </w:rPr>
        <w:t>2</w:t>
      </w:r>
      <w:r w:rsidRPr="00DE1F40">
        <w:rPr>
          <w:lang w:val="en-US"/>
          <w:rPrChange w:id="1375" w:author="Josep Pueyo" w:date="2023-09-15T10:35:00Z">
            <w:rPr/>
          </w:rPrChange>
        </w:rPr>
        <w:t xml:space="preserve"> sequestered is </w:t>
      </w:r>
      <w:r w:rsidRPr="00DE1F40">
        <w:rPr>
          <w:rStyle w:val="HTMLTypewriter"/>
          <w:lang w:val="en-US"/>
          <w:rPrChange w:id="1376" w:author="Josep Pueyo" w:date="2023-09-15T10:35:00Z">
            <w:rPr>
              <w:rStyle w:val="HTMLTypewriter"/>
            </w:rPr>
          </w:rPrChange>
        </w:rPr>
        <w:t>no2_seq</w:t>
      </w:r>
      <w:r w:rsidRPr="00DE1F40">
        <w:rPr>
          <w:lang w:val="en-US"/>
          <w:rPrChange w:id="1377" w:author="Josep Pueyo" w:date="2023-09-15T10:35:00Z">
            <w:rPr/>
          </w:rPrChange>
        </w:rPr>
        <w:t xml:space="preserve"> (code snippet 4). It has only two arguments; the urban representation </w:t>
      </w:r>
      <w:proofErr w:type="gramStart"/>
      <w:r w:rsidRPr="00DE1F40">
        <w:rPr>
          <w:lang w:val="en-US"/>
          <w:rPrChange w:id="1378" w:author="Josep Pueyo" w:date="2023-09-15T10:35:00Z">
            <w:rPr/>
          </w:rPrChange>
        </w:rPr>
        <w:t xml:space="preserve">( </w:t>
      </w:r>
      <w:r w:rsidRPr="00DE1F40">
        <w:rPr>
          <w:rStyle w:val="HTMLTypewriter"/>
          <w:lang w:val="en-US"/>
          <w:rPrChange w:id="1379" w:author="Josep Pueyo" w:date="2023-09-15T10:35:00Z">
            <w:rPr>
              <w:rStyle w:val="HTMLTypewriter"/>
            </w:rPr>
          </w:rPrChange>
        </w:rPr>
        <w:t>x</w:t>
      </w:r>
      <w:proofErr w:type="gramEnd"/>
      <w:r w:rsidRPr="00DE1F40">
        <w:rPr>
          <w:lang w:val="en-US"/>
          <w:rPrChange w:id="1380" w:author="Josep Pueyo" w:date="2023-09-15T10:35:00Z">
            <w:rPr/>
          </w:rPrChange>
        </w:rPr>
        <w:t xml:space="preserve">) and a </w:t>
      </w:r>
      <w:proofErr w:type="spellStart"/>
      <w:r w:rsidRPr="00DE1F40">
        <w:rPr>
          <w:rStyle w:val="HTMLTypewriter"/>
          <w:lang w:val="en-US"/>
          <w:rPrChange w:id="1381" w:author="Josep Pueyo" w:date="2023-09-15T10:35:00Z">
            <w:rPr>
              <w:rStyle w:val="HTMLTypewriter"/>
            </w:rPr>
          </w:rPrChange>
        </w:rPr>
        <w:t>data.frame</w:t>
      </w:r>
      <w:proofErr w:type="spellEnd"/>
      <w:r w:rsidRPr="00DE1F40">
        <w:rPr>
          <w:lang w:val="en-US"/>
          <w:rPrChange w:id="1382" w:author="Josep Pueyo" w:date="2023-09-15T10:35:00Z">
            <w:rPr/>
          </w:rPrChange>
        </w:rPr>
        <w:t xml:space="preserve"> with four columns:</w:t>
      </w:r>
    </w:p>
    <w:p w14:paraId="45C58E33" w14:textId="77777777" w:rsidR="008D1567" w:rsidRPr="00DE1F40" w:rsidRDefault="00000000">
      <w:pPr>
        <w:pStyle w:val="NormalWeb"/>
        <w:numPr>
          <w:ilvl w:val="0"/>
          <w:numId w:val="2"/>
        </w:numPr>
        <w:divId w:val="2119331872"/>
        <w:rPr>
          <w:lang w:val="en-US"/>
          <w:rPrChange w:id="1383" w:author="Josep Pueyo" w:date="2023-09-15T10:35:00Z">
            <w:rPr/>
          </w:rPrChange>
        </w:rPr>
      </w:pPr>
      <w:bookmarkStart w:id="1384" w:name="d14796e2327"/>
      <w:bookmarkEnd w:id="1384"/>
      <w:proofErr w:type="spellStart"/>
      <w:r w:rsidRPr="00DE1F40">
        <w:rPr>
          <w:rStyle w:val="HTMLTypewriter"/>
          <w:lang w:val="en-US"/>
          <w:rPrChange w:id="1385" w:author="Josep Pueyo" w:date="2023-09-15T10:35:00Z">
            <w:rPr>
              <w:rStyle w:val="HTMLTypewriter"/>
            </w:rPr>
          </w:rPrChange>
        </w:rPr>
        <w:t>land_uses</w:t>
      </w:r>
      <w:proofErr w:type="spellEnd"/>
      <w:r w:rsidRPr="00DE1F40">
        <w:rPr>
          <w:rStyle w:val="HTMLTypewriter"/>
          <w:lang w:val="en-US"/>
          <w:rPrChange w:id="1386" w:author="Josep Pueyo" w:date="2023-09-15T10:35:00Z">
            <w:rPr>
              <w:rStyle w:val="HTMLTypewriter"/>
            </w:rPr>
          </w:rPrChange>
        </w:rPr>
        <w:t>:</w:t>
      </w:r>
      <w:r w:rsidRPr="00DE1F40">
        <w:rPr>
          <w:lang w:val="en-US"/>
          <w:rPrChange w:id="1387" w:author="Josep Pueyo" w:date="2023-09-15T10:35:00Z">
            <w:rPr/>
          </w:rPrChange>
        </w:rPr>
        <w:t xml:space="preserve"> Column with the land use.</w:t>
      </w:r>
    </w:p>
    <w:p w14:paraId="46ED06E1" w14:textId="77777777" w:rsidR="008D1567" w:rsidRPr="00DE1F40" w:rsidRDefault="00000000">
      <w:pPr>
        <w:pStyle w:val="NormalWeb"/>
        <w:numPr>
          <w:ilvl w:val="0"/>
          <w:numId w:val="2"/>
        </w:numPr>
        <w:divId w:val="2119331872"/>
        <w:rPr>
          <w:lang w:val="en-US"/>
          <w:rPrChange w:id="1388" w:author="Josep Pueyo" w:date="2023-09-15T10:35:00Z">
            <w:rPr/>
          </w:rPrChange>
        </w:rPr>
      </w:pPr>
      <w:r w:rsidRPr="00DE1F40">
        <w:rPr>
          <w:rStyle w:val="HTMLTypewriter"/>
          <w:lang w:val="en-US"/>
          <w:rPrChange w:id="1389" w:author="Josep Pueyo" w:date="2023-09-15T10:35:00Z">
            <w:rPr>
              <w:rStyle w:val="HTMLTypewriter"/>
            </w:rPr>
          </w:rPrChange>
        </w:rPr>
        <w:t>no2_seq1:</w:t>
      </w:r>
      <w:r w:rsidRPr="00DE1F40">
        <w:rPr>
          <w:lang w:val="en-US"/>
          <w:rPrChange w:id="1390" w:author="Josep Pueyo" w:date="2023-09-15T10:35:00Z">
            <w:rPr/>
          </w:rPrChange>
        </w:rPr>
        <w:t xml:space="preserve"> The low range of NO2 sequestration of each function (in </w:t>
      </w:r>
      <w:r w:rsidRPr="00DE1F40">
        <w:rPr>
          <w:i/>
          <w:iCs/>
          <w:lang w:val="en-US"/>
          <w:rPrChange w:id="1391" w:author="Josep Pueyo" w:date="2023-09-15T10:35:00Z">
            <w:rPr>
              <w:i/>
              <w:iCs/>
            </w:rPr>
          </w:rPrChange>
        </w:rPr>
        <w:t>µ</w:t>
      </w:r>
      <w:proofErr w:type="spellStart"/>
      <w:r w:rsidRPr="00DE1F40">
        <w:rPr>
          <w:lang w:val="en-US"/>
          <w:rPrChange w:id="1392" w:author="Josep Pueyo" w:date="2023-09-15T10:35:00Z">
            <w:rPr/>
          </w:rPrChange>
        </w:rPr>
        <w:t>g·s</w:t>
      </w:r>
      <w:proofErr w:type="spellEnd"/>
      <w:r w:rsidRPr="00DE1F40">
        <w:rPr>
          <w:lang w:val="en-US"/>
          <w:rPrChange w:id="1393" w:author="Josep Pueyo" w:date="2023-09-15T10:35:00Z">
            <w:rPr/>
          </w:rPrChange>
        </w:rPr>
        <w:t xml:space="preserve"> </w:t>
      </w:r>
      <w:r w:rsidRPr="00DE1F40">
        <w:rPr>
          <w:vertAlign w:val="superscript"/>
          <w:lang w:val="en-US"/>
          <w:rPrChange w:id="1394" w:author="Josep Pueyo" w:date="2023-09-15T10:35:00Z">
            <w:rPr>
              <w:vertAlign w:val="superscript"/>
            </w:rPr>
          </w:rPrChange>
        </w:rPr>
        <w:t>-1</w:t>
      </w:r>
      <w:r w:rsidRPr="00DE1F40">
        <w:rPr>
          <w:lang w:val="en-US"/>
          <w:rPrChange w:id="1395" w:author="Josep Pueyo" w:date="2023-09-15T10:35:00Z">
            <w:rPr/>
          </w:rPrChange>
        </w:rPr>
        <w:t xml:space="preserve">m </w:t>
      </w:r>
      <w:r w:rsidRPr="00DE1F40">
        <w:rPr>
          <w:vertAlign w:val="superscript"/>
          <w:lang w:val="en-US"/>
          <w:rPrChange w:id="1396" w:author="Josep Pueyo" w:date="2023-09-15T10:35:00Z">
            <w:rPr>
              <w:vertAlign w:val="superscript"/>
            </w:rPr>
          </w:rPrChange>
        </w:rPr>
        <w:t>-2</w:t>
      </w:r>
      <w:r w:rsidRPr="00DE1F40">
        <w:rPr>
          <w:lang w:val="en-US"/>
          <w:rPrChange w:id="1397" w:author="Josep Pueyo" w:date="2023-09-15T10:35:00Z">
            <w:rPr/>
          </w:rPrChange>
        </w:rPr>
        <w:t>).</w:t>
      </w:r>
    </w:p>
    <w:p w14:paraId="0E2DC31A" w14:textId="77777777" w:rsidR="008D1567" w:rsidRPr="00DE1F40" w:rsidRDefault="00000000">
      <w:pPr>
        <w:pStyle w:val="NormalWeb"/>
        <w:numPr>
          <w:ilvl w:val="0"/>
          <w:numId w:val="2"/>
        </w:numPr>
        <w:divId w:val="2119331872"/>
        <w:rPr>
          <w:lang w:val="en-US"/>
          <w:rPrChange w:id="1398" w:author="Josep Pueyo" w:date="2023-09-15T10:35:00Z">
            <w:rPr/>
          </w:rPrChange>
        </w:rPr>
      </w:pPr>
      <w:r w:rsidRPr="00DE1F40">
        <w:rPr>
          <w:rStyle w:val="HTMLTypewriter"/>
          <w:lang w:val="en-US"/>
          <w:rPrChange w:id="1399" w:author="Josep Pueyo" w:date="2023-09-15T10:35:00Z">
            <w:rPr>
              <w:rStyle w:val="HTMLTypewriter"/>
            </w:rPr>
          </w:rPrChange>
        </w:rPr>
        <w:t>no2_seq2:</w:t>
      </w:r>
      <w:r w:rsidRPr="00DE1F40">
        <w:rPr>
          <w:lang w:val="en-US"/>
          <w:rPrChange w:id="1400" w:author="Josep Pueyo" w:date="2023-09-15T10:35:00Z">
            <w:rPr/>
          </w:rPrChange>
        </w:rPr>
        <w:t xml:space="preserve"> The high range of NO2 sequestration of each function (in </w:t>
      </w:r>
      <w:r w:rsidRPr="00DE1F40">
        <w:rPr>
          <w:i/>
          <w:iCs/>
          <w:lang w:val="en-US"/>
          <w:rPrChange w:id="1401" w:author="Josep Pueyo" w:date="2023-09-15T10:35:00Z">
            <w:rPr>
              <w:i/>
              <w:iCs/>
            </w:rPr>
          </w:rPrChange>
        </w:rPr>
        <w:t>µ</w:t>
      </w:r>
      <w:proofErr w:type="spellStart"/>
      <w:r w:rsidRPr="00DE1F40">
        <w:rPr>
          <w:lang w:val="en-US"/>
          <w:rPrChange w:id="1402" w:author="Josep Pueyo" w:date="2023-09-15T10:35:00Z">
            <w:rPr/>
          </w:rPrChange>
        </w:rPr>
        <w:t>g·s</w:t>
      </w:r>
      <w:proofErr w:type="spellEnd"/>
      <w:r w:rsidRPr="00DE1F40">
        <w:rPr>
          <w:lang w:val="en-US"/>
          <w:rPrChange w:id="1403" w:author="Josep Pueyo" w:date="2023-09-15T10:35:00Z">
            <w:rPr/>
          </w:rPrChange>
        </w:rPr>
        <w:t xml:space="preserve"> </w:t>
      </w:r>
      <w:r w:rsidRPr="00DE1F40">
        <w:rPr>
          <w:vertAlign w:val="superscript"/>
          <w:lang w:val="en-US"/>
          <w:rPrChange w:id="1404" w:author="Josep Pueyo" w:date="2023-09-15T10:35:00Z">
            <w:rPr>
              <w:vertAlign w:val="superscript"/>
            </w:rPr>
          </w:rPrChange>
        </w:rPr>
        <w:t>-1</w:t>
      </w:r>
      <w:r w:rsidRPr="00DE1F40">
        <w:rPr>
          <w:lang w:val="en-US"/>
          <w:rPrChange w:id="1405" w:author="Josep Pueyo" w:date="2023-09-15T10:35:00Z">
            <w:rPr/>
          </w:rPrChange>
        </w:rPr>
        <w:t xml:space="preserve">m </w:t>
      </w:r>
      <w:r w:rsidRPr="00DE1F40">
        <w:rPr>
          <w:vertAlign w:val="superscript"/>
          <w:lang w:val="en-US"/>
          <w:rPrChange w:id="1406" w:author="Josep Pueyo" w:date="2023-09-15T10:35:00Z">
            <w:rPr>
              <w:vertAlign w:val="superscript"/>
            </w:rPr>
          </w:rPrChange>
        </w:rPr>
        <w:t>-2</w:t>
      </w:r>
      <w:r w:rsidRPr="00DE1F40">
        <w:rPr>
          <w:lang w:val="en-US"/>
          <w:rPrChange w:id="1407" w:author="Josep Pueyo" w:date="2023-09-15T10:35:00Z">
            <w:rPr/>
          </w:rPrChange>
        </w:rPr>
        <w:t>).</w:t>
      </w:r>
    </w:p>
    <w:p w14:paraId="0CA27C5D" w14:textId="77777777" w:rsidR="008D1567" w:rsidRPr="00DE1F40" w:rsidRDefault="00000000">
      <w:pPr>
        <w:pStyle w:val="NormalWeb"/>
        <w:numPr>
          <w:ilvl w:val="0"/>
          <w:numId w:val="2"/>
        </w:numPr>
        <w:divId w:val="2119331872"/>
        <w:rPr>
          <w:lang w:val="en-US"/>
          <w:rPrChange w:id="1408" w:author="Josep Pueyo" w:date="2023-09-15T10:35:00Z">
            <w:rPr/>
          </w:rPrChange>
        </w:rPr>
      </w:pPr>
      <w:proofErr w:type="spellStart"/>
      <w:r w:rsidRPr="00DE1F40">
        <w:rPr>
          <w:rStyle w:val="HTMLTypewriter"/>
          <w:lang w:val="en-US"/>
          <w:rPrChange w:id="1409" w:author="Josep Pueyo" w:date="2023-09-15T10:35:00Z">
            <w:rPr>
              <w:rStyle w:val="HTMLTypewriter"/>
            </w:rPr>
          </w:rPrChange>
        </w:rPr>
        <w:t>pGreen</w:t>
      </w:r>
      <w:proofErr w:type="spellEnd"/>
      <w:r w:rsidRPr="00DE1F40">
        <w:rPr>
          <w:rStyle w:val="HTMLTypewriter"/>
          <w:lang w:val="en-US"/>
          <w:rPrChange w:id="1410" w:author="Josep Pueyo" w:date="2023-09-15T10:35:00Z">
            <w:rPr>
              <w:rStyle w:val="HTMLTypewriter"/>
            </w:rPr>
          </w:rPrChange>
        </w:rPr>
        <w:t>:</w:t>
      </w:r>
      <w:r w:rsidRPr="00DE1F40">
        <w:rPr>
          <w:lang w:val="en-US"/>
          <w:rPrChange w:id="1411" w:author="Josep Pueyo" w:date="2023-09-15T10:35:00Z">
            <w:rPr/>
          </w:rPrChange>
        </w:rPr>
        <w:t xml:space="preserve"> The proportion of green surface in each function.</w:t>
      </w:r>
    </w:p>
    <w:p w14:paraId="5089ACF0" w14:textId="77777777" w:rsidR="008D1567" w:rsidRPr="00DE1F40" w:rsidRDefault="00000000">
      <w:pPr>
        <w:pStyle w:val="NormalWeb"/>
        <w:divId w:val="2046445774"/>
        <w:rPr>
          <w:lang w:val="en-US"/>
          <w:rPrChange w:id="1412" w:author="Josep Pueyo" w:date="2023-09-15T10:35:00Z">
            <w:rPr/>
          </w:rPrChange>
        </w:rPr>
      </w:pPr>
      <w:r w:rsidRPr="00DE1F40">
        <w:rPr>
          <w:lang w:val="en-US"/>
          <w:rPrChange w:id="1413" w:author="Josep Pueyo" w:date="2023-09-15T10:35:00Z">
            <w:rPr/>
          </w:rPrChange>
        </w:rPr>
        <w:lastRenderedPageBreak/>
        <w:t xml:space="preserve">When the argument is </w:t>
      </w:r>
      <w:r w:rsidRPr="00DE1F40">
        <w:rPr>
          <w:rStyle w:val="HTMLTypewriter"/>
          <w:lang w:val="en-US"/>
          <w:rPrChange w:id="1414" w:author="Josep Pueyo" w:date="2023-09-15T10:35:00Z">
            <w:rPr>
              <w:rStyle w:val="HTMLTypewriter"/>
            </w:rPr>
          </w:rPrChange>
        </w:rPr>
        <w:t>NULL</w:t>
      </w:r>
      <w:r w:rsidRPr="00DE1F40">
        <w:rPr>
          <w:lang w:val="en-US"/>
          <w:rPrChange w:id="1415" w:author="Josep Pueyo" w:date="2023-09-15T10:35:00Z">
            <w:rPr/>
          </w:rPrChange>
        </w:rPr>
        <w:t xml:space="preserve"> (default), the function uses the </w:t>
      </w:r>
      <w:proofErr w:type="spellStart"/>
      <w:r w:rsidRPr="00DE1F40">
        <w:rPr>
          <w:rStyle w:val="HTMLTypewriter"/>
          <w:lang w:val="en-US"/>
          <w:rPrChange w:id="1416" w:author="Josep Pueyo" w:date="2023-09-15T10:35:00Z">
            <w:rPr>
              <w:rStyle w:val="HTMLTypewriter"/>
            </w:rPr>
          </w:rPrChange>
        </w:rPr>
        <w:t>city_land_uses</w:t>
      </w:r>
      <w:proofErr w:type="spellEnd"/>
      <w:r w:rsidRPr="00DE1F40">
        <w:rPr>
          <w:lang w:val="en-US"/>
          <w:rPrChange w:id="1417" w:author="Josep Pueyo" w:date="2023-09-15T10:35:00Z">
            <w:rPr/>
          </w:rPrChange>
        </w:rPr>
        <w:t xml:space="preserve"> dataset provided with the package that contains NO </w:t>
      </w:r>
      <w:r w:rsidRPr="00DE1F40">
        <w:rPr>
          <w:vertAlign w:val="subscript"/>
          <w:lang w:val="en-US"/>
          <w:rPrChange w:id="1418" w:author="Josep Pueyo" w:date="2023-09-15T10:35:00Z">
            <w:rPr>
              <w:vertAlign w:val="subscript"/>
            </w:rPr>
          </w:rPrChange>
        </w:rPr>
        <w:t>2</w:t>
      </w:r>
      <w:r w:rsidRPr="00DE1F40">
        <w:rPr>
          <w:lang w:val="en-US"/>
          <w:rPrChange w:id="1419" w:author="Josep Pueyo" w:date="2023-09-15T10:35:00Z">
            <w:rPr/>
          </w:rPrChange>
        </w:rPr>
        <w:t xml:space="preserve"> sequester capacity of different types of urban green.</w:t>
      </w:r>
    </w:p>
    <w:p w14:paraId="4CBC5305" w14:textId="77777777" w:rsidR="008D1567" w:rsidRPr="00DE1F40" w:rsidRDefault="00000000">
      <w:pPr>
        <w:pStyle w:val="NormalWeb"/>
        <w:divId w:val="2046445774"/>
        <w:rPr>
          <w:lang w:val="en-US"/>
          <w:rPrChange w:id="1420" w:author="Josep Pueyo" w:date="2023-09-15T10:35:00Z">
            <w:rPr/>
          </w:rPrChange>
        </w:rPr>
      </w:pPr>
      <w:r w:rsidRPr="00DE1F40">
        <w:rPr>
          <w:lang w:val="en-US"/>
          <w:rPrChange w:id="1421" w:author="Josep Pueyo" w:date="2023-09-15T10:35:00Z">
            <w:rPr/>
          </w:rPrChange>
        </w:rPr>
        <w:t xml:space="preserve">The capacity </w:t>
      </w:r>
      <w:proofErr w:type="gramStart"/>
      <w:r w:rsidRPr="00DE1F40">
        <w:rPr>
          <w:lang w:val="en-US"/>
          <w:rPrChange w:id="1422" w:author="Josep Pueyo" w:date="2023-09-15T10:35:00Z">
            <w:rPr/>
          </w:rPrChange>
        </w:rPr>
        <w:t xml:space="preserve">( </w:t>
      </w:r>
      <w:r w:rsidRPr="00DE1F40">
        <w:rPr>
          <w:i/>
          <w:iCs/>
          <w:lang w:val="en-US"/>
          <w:rPrChange w:id="1423" w:author="Josep Pueyo" w:date="2023-09-15T10:35:00Z">
            <w:rPr>
              <w:i/>
              <w:iCs/>
            </w:rPr>
          </w:rPrChange>
        </w:rPr>
        <w:t>cap</w:t>
      </w:r>
      <w:proofErr w:type="gramEnd"/>
      <w:r w:rsidRPr="00DE1F40">
        <w:rPr>
          <w:i/>
          <w:iCs/>
          <w:lang w:val="en-US"/>
          <w:rPrChange w:id="1424" w:author="Josep Pueyo" w:date="2023-09-15T10:35:00Z">
            <w:rPr>
              <w:i/>
              <w:iCs/>
            </w:rPr>
          </w:rPrChange>
        </w:rPr>
        <w:t xml:space="preserve"> </w:t>
      </w:r>
      <w:r w:rsidRPr="00DE1F40">
        <w:rPr>
          <w:i/>
          <w:iCs/>
          <w:vertAlign w:val="subscript"/>
          <w:lang w:val="en-US"/>
          <w:rPrChange w:id="1425" w:author="Josep Pueyo" w:date="2023-09-15T10:35:00Z">
            <w:rPr>
              <w:i/>
              <w:iCs/>
              <w:vertAlign w:val="subscript"/>
            </w:rPr>
          </w:rPrChange>
        </w:rPr>
        <w:t>i</w:t>
      </w:r>
      <w:r w:rsidRPr="00DE1F40">
        <w:rPr>
          <w:i/>
          <w:iCs/>
          <w:lang w:val="en-US"/>
          <w:rPrChange w:id="1426" w:author="Josep Pueyo" w:date="2023-09-15T10:35:00Z">
            <w:rPr>
              <w:i/>
              <w:iCs/>
            </w:rPr>
          </w:rPrChange>
        </w:rPr>
        <w:t xml:space="preserve"> </w:t>
      </w:r>
      <w:r w:rsidRPr="00DE1F40">
        <w:rPr>
          <w:lang w:val="en-US"/>
          <w:rPrChange w:id="1427" w:author="Josep Pueyo" w:date="2023-09-15T10:35:00Z">
            <w:rPr/>
          </w:rPrChange>
        </w:rPr>
        <w:t xml:space="preserve">in the previous equation) of each element is randomized within the range provided by </w:t>
      </w:r>
      <w:r w:rsidRPr="00DE1F40">
        <w:rPr>
          <w:rStyle w:val="HTMLTypewriter"/>
          <w:lang w:val="en-US"/>
          <w:rPrChange w:id="1428" w:author="Josep Pueyo" w:date="2023-09-15T10:35:00Z">
            <w:rPr>
              <w:rStyle w:val="HTMLTypewriter"/>
            </w:rPr>
          </w:rPrChange>
        </w:rPr>
        <w:t>no2_seq1</w:t>
      </w:r>
      <w:r w:rsidRPr="00DE1F40">
        <w:rPr>
          <w:lang w:val="en-US"/>
          <w:rPrChange w:id="1429" w:author="Josep Pueyo" w:date="2023-09-15T10:35:00Z">
            <w:rPr/>
          </w:rPrChange>
        </w:rPr>
        <w:t xml:space="preserve"> and </w:t>
      </w:r>
      <w:r w:rsidRPr="00DE1F40">
        <w:rPr>
          <w:rStyle w:val="HTMLTypewriter"/>
          <w:lang w:val="en-US"/>
          <w:rPrChange w:id="1430" w:author="Josep Pueyo" w:date="2023-09-15T10:35:00Z">
            <w:rPr>
              <w:rStyle w:val="HTMLTypewriter"/>
            </w:rPr>
          </w:rPrChange>
        </w:rPr>
        <w:t>no2_seq2</w:t>
      </w:r>
      <w:r w:rsidRPr="00DE1F40">
        <w:rPr>
          <w:lang w:val="en-US"/>
          <w:rPrChange w:id="1431" w:author="Josep Pueyo" w:date="2023-09-15T10:35:00Z">
            <w:rPr/>
          </w:rPrChange>
        </w:rPr>
        <w:t xml:space="preserve">. As well the area of each element is multiplied by </w:t>
      </w:r>
      <w:proofErr w:type="spellStart"/>
      <w:r w:rsidRPr="00DE1F40">
        <w:rPr>
          <w:rStyle w:val="HTMLTypewriter"/>
          <w:lang w:val="en-US"/>
          <w:rPrChange w:id="1432" w:author="Josep Pueyo" w:date="2023-09-15T10:35:00Z">
            <w:rPr>
              <w:rStyle w:val="HTMLTypewriter"/>
            </w:rPr>
          </w:rPrChange>
        </w:rPr>
        <w:t>pGreen</w:t>
      </w:r>
      <w:proofErr w:type="spellEnd"/>
      <w:r w:rsidRPr="00DE1F40">
        <w:rPr>
          <w:lang w:val="en-US"/>
          <w:rPrChange w:id="1433" w:author="Josep Pueyo" w:date="2023-09-15T10:35:00Z">
            <w:rPr/>
          </w:rPrChange>
        </w:rPr>
        <w:t xml:space="preserve">. In urban agriculture solutions, the attribute </w:t>
      </w:r>
      <w:proofErr w:type="spellStart"/>
      <w:r w:rsidRPr="00DE1F40">
        <w:rPr>
          <w:rStyle w:val="HTMLTypewriter"/>
          <w:lang w:val="en-US"/>
          <w:rPrChange w:id="1434" w:author="Josep Pueyo" w:date="2023-09-15T10:35:00Z">
            <w:rPr>
              <w:rStyle w:val="HTMLTypewriter"/>
            </w:rPr>
          </w:rPrChange>
        </w:rPr>
        <w:t>edible_area</w:t>
      </w:r>
      <w:proofErr w:type="spellEnd"/>
      <w:r w:rsidRPr="00DE1F40">
        <w:rPr>
          <w:lang w:val="en-US"/>
          <w:rPrChange w:id="1435" w:author="Josep Pueyo" w:date="2023-09-15T10:35:00Z">
            <w:rPr/>
          </w:rPrChange>
        </w:rPr>
        <w:t xml:space="preserve"> overrides the more general </w:t>
      </w:r>
      <w:proofErr w:type="spellStart"/>
      <w:r w:rsidRPr="00DE1F40">
        <w:rPr>
          <w:rStyle w:val="HTMLTypewriter"/>
          <w:lang w:val="en-US"/>
          <w:rPrChange w:id="1436" w:author="Josep Pueyo" w:date="2023-09-15T10:35:00Z">
            <w:rPr>
              <w:rStyle w:val="HTMLTypewriter"/>
            </w:rPr>
          </w:rPrChange>
        </w:rPr>
        <w:t>pGreen</w:t>
      </w:r>
      <w:proofErr w:type="spellEnd"/>
      <w:r w:rsidRPr="00DE1F40">
        <w:rPr>
          <w:lang w:val="en-US"/>
          <w:rPrChange w:id="1437" w:author="Josep Pueyo" w:date="2023-09-15T10:35:00Z">
            <w:rPr/>
          </w:rPrChange>
        </w:rPr>
        <w:t>.</w:t>
      </w:r>
    </w:p>
    <w:p w14:paraId="6FC9CCDE" w14:textId="77777777" w:rsidR="008D1567" w:rsidRPr="00DE1F40" w:rsidRDefault="00000000">
      <w:pPr>
        <w:pStyle w:val="NormalWeb"/>
        <w:divId w:val="2046445774"/>
        <w:rPr>
          <w:lang w:val="en-US"/>
          <w:rPrChange w:id="1438" w:author="Josep Pueyo" w:date="2023-09-15T10:35:00Z">
            <w:rPr/>
          </w:rPrChange>
        </w:rPr>
      </w:pPr>
      <w:r w:rsidRPr="00DE1F40">
        <w:rPr>
          <w:lang w:val="en-US"/>
          <w:rPrChange w:id="1439" w:author="Josep Pueyo" w:date="2023-09-15T10:35:00Z">
            <w:rPr/>
          </w:rPrChange>
        </w:rPr>
        <w:t xml:space="preserve">Code snippet 4: Function and arguments to calculate NO </w:t>
      </w:r>
      <w:r w:rsidRPr="00DE1F40">
        <w:rPr>
          <w:vertAlign w:val="subscript"/>
          <w:lang w:val="en-US"/>
          <w:rPrChange w:id="1440" w:author="Josep Pueyo" w:date="2023-09-15T10:35:00Z">
            <w:rPr>
              <w:vertAlign w:val="subscript"/>
            </w:rPr>
          </w:rPrChange>
        </w:rPr>
        <w:t>2</w:t>
      </w:r>
      <w:r w:rsidRPr="00DE1F40">
        <w:rPr>
          <w:lang w:val="en-US"/>
          <w:rPrChange w:id="1441" w:author="Josep Pueyo" w:date="2023-09-15T10:35:00Z">
            <w:rPr/>
          </w:rPrChange>
        </w:rPr>
        <w:t xml:space="preserve"> </w:t>
      </w:r>
      <w:proofErr w:type="gramStart"/>
      <w:r w:rsidRPr="00DE1F40">
        <w:rPr>
          <w:lang w:val="en-US"/>
          <w:rPrChange w:id="1442" w:author="Josep Pueyo" w:date="2023-09-15T10:35:00Z">
            <w:rPr/>
          </w:rPrChange>
        </w:rPr>
        <w:t>sequestration</w:t>
      </w:r>
      <w:proofErr w:type="gramEnd"/>
    </w:p>
    <w:p w14:paraId="2BC549A0" w14:textId="77777777" w:rsidR="008D1567" w:rsidRPr="00DE1F40" w:rsidRDefault="008D1567">
      <w:pPr>
        <w:pStyle w:val="HTMLPreformatted"/>
        <w:divId w:val="2046445774"/>
        <w:rPr>
          <w:lang w:val="en-US"/>
          <w:rPrChange w:id="1443" w:author="Josep Pueyo" w:date="2023-09-15T10:35:00Z">
            <w:rPr/>
          </w:rPrChange>
        </w:rPr>
      </w:pPr>
    </w:p>
    <w:p w14:paraId="4AA64508" w14:textId="77777777" w:rsidR="008D1567" w:rsidRPr="00DE1F40" w:rsidRDefault="00000000">
      <w:pPr>
        <w:pStyle w:val="HTMLPreformatted"/>
        <w:divId w:val="2046445774"/>
        <w:rPr>
          <w:lang w:val="en-US"/>
          <w:rPrChange w:id="1444" w:author="Josep Pueyo" w:date="2023-09-15T10:35:00Z">
            <w:rPr/>
          </w:rPrChange>
        </w:rPr>
      </w:pPr>
      <w:r w:rsidRPr="00DE1F40">
        <w:rPr>
          <w:lang w:val="en-US"/>
          <w:rPrChange w:id="1445" w:author="Josep Pueyo" w:date="2023-09-15T10:35:00Z">
            <w:rPr/>
          </w:rPrChange>
        </w:rPr>
        <w:t xml:space="preserve">                        </w:t>
      </w:r>
      <w:r w:rsidRPr="00DE1F40">
        <w:rPr>
          <w:color w:val="000000"/>
          <w:sz w:val="23"/>
          <w:szCs w:val="23"/>
          <w:lang w:val="en-US"/>
          <w:rPrChange w:id="1446" w:author="Josep Pueyo" w:date="2023-09-15T10:35:00Z">
            <w:rPr>
              <w:color w:val="000000"/>
              <w:sz w:val="23"/>
              <w:szCs w:val="23"/>
            </w:rPr>
          </w:rPrChange>
        </w:rPr>
        <w:t>no2_</w:t>
      </w:r>
      <w:proofErr w:type="gramStart"/>
      <w:r w:rsidRPr="00DE1F40">
        <w:rPr>
          <w:color w:val="000000"/>
          <w:sz w:val="23"/>
          <w:szCs w:val="23"/>
          <w:lang w:val="en-US"/>
          <w:rPrChange w:id="1447" w:author="Josep Pueyo" w:date="2023-09-15T10:35:00Z">
            <w:rPr>
              <w:color w:val="000000"/>
              <w:sz w:val="23"/>
              <w:szCs w:val="23"/>
            </w:rPr>
          </w:rPrChange>
        </w:rPr>
        <w:t>seq(</w:t>
      </w:r>
      <w:proofErr w:type="gramEnd"/>
      <w:r w:rsidRPr="00DE1F40">
        <w:rPr>
          <w:color w:val="000000"/>
          <w:sz w:val="23"/>
          <w:szCs w:val="23"/>
          <w:lang w:val="en-US"/>
          <w:rPrChange w:id="1448" w:author="Josep Pueyo" w:date="2023-09-15T10:35:00Z">
            <w:rPr>
              <w:color w:val="000000"/>
              <w:sz w:val="23"/>
              <w:szCs w:val="23"/>
            </w:rPr>
          </w:rPrChange>
        </w:rPr>
        <w:t>x,</w:t>
      </w:r>
      <w:r w:rsidRPr="00DE1F40">
        <w:rPr>
          <w:lang w:val="en-US"/>
          <w:rPrChange w:id="1449" w:author="Josep Pueyo" w:date="2023-09-15T10:35:00Z">
            <w:rPr/>
          </w:rPrChange>
        </w:rPr>
        <w:t xml:space="preserve">                     </w:t>
      </w:r>
    </w:p>
    <w:p w14:paraId="67B32FCD" w14:textId="77777777" w:rsidR="008D1567" w:rsidRPr="00DE1F40" w:rsidRDefault="00000000">
      <w:pPr>
        <w:pStyle w:val="HTMLPreformatted"/>
        <w:divId w:val="2046445774"/>
        <w:rPr>
          <w:lang w:val="en-US"/>
          <w:rPrChange w:id="1450" w:author="Josep Pueyo" w:date="2023-09-15T10:35:00Z">
            <w:rPr/>
          </w:rPrChange>
        </w:rPr>
      </w:pPr>
      <w:r w:rsidRPr="00DE1F40">
        <w:rPr>
          <w:lang w:val="en-US"/>
          <w:rPrChange w:id="1451" w:author="Josep Pueyo" w:date="2023-09-15T10:35:00Z">
            <w:rPr/>
          </w:rPrChange>
        </w:rPr>
        <w:t xml:space="preserve">                        </w:t>
      </w:r>
      <w:r w:rsidRPr="00DE1F40">
        <w:rPr>
          <w:i/>
          <w:iCs/>
          <w:color w:val="8F5903"/>
          <w:sz w:val="23"/>
          <w:szCs w:val="23"/>
          <w:lang w:val="en-US"/>
          <w:rPrChange w:id="1452" w:author="Josep Pueyo" w:date="2023-09-15T10:35:00Z">
            <w:rPr>
              <w:i/>
              <w:iCs/>
              <w:color w:val="8F5903"/>
              <w:sz w:val="23"/>
              <w:szCs w:val="23"/>
            </w:rPr>
          </w:rPrChange>
        </w:rPr>
        <w:t># The urban representation</w:t>
      </w:r>
    </w:p>
    <w:p w14:paraId="603DBAE4" w14:textId="77777777" w:rsidR="008D1567" w:rsidRPr="00DE1F40" w:rsidRDefault="00000000">
      <w:pPr>
        <w:pStyle w:val="HTMLPreformatted"/>
        <w:divId w:val="2046445774"/>
        <w:rPr>
          <w:lang w:val="en-US"/>
          <w:rPrChange w:id="1453" w:author="Josep Pueyo" w:date="2023-09-15T10:35:00Z">
            <w:rPr/>
          </w:rPrChange>
        </w:rPr>
      </w:pPr>
      <w:r w:rsidRPr="00DE1F40">
        <w:rPr>
          <w:lang w:val="en-US"/>
          <w:rPrChange w:id="1454" w:author="Josep Pueyo" w:date="2023-09-15T10:35:00Z">
            <w:rPr/>
          </w:rPrChange>
        </w:rPr>
        <w:t xml:space="preserve">         </w:t>
      </w:r>
    </w:p>
    <w:p w14:paraId="3B379A7D" w14:textId="77777777" w:rsidR="008D1567" w:rsidRPr="00DE1F40" w:rsidRDefault="00000000">
      <w:pPr>
        <w:pStyle w:val="HTMLPreformatted"/>
        <w:divId w:val="2046445774"/>
        <w:rPr>
          <w:lang w:val="en-US"/>
          <w:rPrChange w:id="1455" w:author="Josep Pueyo" w:date="2023-09-15T10:35:00Z">
            <w:rPr/>
          </w:rPrChange>
        </w:rPr>
      </w:pPr>
      <w:r w:rsidRPr="00DE1F40">
        <w:rPr>
          <w:lang w:val="en-US"/>
          <w:rPrChange w:id="1456" w:author="Josep Pueyo" w:date="2023-09-15T10:35:00Z">
            <w:rPr/>
          </w:rPrChange>
        </w:rPr>
        <w:t xml:space="preserve">                        </w:t>
      </w:r>
      <w:proofErr w:type="spellStart"/>
      <w:r w:rsidRPr="00DE1F40">
        <w:rPr>
          <w:color w:val="C4A100"/>
          <w:sz w:val="23"/>
          <w:szCs w:val="23"/>
          <w:lang w:val="en-US"/>
          <w:rPrChange w:id="1457" w:author="Josep Pueyo" w:date="2023-09-15T10:35:00Z">
            <w:rPr>
              <w:color w:val="C4A100"/>
              <w:sz w:val="23"/>
              <w:szCs w:val="23"/>
            </w:rPr>
          </w:rPrChange>
        </w:rPr>
        <w:t>green_df</w:t>
      </w:r>
      <w:proofErr w:type="spellEnd"/>
      <w:r w:rsidRPr="00DE1F40">
        <w:rPr>
          <w:color w:val="C4A100"/>
          <w:sz w:val="23"/>
          <w:szCs w:val="23"/>
          <w:lang w:val="en-US"/>
          <w:rPrChange w:id="1458" w:author="Josep Pueyo" w:date="2023-09-15T10:35:00Z">
            <w:rPr>
              <w:color w:val="C4A100"/>
              <w:sz w:val="23"/>
              <w:szCs w:val="23"/>
            </w:rPr>
          </w:rPrChange>
        </w:rPr>
        <w:t xml:space="preserve"> =</w:t>
      </w:r>
      <w:r w:rsidRPr="00DE1F40">
        <w:rPr>
          <w:lang w:val="en-US"/>
          <w:rPrChange w:id="1459" w:author="Josep Pueyo" w:date="2023-09-15T10:35:00Z">
            <w:rPr/>
          </w:rPrChange>
        </w:rPr>
        <w:t xml:space="preserve"> </w:t>
      </w:r>
    </w:p>
    <w:p w14:paraId="5F2E8932" w14:textId="77777777" w:rsidR="008D1567" w:rsidRPr="00DE1F40" w:rsidRDefault="00000000">
      <w:pPr>
        <w:pStyle w:val="HTMLPreformatted"/>
        <w:divId w:val="2046445774"/>
        <w:rPr>
          <w:lang w:val="en-US"/>
          <w:rPrChange w:id="1460" w:author="Josep Pueyo" w:date="2023-09-15T10:35:00Z">
            <w:rPr/>
          </w:rPrChange>
        </w:rPr>
      </w:pPr>
      <w:r w:rsidRPr="00DE1F40">
        <w:rPr>
          <w:lang w:val="en-US"/>
          <w:rPrChange w:id="1461" w:author="Josep Pueyo" w:date="2023-09-15T10:35:00Z">
            <w:rPr/>
          </w:rPrChange>
        </w:rPr>
        <w:t xml:space="preserve">                        </w:t>
      </w:r>
      <w:r w:rsidRPr="00DE1F40">
        <w:rPr>
          <w:color w:val="000000"/>
          <w:sz w:val="23"/>
          <w:szCs w:val="23"/>
          <w:lang w:val="en-US"/>
          <w:rPrChange w:id="1462" w:author="Josep Pueyo" w:date="2023-09-15T10:35:00Z">
            <w:rPr>
              <w:color w:val="000000"/>
              <w:sz w:val="23"/>
              <w:szCs w:val="23"/>
            </w:rPr>
          </w:rPrChange>
        </w:rPr>
        <w:t>NULL)</w:t>
      </w:r>
      <w:r w:rsidRPr="00DE1F40">
        <w:rPr>
          <w:lang w:val="en-US"/>
          <w:rPrChange w:id="1463" w:author="Josep Pueyo" w:date="2023-09-15T10:35:00Z">
            <w:rPr/>
          </w:rPrChange>
        </w:rPr>
        <w:t xml:space="preserve">     </w:t>
      </w:r>
    </w:p>
    <w:p w14:paraId="17523090" w14:textId="77777777" w:rsidR="008D1567" w:rsidRPr="00DE1F40" w:rsidRDefault="00000000">
      <w:pPr>
        <w:pStyle w:val="HTMLPreformatted"/>
        <w:divId w:val="2046445774"/>
        <w:rPr>
          <w:lang w:val="en-US"/>
          <w:rPrChange w:id="1464" w:author="Josep Pueyo" w:date="2023-09-15T10:35:00Z">
            <w:rPr/>
          </w:rPrChange>
        </w:rPr>
      </w:pPr>
      <w:r w:rsidRPr="00DE1F40">
        <w:rPr>
          <w:lang w:val="en-US"/>
          <w:rPrChange w:id="1465" w:author="Josep Pueyo" w:date="2023-09-15T10:35:00Z">
            <w:rPr/>
          </w:rPrChange>
        </w:rPr>
        <w:t xml:space="preserve">                        </w:t>
      </w:r>
      <w:r w:rsidRPr="00DE1F40">
        <w:rPr>
          <w:i/>
          <w:iCs/>
          <w:color w:val="8F5903"/>
          <w:sz w:val="23"/>
          <w:szCs w:val="23"/>
          <w:lang w:val="en-US"/>
          <w:rPrChange w:id="1466" w:author="Josep Pueyo" w:date="2023-09-15T10:35:00Z">
            <w:rPr>
              <w:i/>
              <w:iCs/>
              <w:color w:val="8F5903"/>
              <w:sz w:val="23"/>
              <w:szCs w:val="23"/>
            </w:rPr>
          </w:rPrChange>
        </w:rPr>
        <w:t xml:space="preserve"># The </w:t>
      </w:r>
      <w:proofErr w:type="spellStart"/>
      <w:proofErr w:type="gramStart"/>
      <w:r w:rsidRPr="00DE1F40">
        <w:rPr>
          <w:i/>
          <w:iCs/>
          <w:color w:val="8F5903"/>
          <w:sz w:val="23"/>
          <w:szCs w:val="23"/>
          <w:lang w:val="en-US"/>
          <w:rPrChange w:id="1467" w:author="Josep Pueyo" w:date="2023-09-15T10:35:00Z">
            <w:rPr>
              <w:i/>
              <w:iCs/>
              <w:color w:val="8F5903"/>
              <w:sz w:val="23"/>
              <w:szCs w:val="23"/>
            </w:rPr>
          </w:rPrChange>
        </w:rPr>
        <w:t>data.frame</w:t>
      </w:r>
      <w:proofErr w:type="spellEnd"/>
      <w:proofErr w:type="gramEnd"/>
      <w:r w:rsidRPr="00DE1F40">
        <w:rPr>
          <w:i/>
          <w:iCs/>
          <w:color w:val="8F5903"/>
          <w:sz w:val="23"/>
          <w:szCs w:val="23"/>
          <w:lang w:val="en-US"/>
          <w:rPrChange w:id="1468" w:author="Josep Pueyo" w:date="2023-09-15T10:35:00Z">
            <w:rPr>
              <w:i/>
              <w:iCs/>
              <w:color w:val="8F5903"/>
              <w:sz w:val="23"/>
              <w:szCs w:val="23"/>
            </w:rPr>
          </w:rPrChange>
        </w:rPr>
        <w:t xml:space="preserve"> with the NO2 sequestration capacity of each land use.</w:t>
      </w:r>
    </w:p>
    <w:p w14:paraId="471DBF48" w14:textId="77777777" w:rsidR="008D1567" w:rsidRPr="00DE1F40" w:rsidRDefault="00000000">
      <w:pPr>
        <w:pStyle w:val="HTMLPreformatted"/>
        <w:divId w:val="2046445774"/>
        <w:rPr>
          <w:lang w:val="en-US"/>
          <w:rPrChange w:id="1469" w:author="Josep Pueyo" w:date="2023-09-15T10:35:00Z">
            <w:rPr/>
          </w:rPrChange>
        </w:rPr>
      </w:pPr>
      <w:r w:rsidRPr="00DE1F40">
        <w:rPr>
          <w:lang w:val="en-US"/>
          <w:rPrChange w:id="1470" w:author="Josep Pueyo" w:date="2023-09-15T10:35:00Z">
            <w:rPr/>
          </w:rPrChange>
        </w:rPr>
        <w:t xml:space="preserve">                    </w:t>
      </w:r>
    </w:p>
    <w:p w14:paraId="5B40051F" w14:textId="77777777" w:rsidR="008D1567" w:rsidRPr="00DE1F40" w:rsidRDefault="00000000">
      <w:pPr>
        <w:pStyle w:val="NormalWeb"/>
        <w:divId w:val="2046445774"/>
        <w:rPr>
          <w:lang w:val="en-US"/>
          <w:rPrChange w:id="1471" w:author="Josep Pueyo" w:date="2023-09-15T10:35:00Z">
            <w:rPr/>
          </w:rPrChange>
        </w:rPr>
      </w:pPr>
      <w:r w:rsidRPr="00DE1F40">
        <w:rPr>
          <w:b/>
          <w:bCs/>
          <w:lang w:val="en-US"/>
          <w:rPrChange w:id="1472" w:author="Josep Pueyo" w:date="2023-09-15T10:35:00Z">
            <w:rPr>
              <w:b/>
              <w:bCs/>
            </w:rPr>
          </w:rPrChange>
        </w:rPr>
        <w:t>Jobs created and volunteers involved</w:t>
      </w:r>
      <w:r w:rsidRPr="00DE1F40">
        <w:rPr>
          <w:lang w:val="en-US"/>
          <w:rPrChange w:id="1473" w:author="Josep Pueyo" w:date="2023-09-15T10:35:00Z">
            <w:rPr/>
          </w:rPrChange>
        </w:rPr>
        <w:t xml:space="preserve"> When the urban agriculture solutions are community </w:t>
      </w:r>
      <w:proofErr w:type="gramStart"/>
      <w:r w:rsidRPr="00DE1F40">
        <w:rPr>
          <w:lang w:val="en-US"/>
          <w:rPrChange w:id="1474" w:author="Josep Pueyo" w:date="2023-09-15T10:35:00Z">
            <w:rPr/>
          </w:rPrChange>
        </w:rPr>
        <w:t>solutions</w:t>
      </w:r>
      <w:proofErr w:type="gramEnd"/>
      <w:r w:rsidRPr="00DE1F40">
        <w:rPr>
          <w:lang w:val="en-US"/>
          <w:rPrChange w:id="1475" w:author="Josep Pueyo" w:date="2023-09-15T10:35:00Z">
            <w:rPr/>
          </w:rPrChange>
        </w:rPr>
        <w:t xml:space="preserve"> they need volunteers to be involved. On the other hand, when they are for commercial purposes, they are supposed to create jobs. Therefore, two indicators are proposed to account for the hours of work in the ECS. One indicator relates to volunteers’ time and the other one relates to time spent by new workers (jobs created). Both indicators use the same equation:</w:t>
      </w:r>
    </w:p>
    <w:p w14:paraId="4211598B" w14:textId="77777777" w:rsidR="008D1567" w:rsidRPr="00DE1F40" w:rsidRDefault="00000000">
      <w:pPr>
        <w:divId w:val="564335685"/>
        <w:rPr>
          <w:rFonts w:eastAsia="Times New Roman"/>
        </w:rPr>
      </w:pPr>
      <w:bookmarkStart w:id="1476" w:name="d14796e2455"/>
      <w:bookmarkEnd w:id="1476"/>
      <w:proofErr w:type="spellStart"/>
      <w:r w:rsidRPr="00DE1F40">
        <w:rPr>
          <w:rFonts w:eastAsia="Times New Roman"/>
        </w:rPr>
        <w:t>jobs|volunteers</w:t>
      </w:r>
      <w:proofErr w:type="spellEnd"/>
      <w:r w:rsidRPr="00DE1F40">
        <w:rPr>
          <w:rFonts w:eastAsia="Times New Roman"/>
        </w:rPr>
        <w:t xml:space="preserve">=∑i=1Nai×k </w:t>
      </w:r>
    </w:p>
    <w:p w14:paraId="2EA4F6D3" w14:textId="77777777" w:rsidR="008D1567" w:rsidRPr="00DE1F40" w:rsidRDefault="00000000">
      <w:pPr>
        <w:pStyle w:val="NormalWeb"/>
        <w:divId w:val="2046445774"/>
        <w:rPr>
          <w:lang w:val="en-US"/>
          <w:rPrChange w:id="1477" w:author="Josep Pueyo" w:date="2023-09-15T10:35:00Z">
            <w:rPr/>
          </w:rPrChange>
        </w:rPr>
      </w:pPr>
      <w:r w:rsidRPr="00DE1F40">
        <w:rPr>
          <w:lang w:val="en-US"/>
          <w:rPrChange w:id="1478" w:author="Josep Pueyo" w:date="2023-09-15T10:35:00Z">
            <w:rPr/>
          </w:rPrChange>
        </w:rPr>
        <w:t xml:space="preserve">where </w:t>
      </w:r>
      <w:r w:rsidRPr="00DE1F40">
        <w:rPr>
          <w:i/>
          <w:iCs/>
          <w:lang w:val="en-US"/>
          <w:rPrChange w:id="1479" w:author="Josep Pueyo" w:date="2023-09-15T10:35:00Z">
            <w:rPr>
              <w:i/>
              <w:iCs/>
            </w:rPr>
          </w:rPrChange>
        </w:rPr>
        <w:t xml:space="preserve">a </w:t>
      </w:r>
      <w:r w:rsidRPr="00DE1F40">
        <w:rPr>
          <w:i/>
          <w:iCs/>
          <w:vertAlign w:val="subscript"/>
          <w:lang w:val="en-US"/>
          <w:rPrChange w:id="1480" w:author="Josep Pueyo" w:date="2023-09-15T10:35:00Z">
            <w:rPr>
              <w:i/>
              <w:iCs/>
              <w:vertAlign w:val="subscript"/>
            </w:rPr>
          </w:rPrChange>
        </w:rPr>
        <w:t>i</w:t>
      </w:r>
      <w:r w:rsidRPr="00DE1F40">
        <w:rPr>
          <w:i/>
          <w:iCs/>
          <w:lang w:val="en-US"/>
          <w:rPrChange w:id="1481" w:author="Josep Pueyo" w:date="2023-09-15T10:35:00Z">
            <w:rPr>
              <w:i/>
              <w:iCs/>
            </w:rPr>
          </w:rPrChange>
        </w:rPr>
        <w:t xml:space="preserve"> </w:t>
      </w:r>
      <w:r w:rsidRPr="00DE1F40">
        <w:rPr>
          <w:lang w:val="en-US"/>
          <w:rPrChange w:id="1482" w:author="Josep Pueyo" w:date="2023-09-15T10:35:00Z">
            <w:rPr/>
          </w:rPrChange>
        </w:rPr>
        <w:t xml:space="preserve">is the area in m </w:t>
      </w:r>
      <w:r w:rsidRPr="00DE1F40">
        <w:rPr>
          <w:vertAlign w:val="superscript"/>
          <w:lang w:val="en-US"/>
          <w:rPrChange w:id="1483" w:author="Josep Pueyo" w:date="2023-09-15T10:35:00Z">
            <w:rPr>
              <w:vertAlign w:val="superscript"/>
            </w:rPr>
          </w:rPrChange>
        </w:rPr>
        <w:t>2</w:t>
      </w:r>
      <w:r w:rsidRPr="00DE1F40">
        <w:rPr>
          <w:lang w:val="en-US"/>
          <w:rPrChange w:id="1484" w:author="Josep Pueyo" w:date="2023-09-15T10:35:00Z">
            <w:rPr/>
          </w:rPrChange>
        </w:rPr>
        <w:t xml:space="preserve"> used to grow plants </w:t>
      </w:r>
      <w:proofErr w:type="gramStart"/>
      <w:r w:rsidRPr="00DE1F40">
        <w:rPr>
          <w:lang w:val="en-US"/>
          <w:rPrChange w:id="1485" w:author="Josep Pueyo" w:date="2023-09-15T10:35:00Z">
            <w:rPr/>
          </w:rPrChange>
        </w:rPr>
        <w:t xml:space="preserve">( </w:t>
      </w:r>
      <w:proofErr w:type="spellStart"/>
      <w:r w:rsidRPr="00DE1F40">
        <w:rPr>
          <w:rStyle w:val="HTMLTypewriter"/>
          <w:lang w:val="en-US"/>
          <w:rPrChange w:id="1486" w:author="Josep Pueyo" w:date="2023-09-15T10:35:00Z">
            <w:rPr>
              <w:rStyle w:val="HTMLTypewriter"/>
            </w:rPr>
          </w:rPrChange>
        </w:rPr>
        <w:t>edible</w:t>
      </w:r>
      <w:proofErr w:type="gramEnd"/>
      <w:r w:rsidRPr="00DE1F40">
        <w:rPr>
          <w:rStyle w:val="HTMLTypewriter"/>
          <w:lang w:val="en-US"/>
          <w:rPrChange w:id="1487" w:author="Josep Pueyo" w:date="2023-09-15T10:35:00Z">
            <w:rPr>
              <w:rStyle w:val="HTMLTypewriter"/>
            </w:rPr>
          </w:rPrChange>
        </w:rPr>
        <w:t>_area</w:t>
      </w:r>
      <w:proofErr w:type="spellEnd"/>
      <w:r w:rsidRPr="00DE1F40">
        <w:rPr>
          <w:lang w:val="en-US"/>
          <w:rPrChange w:id="1488" w:author="Josep Pueyo" w:date="2023-09-15T10:35:00Z">
            <w:rPr/>
          </w:rPrChange>
        </w:rPr>
        <w:t xml:space="preserve">) in the element </w:t>
      </w:r>
      <w:r w:rsidRPr="00DE1F40">
        <w:rPr>
          <w:i/>
          <w:iCs/>
          <w:lang w:val="en-US"/>
          <w:rPrChange w:id="1489" w:author="Josep Pueyo" w:date="2023-09-15T10:35:00Z">
            <w:rPr>
              <w:i/>
              <w:iCs/>
            </w:rPr>
          </w:rPrChange>
        </w:rPr>
        <w:t>i</w:t>
      </w:r>
      <w:r w:rsidRPr="00DE1F40">
        <w:rPr>
          <w:lang w:val="en-US"/>
          <w:rPrChange w:id="1490" w:author="Josep Pueyo" w:date="2023-09-15T10:35:00Z">
            <w:rPr/>
          </w:rPrChange>
        </w:rPr>
        <w:t xml:space="preserve">; and </w:t>
      </w:r>
      <w:r w:rsidRPr="00DE1F40">
        <w:rPr>
          <w:i/>
          <w:iCs/>
          <w:lang w:val="en-US"/>
          <w:rPrChange w:id="1491" w:author="Josep Pueyo" w:date="2023-09-15T10:35:00Z">
            <w:rPr>
              <w:i/>
              <w:iCs/>
            </w:rPr>
          </w:rPrChange>
        </w:rPr>
        <w:t>k</w:t>
      </w:r>
      <w:r w:rsidRPr="00DE1F40">
        <w:rPr>
          <w:lang w:val="en-US"/>
          <w:rPrChange w:id="1492" w:author="Josep Pueyo" w:date="2023-09-15T10:35:00Z">
            <w:rPr/>
          </w:rPrChange>
        </w:rPr>
        <w:t xml:space="preserve"> is the number of jobs or volunteers by m </w:t>
      </w:r>
      <w:r w:rsidRPr="00DE1F40">
        <w:rPr>
          <w:vertAlign w:val="superscript"/>
          <w:lang w:val="en-US"/>
          <w:rPrChange w:id="1493" w:author="Josep Pueyo" w:date="2023-09-15T10:35:00Z">
            <w:rPr>
              <w:vertAlign w:val="superscript"/>
            </w:rPr>
          </w:rPrChange>
        </w:rPr>
        <w:t>2</w:t>
      </w:r>
      <w:r w:rsidRPr="00DE1F40">
        <w:rPr>
          <w:lang w:val="en-US"/>
          <w:rPrChange w:id="1494" w:author="Josep Pueyo" w:date="2023-09-15T10:35:00Z">
            <w:rPr/>
          </w:rPrChange>
        </w:rPr>
        <w:t xml:space="preserve">. In both functions, </w:t>
      </w:r>
      <w:r w:rsidRPr="00DE1F40">
        <w:rPr>
          <w:i/>
          <w:iCs/>
          <w:lang w:val="en-US"/>
          <w:rPrChange w:id="1495" w:author="Josep Pueyo" w:date="2023-09-15T10:35:00Z">
            <w:rPr>
              <w:i/>
              <w:iCs/>
            </w:rPr>
          </w:rPrChange>
        </w:rPr>
        <w:t>k</w:t>
      </w:r>
      <w:r w:rsidRPr="00DE1F40">
        <w:rPr>
          <w:lang w:val="en-US"/>
          <w:rPrChange w:id="1496" w:author="Josep Pueyo" w:date="2023-09-15T10:35:00Z">
            <w:rPr/>
          </w:rPrChange>
        </w:rPr>
        <w:t xml:space="preserve"> is sampled from a random uniform distribution within the specified range. Then, a Monte Carlo simulation of 1,000 iterations is executed to estimate the confidence interval. The default values were based on two sources, an empirical study ( </w:t>
      </w:r>
      <w:r w:rsidRPr="00DE1F40">
        <w:rPr>
          <w:lang w:val="en-US"/>
          <w:rPrChange w:id="1497" w:author="Josep Pueyo" w:date="2023-09-15T10:35:00Z">
            <w:rPr/>
          </w:rPrChange>
        </w:rPr>
        <w:fldChar w:fldCharType="begin"/>
      </w:r>
      <w:r w:rsidRPr="00DE1F40">
        <w:rPr>
          <w:lang w:val="en-US"/>
          <w:rPrChange w:id="1498" w:author="Josep Pueyo" w:date="2023-09-15T10:35:00Z">
            <w:rPr/>
          </w:rPrChange>
        </w:rPr>
        <w:instrText>HYPERLINK \l "ref-6"</w:instrText>
      </w:r>
      <w:r w:rsidRPr="00F46451">
        <w:rPr>
          <w:lang w:val="en-US"/>
        </w:rPr>
      </w:r>
      <w:r w:rsidRPr="00DE1F40">
        <w:rPr>
          <w:lang w:val="en-US"/>
          <w:rPrChange w:id="1499" w:author="Josep Pueyo" w:date="2023-09-15T10:35:00Z">
            <w:rPr>
              <w:rStyle w:val="Hyperlink"/>
            </w:rPr>
          </w:rPrChange>
        </w:rPr>
        <w:fldChar w:fldCharType="separate"/>
      </w:r>
      <w:proofErr w:type="spellStart"/>
      <w:r w:rsidRPr="00DE1F40">
        <w:rPr>
          <w:rStyle w:val="Hyperlink"/>
          <w:lang w:val="en-US"/>
          <w:rPrChange w:id="1500" w:author="Josep Pueyo" w:date="2023-09-15T10:35:00Z">
            <w:rPr>
              <w:rStyle w:val="Hyperlink"/>
            </w:rPr>
          </w:rPrChange>
        </w:rPr>
        <w:t>CoDyre</w:t>
      </w:r>
      <w:proofErr w:type="spellEnd"/>
      <w:r w:rsidRPr="00DE1F40">
        <w:rPr>
          <w:rStyle w:val="Hyperlink"/>
          <w:lang w:val="en-US"/>
          <w:rPrChange w:id="1501" w:author="Josep Pueyo" w:date="2023-09-15T10:35:00Z">
            <w:rPr>
              <w:rStyle w:val="Hyperlink"/>
            </w:rPr>
          </w:rPrChange>
        </w:rPr>
        <w:t xml:space="preserve"> </w:t>
      </w:r>
      <w:r w:rsidRPr="00DE1F40">
        <w:rPr>
          <w:rStyle w:val="Hyperlink"/>
          <w:i/>
          <w:iCs/>
          <w:lang w:val="en-US"/>
          <w:rPrChange w:id="1502" w:author="Josep Pueyo" w:date="2023-09-15T10:35:00Z">
            <w:rPr>
              <w:rStyle w:val="Hyperlink"/>
              <w:i/>
              <w:iCs/>
            </w:rPr>
          </w:rPrChange>
        </w:rPr>
        <w:t>et al.,</w:t>
      </w:r>
      <w:r w:rsidRPr="00DE1F40">
        <w:rPr>
          <w:rStyle w:val="Hyperlink"/>
          <w:lang w:val="en-US"/>
          <w:rPrChange w:id="1503" w:author="Josep Pueyo" w:date="2023-09-15T10:35:00Z">
            <w:rPr>
              <w:rStyle w:val="Hyperlink"/>
            </w:rPr>
          </w:rPrChange>
        </w:rPr>
        <w:t xml:space="preserve"> 2015</w:t>
      </w:r>
      <w:r w:rsidRPr="00DE1F40">
        <w:rPr>
          <w:rStyle w:val="Hyperlink"/>
          <w:lang w:val="en-US"/>
          <w:rPrChange w:id="1504" w:author="Josep Pueyo" w:date="2023-09-15T10:35:00Z">
            <w:rPr>
              <w:rStyle w:val="Hyperlink"/>
            </w:rPr>
          </w:rPrChange>
        </w:rPr>
        <w:fldChar w:fldCharType="end"/>
      </w:r>
      <w:r w:rsidRPr="00DE1F40">
        <w:rPr>
          <w:lang w:val="en-US"/>
          <w:rPrChange w:id="1505" w:author="Josep Pueyo" w:date="2023-09-15T10:35:00Z">
            <w:rPr/>
          </w:rPrChange>
        </w:rPr>
        <w:t>) and the FoodMetres project.</w:t>
      </w:r>
    </w:p>
    <w:p w14:paraId="099DC184" w14:textId="77777777" w:rsidR="008D1567" w:rsidRPr="00DE1F40" w:rsidRDefault="00000000">
      <w:pPr>
        <w:pStyle w:val="NormalWeb"/>
        <w:divId w:val="2046445774"/>
        <w:rPr>
          <w:lang w:val="en-US"/>
          <w:rPrChange w:id="1506" w:author="Josep Pueyo" w:date="2023-09-15T10:35:00Z">
            <w:rPr/>
          </w:rPrChange>
        </w:rPr>
      </w:pPr>
      <w:r w:rsidRPr="00DE1F40">
        <w:rPr>
          <w:lang w:val="en-US"/>
          <w:rPrChange w:id="1507" w:author="Josep Pueyo" w:date="2023-09-15T10:35:00Z">
            <w:rPr/>
          </w:rPrChange>
        </w:rPr>
        <w:t xml:space="preserve">The functions to calculate these indicators are </w:t>
      </w:r>
      <w:proofErr w:type="spellStart"/>
      <w:r w:rsidRPr="00DE1F40">
        <w:rPr>
          <w:rStyle w:val="HTMLTypewriter"/>
          <w:lang w:val="en-US"/>
          <w:rPrChange w:id="1508" w:author="Josep Pueyo" w:date="2023-09-15T10:35:00Z">
            <w:rPr>
              <w:rStyle w:val="HTMLTypewriter"/>
            </w:rPr>
          </w:rPrChange>
        </w:rPr>
        <w:t>edible_jobs</w:t>
      </w:r>
      <w:proofErr w:type="spellEnd"/>
      <w:r w:rsidRPr="00DE1F40">
        <w:rPr>
          <w:lang w:val="en-US"/>
          <w:rPrChange w:id="1509" w:author="Josep Pueyo" w:date="2023-09-15T10:35:00Z">
            <w:rPr/>
          </w:rPrChange>
        </w:rPr>
        <w:t xml:space="preserve"> and </w:t>
      </w:r>
      <w:proofErr w:type="spellStart"/>
      <w:r w:rsidRPr="00DE1F40">
        <w:rPr>
          <w:rStyle w:val="HTMLTypewriter"/>
          <w:lang w:val="en-US"/>
          <w:rPrChange w:id="1510" w:author="Josep Pueyo" w:date="2023-09-15T10:35:00Z">
            <w:rPr>
              <w:rStyle w:val="HTMLTypewriter"/>
            </w:rPr>
          </w:rPrChange>
        </w:rPr>
        <w:t>edible_volunteers</w:t>
      </w:r>
      <w:proofErr w:type="spellEnd"/>
      <w:r w:rsidRPr="00DE1F40">
        <w:rPr>
          <w:lang w:val="en-US"/>
          <w:rPrChange w:id="1511" w:author="Josep Pueyo" w:date="2023-09-15T10:35:00Z">
            <w:rPr/>
          </w:rPrChange>
        </w:rPr>
        <w:t xml:space="preserve"> respectively (code snippet 5). They share the same arguments, </w:t>
      </w:r>
      <w:proofErr w:type="gramStart"/>
      <w:r w:rsidRPr="00DE1F40">
        <w:rPr>
          <w:lang w:val="en-US"/>
          <w:rPrChange w:id="1512" w:author="Josep Pueyo" w:date="2023-09-15T10:35:00Z">
            <w:rPr/>
          </w:rPrChange>
        </w:rPr>
        <w:t>expect</w:t>
      </w:r>
      <w:proofErr w:type="gramEnd"/>
      <w:r w:rsidRPr="00DE1F40">
        <w:rPr>
          <w:lang w:val="en-US"/>
          <w:rPrChange w:id="1513" w:author="Josep Pueyo" w:date="2023-09-15T10:35:00Z">
            <w:rPr/>
          </w:rPrChange>
        </w:rPr>
        <w:t xml:space="preserve"> for </w:t>
      </w:r>
      <w:r w:rsidRPr="00DE1F40">
        <w:rPr>
          <w:rStyle w:val="HTMLTypewriter"/>
          <w:lang w:val="en-US"/>
          <w:rPrChange w:id="1514" w:author="Josep Pueyo" w:date="2023-09-15T10:35:00Z">
            <w:rPr>
              <w:rStyle w:val="HTMLTypewriter"/>
            </w:rPr>
          </w:rPrChange>
        </w:rPr>
        <w:t>jobs</w:t>
      </w:r>
      <w:r w:rsidRPr="00DE1F40">
        <w:rPr>
          <w:lang w:val="en-US"/>
          <w:rPrChange w:id="1515" w:author="Josep Pueyo" w:date="2023-09-15T10:35:00Z">
            <w:rPr/>
          </w:rPrChange>
        </w:rPr>
        <w:t xml:space="preserve"> and </w:t>
      </w:r>
      <w:r w:rsidRPr="00DE1F40">
        <w:rPr>
          <w:rStyle w:val="HTMLTypewriter"/>
          <w:lang w:val="en-US"/>
          <w:rPrChange w:id="1516" w:author="Josep Pueyo" w:date="2023-09-15T10:35:00Z">
            <w:rPr>
              <w:rStyle w:val="HTMLTypewriter"/>
            </w:rPr>
          </w:rPrChange>
        </w:rPr>
        <w:t>volunteers</w:t>
      </w:r>
      <w:r w:rsidRPr="00DE1F40">
        <w:rPr>
          <w:lang w:val="en-US"/>
          <w:rPrChange w:id="1517" w:author="Josep Pueyo" w:date="2023-09-15T10:35:00Z">
            <w:rPr/>
          </w:rPrChange>
        </w:rPr>
        <w:t xml:space="preserve">, which is the value of </w:t>
      </w:r>
      <w:r w:rsidRPr="00DE1F40">
        <w:rPr>
          <w:i/>
          <w:iCs/>
          <w:lang w:val="en-US"/>
          <w:rPrChange w:id="1518" w:author="Josep Pueyo" w:date="2023-09-15T10:35:00Z">
            <w:rPr>
              <w:i/>
              <w:iCs/>
            </w:rPr>
          </w:rPrChange>
        </w:rPr>
        <w:t>k</w:t>
      </w:r>
      <w:r w:rsidRPr="00DE1F40">
        <w:rPr>
          <w:lang w:val="en-US"/>
          <w:rPrChange w:id="1519" w:author="Josep Pueyo" w:date="2023-09-15T10:35:00Z">
            <w:rPr/>
          </w:rPrChange>
        </w:rPr>
        <w:t xml:space="preserve"> in the previous equation. As usual, the first argument is the urban representation ( </w:t>
      </w:r>
      <w:r w:rsidRPr="00DE1F40">
        <w:rPr>
          <w:rStyle w:val="HTMLTypewriter"/>
          <w:lang w:val="en-US"/>
          <w:rPrChange w:id="1520" w:author="Josep Pueyo" w:date="2023-09-15T10:35:00Z">
            <w:rPr>
              <w:rStyle w:val="HTMLTypewriter"/>
            </w:rPr>
          </w:rPrChange>
        </w:rPr>
        <w:t>x</w:t>
      </w:r>
      <w:r w:rsidRPr="00DE1F40">
        <w:rPr>
          <w:lang w:val="en-US"/>
          <w:rPrChange w:id="1521" w:author="Josep Pueyo" w:date="2023-09-15T10:35:00Z">
            <w:rPr/>
          </w:rPrChange>
        </w:rPr>
        <w:t xml:space="preserve">), </w:t>
      </w:r>
      <w:r w:rsidRPr="00DE1F40">
        <w:rPr>
          <w:rStyle w:val="HTMLTypewriter"/>
          <w:lang w:val="en-US"/>
          <w:rPrChange w:id="1522" w:author="Josep Pueyo" w:date="2023-09-15T10:35:00Z">
            <w:rPr>
              <w:rStyle w:val="HTMLTypewriter"/>
            </w:rPr>
          </w:rPrChange>
        </w:rPr>
        <w:t>edible</w:t>
      </w:r>
      <w:r w:rsidRPr="00DE1F40">
        <w:rPr>
          <w:lang w:val="en-US"/>
          <w:rPrChange w:id="1523" w:author="Josep Pueyo" w:date="2023-09-15T10:35:00Z">
            <w:rPr/>
          </w:rPrChange>
        </w:rPr>
        <w:t xml:space="preserve"> is the land uses in </w:t>
      </w:r>
      <w:r w:rsidRPr="00DE1F40">
        <w:rPr>
          <w:rStyle w:val="HTMLTypewriter"/>
          <w:lang w:val="en-US"/>
          <w:rPrChange w:id="1524" w:author="Josep Pueyo" w:date="2023-09-15T10:35:00Z">
            <w:rPr>
              <w:rStyle w:val="HTMLTypewriter"/>
            </w:rPr>
          </w:rPrChange>
        </w:rPr>
        <w:t>x</w:t>
      </w:r>
      <w:r w:rsidRPr="00DE1F40">
        <w:rPr>
          <w:lang w:val="en-US"/>
          <w:rPrChange w:id="1525" w:author="Josep Pueyo" w:date="2023-09-15T10:35:00Z">
            <w:rPr/>
          </w:rPrChange>
        </w:rPr>
        <w:t xml:space="preserve"> that are urban agriculture solutions (if </w:t>
      </w:r>
      <w:r w:rsidRPr="00DE1F40">
        <w:rPr>
          <w:rStyle w:val="HTMLTypewriter"/>
          <w:lang w:val="en-US"/>
          <w:rPrChange w:id="1526" w:author="Josep Pueyo" w:date="2023-09-15T10:35:00Z">
            <w:rPr>
              <w:rStyle w:val="HTMLTypewriter"/>
            </w:rPr>
          </w:rPrChange>
        </w:rPr>
        <w:t>NULL</w:t>
      </w:r>
      <w:r w:rsidRPr="00DE1F40">
        <w:rPr>
          <w:lang w:val="en-US"/>
          <w:rPrChange w:id="1527" w:author="Josep Pueyo" w:date="2023-09-15T10:35:00Z">
            <w:rPr/>
          </w:rPrChange>
        </w:rPr>
        <w:t xml:space="preserve">, </w:t>
      </w:r>
      <w:proofErr w:type="spellStart"/>
      <w:r w:rsidRPr="00DE1F40">
        <w:rPr>
          <w:rStyle w:val="HTMLTypewriter"/>
          <w:lang w:val="en-US"/>
          <w:rPrChange w:id="1528" w:author="Josep Pueyo" w:date="2023-09-15T10:35:00Z">
            <w:rPr>
              <w:rStyle w:val="HTMLTypewriter"/>
            </w:rPr>
          </w:rPrChange>
        </w:rPr>
        <w:t>city_land_uses</w:t>
      </w:r>
      <w:proofErr w:type="spellEnd"/>
      <w:r w:rsidRPr="00DE1F40">
        <w:rPr>
          <w:lang w:val="en-US"/>
          <w:rPrChange w:id="1529" w:author="Josep Pueyo" w:date="2023-09-15T10:35:00Z">
            <w:rPr/>
          </w:rPrChange>
        </w:rPr>
        <w:t xml:space="preserve"> is used as default), the attribute of </w:t>
      </w:r>
      <w:r w:rsidRPr="00DE1F40">
        <w:rPr>
          <w:rStyle w:val="HTMLTypewriter"/>
          <w:lang w:val="en-US"/>
          <w:rPrChange w:id="1530" w:author="Josep Pueyo" w:date="2023-09-15T10:35:00Z">
            <w:rPr>
              <w:rStyle w:val="HTMLTypewriter"/>
            </w:rPr>
          </w:rPrChange>
        </w:rPr>
        <w:t>x</w:t>
      </w:r>
      <w:r w:rsidRPr="00DE1F40">
        <w:rPr>
          <w:lang w:val="en-US"/>
          <w:rPrChange w:id="1531" w:author="Josep Pueyo" w:date="2023-09-15T10:35:00Z">
            <w:rPr/>
          </w:rPrChange>
        </w:rPr>
        <w:t xml:space="preserve"> defining the area used to grow plants is </w:t>
      </w:r>
      <w:proofErr w:type="spellStart"/>
      <w:r w:rsidRPr="00DE1F40">
        <w:rPr>
          <w:rStyle w:val="HTMLTypewriter"/>
          <w:lang w:val="en-US"/>
          <w:rPrChange w:id="1532" w:author="Josep Pueyo" w:date="2023-09-15T10:35:00Z">
            <w:rPr>
              <w:rStyle w:val="HTMLTypewriter"/>
            </w:rPr>
          </w:rPrChange>
        </w:rPr>
        <w:t>area_col</w:t>
      </w:r>
      <w:proofErr w:type="spellEnd"/>
      <w:r w:rsidRPr="00DE1F40">
        <w:rPr>
          <w:lang w:val="en-US"/>
          <w:rPrChange w:id="1533" w:author="Josep Pueyo" w:date="2023-09-15T10:35:00Z">
            <w:rPr/>
          </w:rPrChange>
        </w:rPr>
        <w:t xml:space="preserve">, the confidence </w:t>
      </w:r>
      <w:r w:rsidRPr="00DE1F40">
        <w:rPr>
          <w:rStyle w:val="HTMLTypewriter"/>
          <w:lang w:val="en-US"/>
          <w:rPrChange w:id="1534" w:author="Josep Pueyo" w:date="2023-09-15T10:35:00Z">
            <w:rPr>
              <w:rStyle w:val="HTMLTypewriter"/>
            </w:rPr>
          </w:rPrChange>
        </w:rPr>
        <w:t>interval</w:t>
      </w:r>
      <w:r w:rsidRPr="00DE1F40">
        <w:rPr>
          <w:lang w:val="en-US"/>
          <w:rPrChange w:id="1535" w:author="Josep Pueyo" w:date="2023-09-15T10:35:00Z">
            <w:rPr/>
          </w:rPrChange>
        </w:rPr>
        <w:t xml:space="preserve"> is defined in interval, and if </w:t>
      </w:r>
      <w:r w:rsidRPr="00DE1F40">
        <w:rPr>
          <w:rStyle w:val="HTMLTypewriter"/>
          <w:lang w:val="en-US"/>
          <w:rPrChange w:id="1536" w:author="Josep Pueyo" w:date="2023-09-15T10:35:00Z">
            <w:rPr>
              <w:rStyle w:val="HTMLTypewriter"/>
            </w:rPr>
          </w:rPrChange>
        </w:rPr>
        <w:t>verbose</w:t>
      </w:r>
      <w:r w:rsidRPr="00DE1F40">
        <w:rPr>
          <w:lang w:val="en-US"/>
          <w:rPrChange w:id="1537" w:author="Josep Pueyo" w:date="2023-09-15T10:35:00Z">
            <w:rPr/>
          </w:rPrChange>
        </w:rPr>
        <w:t xml:space="preserve"> is set to </w:t>
      </w:r>
      <w:r w:rsidRPr="00DE1F40">
        <w:rPr>
          <w:rStyle w:val="HTMLTypewriter"/>
          <w:lang w:val="en-US"/>
          <w:rPrChange w:id="1538" w:author="Josep Pueyo" w:date="2023-09-15T10:35:00Z">
            <w:rPr>
              <w:rStyle w:val="HTMLTypewriter"/>
            </w:rPr>
          </w:rPrChange>
        </w:rPr>
        <w:t>TRUE</w:t>
      </w:r>
      <w:r w:rsidRPr="00DE1F40">
        <w:rPr>
          <w:lang w:val="en-US"/>
          <w:rPrChange w:id="1539" w:author="Josep Pueyo" w:date="2023-09-15T10:35:00Z">
            <w:rPr/>
          </w:rPrChange>
        </w:rPr>
        <w:t>, instead of the confidence interval, the function returns a vector of length 1,000 with all the results of the Monte Carlo simulation.</w:t>
      </w:r>
    </w:p>
    <w:p w14:paraId="041595A9" w14:textId="77777777" w:rsidR="008D1567" w:rsidRPr="00DE1F40" w:rsidRDefault="00000000">
      <w:pPr>
        <w:pStyle w:val="NormalWeb"/>
        <w:divId w:val="2046445774"/>
        <w:rPr>
          <w:lang w:val="en-US"/>
          <w:rPrChange w:id="1540" w:author="Josep Pueyo" w:date="2023-09-15T10:35:00Z">
            <w:rPr/>
          </w:rPrChange>
        </w:rPr>
      </w:pPr>
      <w:r w:rsidRPr="00DE1F40">
        <w:rPr>
          <w:lang w:val="en-US"/>
          <w:rPrChange w:id="1541" w:author="Josep Pueyo" w:date="2023-09-15T10:35:00Z">
            <w:rPr/>
          </w:rPrChange>
        </w:rPr>
        <w:t>Code snippet 5: Function and arguments to calculate number of jobs created and volunteers involved in urban agriculture.</w:t>
      </w:r>
    </w:p>
    <w:p w14:paraId="4B1B2A6B" w14:textId="77777777" w:rsidR="008D1567" w:rsidRPr="00DE1F40" w:rsidRDefault="008D1567">
      <w:pPr>
        <w:pStyle w:val="HTMLPreformatted"/>
        <w:divId w:val="2046445774"/>
        <w:rPr>
          <w:lang w:val="en-US"/>
          <w:rPrChange w:id="1542" w:author="Josep Pueyo" w:date="2023-09-15T10:35:00Z">
            <w:rPr/>
          </w:rPrChange>
        </w:rPr>
      </w:pPr>
    </w:p>
    <w:p w14:paraId="6C372349" w14:textId="77777777" w:rsidR="008D1567" w:rsidRPr="00DE1F40" w:rsidRDefault="00000000">
      <w:pPr>
        <w:pStyle w:val="HTMLPreformatted"/>
        <w:divId w:val="2046445774"/>
        <w:rPr>
          <w:lang w:val="en-US"/>
          <w:rPrChange w:id="1543" w:author="Josep Pueyo" w:date="2023-09-15T10:35:00Z">
            <w:rPr/>
          </w:rPrChange>
        </w:rPr>
      </w:pPr>
      <w:r w:rsidRPr="00DE1F40">
        <w:rPr>
          <w:lang w:val="en-US"/>
          <w:rPrChange w:id="1544" w:author="Josep Pueyo" w:date="2023-09-15T10:35:00Z">
            <w:rPr/>
          </w:rPrChange>
        </w:rPr>
        <w:t xml:space="preserve">                        </w:t>
      </w:r>
      <w:proofErr w:type="spellStart"/>
      <w:r w:rsidRPr="00DE1F40">
        <w:rPr>
          <w:color w:val="000000"/>
          <w:sz w:val="23"/>
          <w:szCs w:val="23"/>
          <w:lang w:val="en-US"/>
          <w:rPrChange w:id="1545" w:author="Josep Pueyo" w:date="2023-09-15T10:35:00Z">
            <w:rPr>
              <w:color w:val="000000"/>
              <w:sz w:val="23"/>
              <w:szCs w:val="23"/>
            </w:rPr>
          </w:rPrChange>
        </w:rPr>
        <w:t>edible_</w:t>
      </w:r>
      <w:proofErr w:type="gramStart"/>
      <w:r w:rsidRPr="00DE1F40">
        <w:rPr>
          <w:color w:val="000000"/>
          <w:sz w:val="23"/>
          <w:szCs w:val="23"/>
          <w:lang w:val="en-US"/>
          <w:rPrChange w:id="1546" w:author="Josep Pueyo" w:date="2023-09-15T10:35:00Z">
            <w:rPr>
              <w:color w:val="000000"/>
              <w:sz w:val="23"/>
              <w:szCs w:val="23"/>
            </w:rPr>
          </w:rPrChange>
        </w:rPr>
        <w:t>jobs</w:t>
      </w:r>
      <w:proofErr w:type="spellEnd"/>
      <w:r w:rsidRPr="00DE1F40">
        <w:rPr>
          <w:color w:val="000000"/>
          <w:sz w:val="23"/>
          <w:szCs w:val="23"/>
          <w:lang w:val="en-US"/>
          <w:rPrChange w:id="1547" w:author="Josep Pueyo" w:date="2023-09-15T10:35:00Z">
            <w:rPr>
              <w:color w:val="000000"/>
              <w:sz w:val="23"/>
              <w:szCs w:val="23"/>
            </w:rPr>
          </w:rPrChange>
        </w:rPr>
        <w:t>(</w:t>
      </w:r>
      <w:proofErr w:type="gramEnd"/>
    </w:p>
    <w:p w14:paraId="1A518E40" w14:textId="77777777" w:rsidR="008D1567" w:rsidRPr="00DE1F40" w:rsidRDefault="00000000">
      <w:pPr>
        <w:pStyle w:val="HTMLPreformatted"/>
        <w:divId w:val="2046445774"/>
        <w:rPr>
          <w:lang w:val="en-US"/>
          <w:rPrChange w:id="1548" w:author="Josep Pueyo" w:date="2023-09-15T10:35:00Z">
            <w:rPr/>
          </w:rPrChange>
        </w:rPr>
      </w:pPr>
      <w:r w:rsidRPr="00DE1F40">
        <w:rPr>
          <w:lang w:val="en-US"/>
          <w:rPrChange w:id="1549" w:author="Josep Pueyo" w:date="2023-09-15T10:35:00Z">
            <w:rPr/>
          </w:rPrChange>
        </w:rPr>
        <w:t xml:space="preserve">  </w:t>
      </w:r>
    </w:p>
    <w:p w14:paraId="45CAE1ED" w14:textId="77777777" w:rsidR="008D1567" w:rsidRPr="00DE1F40" w:rsidRDefault="00000000">
      <w:pPr>
        <w:pStyle w:val="HTMLPreformatted"/>
        <w:divId w:val="2046445774"/>
        <w:rPr>
          <w:lang w:val="en-US"/>
          <w:rPrChange w:id="1550" w:author="Josep Pueyo" w:date="2023-09-15T10:35:00Z">
            <w:rPr/>
          </w:rPrChange>
        </w:rPr>
      </w:pPr>
      <w:r w:rsidRPr="00DE1F40">
        <w:rPr>
          <w:lang w:val="en-US"/>
          <w:rPrChange w:id="1551" w:author="Josep Pueyo" w:date="2023-09-15T10:35:00Z">
            <w:rPr/>
          </w:rPrChange>
        </w:rPr>
        <w:t xml:space="preserve">                        </w:t>
      </w:r>
      <w:r w:rsidRPr="00DE1F40">
        <w:rPr>
          <w:color w:val="000000"/>
          <w:sz w:val="23"/>
          <w:szCs w:val="23"/>
          <w:lang w:val="en-US"/>
          <w:rPrChange w:id="1552" w:author="Josep Pueyo" w:date="2023-09-15T10:35:00Z">
            <w:rPr>
              <w:color w:val="000000"/>
              <w:sz w:val="23"/>
              <w:szCs w:val="23"/>
            </w:rPr>
          </w:rPrChange>
        </w:rPr>
        <w:t>x,</w:t>
      </w:r>
      <w:r w:rsidRPr="00DE1F40">
        <w:rPr>
          <w:lang w:val="en-US"/>
          <w:rPrChange w:id="1553" w:author="Josep Pueyo" w:date="2023-09-15T10:35:00Z">
            <w:rPr/>
          </w:rPrChange>
        </w:rPr>
        <w:t xml:space="preserve">                                    </w:t>
      </w:r>
    </w:p>
    <w:p w14:paraId="134A0F2D" w14:textId="77777777" w:rsidR="008D1567" w:rsidRPr="00DE1F40" w:rsidRDefault="00000000">
      <w:pPr>
        <w:pStyle w:val="HTMLPreformatted"/>
        <w:divId w:val="2046445774"/>
        <w:rPr>
          <w:lang w:val="en-US"/>
          <w:rPrChange w:id="1554" w:author="Josep Pueyo" w:date="2023-09-15T10:35:00Z">
            <w:rPr/>
          </w:rPrChange>
        </w:rPr>
      </w:pPr>
      <w:r w:rsidRPr="00DE1F40">
        <w:rPr>
          <w:lang w:val="en-US"/>
          <w:rPrChange w:id="1555" w:author="Josep Pueyo" w:date="2023-09-15T10:35:00Z">
            <w:rPr/>
          </w:rPrChange>
        </w:rPr>
        <w:lastRenderedPageBreak/>
        <w:t xml:space="preserve">                        </w:t>
      </w:r>
      <w:r w:rsidRPr="00DE1F40">
        <w:rPr>
          <w:i/>
          <w:iCs/>
          <w:color w:val="8F5903"/>
          <w:sz w:val="23"/>
          <w:szCs w:val="23"/>
          <w:lang w:val="en-US"/>
          <w:rPrChange w:id="1556" w:author="Josep Pueyo" w:date="2023-09-15T10:35:00Z">
            <w:rPr>
              <w:i/>
              <w:iCs/>
              <w:color w:val="8F5903"/>
              <w:sz w:val="23"/>
              <w:szCs w:val="23"/>
            </w:rPr>
          </w:rPrChange>
        </w:rPr>
        <w:t># The urban representation</w:t>
      </w:r>
    </w:p>
    <w:p w14:paraId="1B34EF2B" w14:textId="77777777" w:rsidR="008D1567" w:rsidRPr="00DE1F40" w:rsidRDefault="00000000">
      <w:pPr>
        <w:pStyle w:val="HTMLPreformatted"/>
        <w:divId w:val="2046445774"/>
        <w:rPr>
          <w:lang w:val="en-US"/>
          <w:rPrChange w:id="1557" w:author="Josep Pueyo" w:date="2023-09-15T10:35:00Z">
            <w:rPr/>
          </w:rPrChange>
        </w:rPr>
      </w:pPr>
      <w:r w:rsidRPr="00DE1F40">
        <w:rPr>
          <w:lang w:val="en-US"/>
          <w:rPrChange w:id="1558" w:author="Josep Pueyo" w:date="2023-09-15T10:35:00Z">
            <w:rPr/>
          </w:rPrChange>
        </w:rPr>
        <w:t xml:space="preserve">  </w:t>
      </w:r>
    </w:p>
    <w:p w14:paraId="58C7F27A" w14:textId="77777777" w:rsidR="008D1567" w:rsidRPr="00DE1F40" w:rsidRDefault="00000000">
      <w:pPr>
        <w:pStyle w:val="HTMLPreformatted"/>
        <w:divId w:val="2046445774"/>
        <w:rPr>
          <w:lang w:val="en-US"/>
          <w:rPrChange w:id="1559" w:author="Josep Pueyo" w:date="2023-09-15T10:35:00Z">
            <w:rPr/>
          </w:rPrChange>
        </w:rPr>
      </w:pPr>
      <w:r w:rsidRPr="00DE1F40">
        <w:rPr>
          <w:lang w:val="en-US"/>
          <w:rPrChange w:id="1560" w:author="Josep Pueyo" w:date="2023-09-15T10:35:00Z">
            <w:rPr/>
          </w:rPrChange>
        </w:rPr>
        <w:t xml:space="preserve">                        </w:t>
      </w:r>
      <w:r w:rsidRPr="00DE1F40">
        <w:rPr>
          <w:color w:val="C4A100"/>
          <w:sz w:val="23"/>
          <w:szCs w:val="23"/>
          <w:lang w:val="en-US"/>
          <w:rPrChange w:id="1561" w:author="Josep Pueyo" w:date="2023-09-15T10:35:00Z">
            <w:rPr>
              <w:color w:val="C4A100"/>
              <w:sz w:val="23"/>
              <w:szCs w:val="23"/>
            </w:rPr>
          </w:rPrChange>
        </w:rPr>
        <w:t>jobs =</w:t>
      </w:r>
      <w:r w:rsidRPr="00DE1F40">
        <w:rPr>
          <w:lang w:val="en-US"/>
          <w:rPrChange w:id="1562" w:author="Josep Pueyo" w:date="2023-09-15T10:35:00Z">
            <w:rPr/>
          </w:rPrChange>
        </w:rPr>
        <w:t xml:space="preserve"> </w:t>
      </w:r>
    </w:p>
    <w:p w14:paraId="09AE1275" w14:textId="77777777" w:rsidR="008D1567" w:rsidRPr="00DE1F40" w:rsidRDefault="00000000">
      <w:pPr>
        <w:pStyle w:val="HTMLPreformatted"/>
        <w:divId w:val="2046445774"/>
        <w:rPr>
          <w:lang w:val="en-US"/>
          <w:rPrChange w:id="1563" w:author="Josep Pueyo" w:date="2023-09-15T10:35:00Z">
            <w:rPr/>
          </w:rPrChange>
        </w:rPr>
      </w:pPr>
      <w:r w:rsidRPr="00DE1F40">
        <w:rPr>
          <w:lang w:val="en-US"/>
          <w:rPrChange w:id="1564" w:author="Josep Pueyo" w:date="2023-09-15T10:35:00Z">
            <w:rPr/>
          </w:rPrChange>
        </w:rPr>
        <w:t xml:space="preserve">                        </w:t>
      </w:r>
      <w:proofErr w:type="gramStart"/>
      <w:r w:rsidRPr="00DE1F40">
        <w:rPr>
          <w:color w:val="000000"/>
          <w:sz w:val="23"/>
          <w:szCs w:val="23"/>
          <w:lang w:val="en-US"/>
          <w:rPrChange w:id="1565" w:author="Josep Pueyo" w:date="2023-09-15T10:35:00Z">
            <w:rPr>
              <w:color w:val="000000"/>
              <w:sz w:val="23"/>
              <w:szCs w:val="23"/>
            </w:rPr>
          </w:rPrChange>
        </w:rPr>
        <w:t>c(</w:t>
      </w:r>
      <w:proofErr w:type="gramEnd"/>
    </w:p>
    <w:p w14:paraId="7606C7B3" w14:textId="77777777" w:rsidR="008D1567" w:rsidRPr="00DE1F40" w:rsidRDefault="00000000">
      <w:pPr>
        <w:pStyle w:val="HTMLPreformatted"/>
        <w:divId w:val="2046445774"/>
        <w:rPr>
          <w:lang w:val="en-US"/>
          <w:rPrChange w:id="1566" w:author="Josep Pueyo" w:date="2023-09-15T10:35:00Z">
            <w:rPr/>
          </w:rPrChange>
        </w:rPr>
      </w:pPr>
      <w:r w:rsidRPr="00DE1F40">
        <w:rPr>
          <w:lang w:val="en-US"/>
          <w:rPrChange w:id="1567" w:author="Josep Pueyo" w:date="2023-09-15T10:35:00Z">
            <w:rPr/>
          </w:rPrChange>
        </w:rPr>
        <w:t xml:space="preserve">                        </w:t>
      </w:r>
      <w:r w:rsidRPr="00DE1F40">
        <w:rPr>
          <w:color w:val="0000CF"/>
          <w:sz w:val="23"/>
          <w:szCs w:val="23"/>
          <w:lang w:val="en-US"/>
          <w:rPrChange w:id="1568" w:author="Josep Pueyo" w:date="2023-09-15T10:35:00Z">
            <w:rPr>
              <w:color w:val="0000CF"/>
              <w:sz w:val="23"/>
              <w:szCs w:val="23"/>
            </w:rPr>
          </w:rPrChange>
        </w:rPr>
        <w:t>0.000163</w:t>
      </w:r>
      <w:r w:rsidRPr="00DE1F40">
        <w:rPr>
          <w:lang w:val="en-US"/>
          <w:rPrChange w:id="1569" w:author="Josep Pueyo" w:date="2023-09-15T10:35:00Z">
            <w:rPr/>
          </w:rPrChange>
        </w:rPr>
        <w:t xml:space="preserve">, </w:t>
      </w:r>
    </w:p>
    <w:p w14:paraId="7D281CE1" w14:textId="77777777" w:rsidR="008D1567" w:rsidRPr="00DE1F40" w:rsidRDefault="00000000">
      <w:pPr>
        <w:pStyle w:val="HTMLPreformatted"/>
        <w:divId w:val="2046445774"/>
        <w:rPr>
          <w:lang w:val="en-US"/>
          <w:rPrChange w:id="1570" w:author="Josep Pueyo" w:date="2023-09-15T10:35:00Z">
            <w:rPr/>
          </w:rPrChange>
        </w:rPr>
      </w:pPr>
      <w:r w:rsidRPr="00DE1F40">
        <w:rPr>
          <w:lang w:val="en-US"/>
          <w:rPrChange w:id="1571" w:author="Josep Pueyo" w:date="2023-09-15T10:35:00Z">
            <w:rPr/>
          </w:rPrChange>
        </w:rPr>
        <w:t xml:space="preserve">                        </w:t>
      </w:r>
      <w:r w:rsidRPr="00DE1F40">
        <w:rPr>
          <w:color w:val="0000CF"/>
          <w:sz w:val="23"/>
          <w:szCs w:val="23"/>
          <w:lang w:val="en-US"/>
          <w:rPrChange w:id="1572" w:author="Josep Pueyo" w:date="2023-09-15T10:35:00Z">
            <w:rPr>
              <w:color w:val="0000CF"/>
              <w:sz w:val="23"/>
              <w:szCs w:val="23"/>
            </w:rPr>
          </w:rPrChange>
        </w:rPr>
        <w:t>0.022</w:t>
      </w:r>
    </w:p>
    <w:p w14:paraId="06E8D183" w14:textId="77777777" w:rsidR="008D1567" w:rsidRPr="00DE1F40" w:rsidRDefault="00000000">
      <w:pPr>
        <w:pStyle w:val="HTMLPreformatted"/>
        <w:divId w:val="2046445774"/>
        <w:rPr>
          <w:lang w:val="en-US"/>
          <w:rPrChange w:id="1573" w:author="Josep Pueyo" w:date="2023-09-15T10:35:00Z">
            <w:rPr/>
          </w:rPrChange>
        </w:rPr>
      </w:pPr>
      <w:r w:rsidRPr="00DE1F40">
        <w:rPr>
          <w:lang w:val="en-US"/>
          <w:rPrChange w:id="1574" w:author="Josep Pueyo" w:date="2023-09-15T10:35:00Z">
            <w:rPr/>
          </w:rPrChange>
        </w:rPr>
        <w:t xml:space="preserve">                        </w:t>
      </w:r>
      <w:r w:rsidRPr="00DE1F40">
        <w:rPr>
          <w:color w:val="000000"/>
          <w:sz w:val="23"/>
          <w:szCs w:val="23"/>
          <w:lang w:val="en-US"/>
          <w:rPrChange w:id="1575" w:author="Josep Pueyo" w:date="2023-09-15T10:35:00Z">
            <w:rPr>
              <w:color w:val="000000"/>
              <w:sz w:val="23"/>
              <w:szCs w:val="23"/>
            </w:rPr>
          </w:rPrChange>
        </w:rPr>
        <w:t>),</w:t>
      </w:r>
      <w:r w:rsidRPr="00DE1F40">
        <w:rPr>
          <w:lang w:val="en-US"/>
          <w:rPrChange w:id="1576" w:author="Josep Pueyo" w:date="2023-09-15T10:35:00Z">
            <w:rPr/>
          </w:rPrChange>
        </w:rPr>
        <w:t xml:space="preserve">         </w:t>
      </w:r>
    </w:p>
    <w:p w14:paraId="2CBA461D" w14:textId="77777777" w:rsidR="008D1567" w:rsidRPr="00DE1F40" w:rsidRDefault="00000000">
      <w:pPr>
        <w:pStyle w:val="HTMLPreformatted"/>
        <w:divId w:val="2046445774"/>
        <w:rPr>
          <w:lang w:val="en-US"/>
          <w:rPrChange w:id="1577" w:author="Josep Pueyo" w:date="2023-09-15T10:35:00Z">
            <w:rPr/>
          </w:rPrChange>
        </w:rPr>
      </w:pPr>
      <w:r w:rsidRPr="00DE1F40">
        <w:rPr>
          <w:lang w:val="en-US"/>
          <w:rPrChange w:id="1578" w:author="Josep Pueyo" w:date="2023-09-15T10:35:00Z">
            <w:rPr/>
          </w:rPrChange>
        </w:rPr>
        <w:t xml:space="preserve">                        </w:t>
      </w:r>
      <w:r w:rsidRPr="00DE1F40">
        <w:rPr>
          <w:i/>
          <w:iCs/>
          <w:color w:val="8F5903"/>
          <w:sz w:val="23"/>
          <w:szCs w:val="23"/>
          <w:lang w:val="en-US"/>
          <w:rPrChange w:id="1579" w:author="Josep Pueyo" w:date="2023-09-15T10:35:00Z">
            <w:rPr>
              <w:i/>
              <w:iCs/>
              <w:color w:val="8F5903"/>
              <w:sz w:val="23"/>
              <w:szCs w:val="23"/>
            </w:rPr>
          </w:rPrChange>
        </w:rPr>
        <w:t># The k parameter</w:t>
      </w:r>
    </w:p>
    <w:p w14:paraId="012090DE" w14:textId="77777777" w:rsidR="008D1567" w:rsidRPr="00DE1F40" w:rsidRDefault="00000000">
      <w:pPr>
        <w:pStyle w:val="HTMLPreformatted"/>
        <w:divId w:val="2046445774"/>
        <w:rPr>
          <w:lang w:val="en-US"/>
          <w:rPrChange w:id="1580" w:author="Josep Pueyo" w:date="2023-09-15T10:35:00Z">
            <w:rPr/>
          </w:rPrChange>
        </w:rPr>
      </w:pPr>
      <w:r w:rsidRPr="00DE1F40">
        <w:rPr>
          <w:lang w:val="en-US"/>
          <w:rPrChange w:id="1581" w:author="Josep Pueyo" w:date="2023-09-15T10:35:00Z">
            <w:rPr/>
          </w:rPrChange>
        </w:rPr>
        <w:t xml:space="preserve">  </w:t>
      </w:r>
    </w:p>
    <w:p w14:paraId="59624F51" w14:textId="77777777" w:rsidR="008D1567" w:rsidRPr="00DE1F40" w:rsidRDefault="00000000">
      <w:pPr>
        <w:pStyle w:val="HTMLPreformatted"/>
        <w:divId w:val="2046445774"/>
        <w:rPr>
          <w:lang w:val="en-US"/>
          <w:rPrChange w:id="1582" w:author="Josep Pueyo" w:date="2023-09-15T10:35:00Z">
            <w:rPr/>
          </w:rPrChange>
        </w:rPr>
      </w:pPr>
      <w:r w:rsidRPr="00DE1F40">
        <w:rPr>
          <w:lang w:val="en-US"/>
          <w:rPrChange w:id="1583" w:author="Josep Pueyo" w:date="2023-09-15T10:35:00Z">
            <w:rPr/>
          </w:rPrChange>
        </w:rPr>
        <w:t xml:space="preserve">                        </w:t>
      </w:r>
      <w:r w:rsidRPr="00DE1F40">
        <w:rPr>
          <w:color w:val="C4A100"/>
          <w:sz w:val="23"/>
          <w:szCs w:val="23"/>
          <w:lang w:val="en-US"/>
          <w:rPrChange w:id="1584" w:author="Josep Pueyo" w:date="2023-09-15T10:35:00Z">
            <w:rPr>
              <w:color w:val="C4A100"/>
              <w:sz w:val="23"/>
              <w:szCs w:val="23"/>
            </w:rPr>
          </w:rPrChange>
        </w:rPr>
        <w:t>edible =</w:t>
      </w:r>
      <w:r w:rsidRPr="00DE1F40">
        <w:rPr>
          <w:lang w:val="en-US"/>
          <w:rPrChange w:id="1585" w:author="Josep Pueyo" w:date="2023-09-15T10:35:00Z">
            <w:rPr/>
          </w:rPrChange>
        </w:rPr>
        <w:t xml:space="preserve"> </w:t>
      </w:r>
    </w:p>
    <w:p w14:paraId="2B89B8E2" w14:textId="77777777" w:rsidR="008D1567" w:rsidRPr="00DE1F40" w:rsidRDefault="00000000">
      <w:pPr>
        <w:pStyle w:val="HTMLPreformatted"/>
        <w:divId w:val="2046445774"/>
        <w:rPr>
          <w:lang w:val="en-US"/>
          <w:rPrChange w:id="1586" w:author="Josep Pueyo" w:date="2023-09-15T10:35:00Z">
            <w:rPr/>
          </w:rPrChange>
        </w:rPr>
      </w:pPr>
      <w:r w:rsidRPr="00DE1F40">
        <w:rPr>
          <w:lang w:val="en-US"/>
          <w:rPrChange w:id="1587" w:author="Josep Pueyo" w:date="2023-09-15T10:35:00Z">
            <w:rPr/>
          </w:rPrChange>
        </w:rPr>
        <w:t xml:space="preserve">                        </w:t>
      </w:r>
      <w:r w:rsidRPr="00DE1F40">
        <w:rPr>
          <w:color w:val="000000"/>
          <w:sz w:val="23"/>
          <w:szCs w:val="23"/>
          <w:lang w:val="en-US"/>
          <w:rPrChange w:id="1588" w:author="Josep Pueyo" w:date="2023-09-15T10:35:00Z">
            <w:rPr>
              <w:color w:val="000000"/>
              <w:sz w:val="23"/>
              <w:szCs w:val="23"/>
            </w:rPr>
          </w:rPrChange>
        </w:rPr>
        <w:t>NULL</w:t>
      </w:r>
    </w:p>
    <w:p w14:paraId="5D868EF7" w14:textId="77777777" w:rsidR="008D1567" w:rsidRPr="00DE1F40" w:rsidRDefault="00000000">
      <w:pPr>
        <w:pStyle w:val="HTMLPreformatted"/>
        <w:divId w:val="2046445774"/>
        <w:rPr>
          <w:lang w:val="en-US"/>
          <w:rPrChange w:id="1589" w:author="Josep Pueyo" w:date="2023-09-15T10:35:00Z">
            <w:rPr/>
          </w:rPrChange>
        </w:rPr>
      </w:pPr>
      <w:r w:rsidRPr="00DE1F40">
        <w:rPr>
          <w:lang w:val="en-US"/>
          <w:rPrChange w:id="1590" w:author="Josep Pueyo" w:date="2023-09-15T10:35:00Z">
            <w:rPr/>
          </w:rPrChange>
        </w:rPr>
        <w:t xml:space="preserve">                        </w:t>
      </w:r>
      <w:r w:rsidRPr="00DE1F40">
        <w:rPr>
          <w:color w:val="000000"/>
          <w:sz w:val="23"/>
          <w:szCs w:val="23"/>
          <w:lang w:val="en-US"/>
          <w:rPrChange w:id="1591" w:author="Josep Pueyo" w:date="2023-09-15T10:35:00Z">
            <w:rPr>
              <w:color w:val="000000"/>
              <w:sz w:val="23"/>
              <w:szCs w:val="23"/>
            </w:rPr>
          </w:rPrChange>
        </w:rPr>
        <w:t>,</w:t>
      </w:r>
      <w:r w:rsidRPr="00DE1F40">
        <w:rPr>
          <w:lang w:val="en-US"/>
          <w:rPrChange w:id="1592" w:author="Josep Pueyo" w:date="2023-09-15T10:35:00Z">
            <w:rPr/>
          </w:rPrChange>
        </w:rPr>
        <w:t xml:space="preserve">                      </w:t>
      </w:r>
    </w:p>
    <w:p w14:paraId="0E2783E8" w14:textId="77777777" w:rsidR="008D1567" w:rsidRPr="00DE1F40" w:rsidRDefault="00000000">
      <w:pPr>
        <w:pStyle w:val="HTMLPreformatted"/>
        <w:divId w:val="2046445774"/>
        <w:rPr>
          <w:lang w:val="en-US"/>
          <w:rPrChange w:id="1593" w:author="Josep Pueyo" w:date="2023-09-15T10:35:00Z">
            <w:rPr/>
          </w:rPrChange>
        </w:rPr>
      </w:pPr>
      <w:r w:rsidRPr="00DE1F40">
        <w:rPr>
          <w:lang w:val="en-US"/>
          <w:rPrChange w:id="1594" w:author="Josep Pueyo" w:date="2023-09-15T10:35:00Z">
            <w:rPr/>
          </w:rPrChange>
        </w:rPr>
        <w:t xml:space="preserve">                        </w:t>
      </w:r>
      <w:r w:rsidRPr="00DE1F40">
        <w:rPr>
          <w:i/>
          <w:iCs/>
          <w:color w:val="8F5903"/>
          <w:sz w:val="23"/>
          <w:szCs w:val="23"/>
          <w:lang w:val="en-US"/>
          <w:rPrChange w:id="1595" w:author="Josep Pueyo" w:date="2023-09-15T10:35:00Z">
            <w:rPr>
              <w:i/>
              <w:iCs/>
              <w:color w:val="8F5903"/>
              <w:sz w:val="23"/>
              <w:szCs w:val="23"/>
            </w:rPr>
          </w:rPrChange>
        </w:rPr>
        <w:t># The land uses that are urban agriculture</w:t>
      </w:r>
    </w:p>
    <w:p w14:paraId="1CFC1D85" w14:textId="77777777" w:rsidR="008D1567" w:rsidRPr="00DE1F40" w:rsidRDefault="00000000">
      <w:pPr>
        <w:pStyle w:val="HTMLPreformatted"/>
        <w:divId w:val="2046445774"/>
        <w:rPr>
          <w:lang w:val="en-US"/>
          <w:rPrChange w:id="1596" w:author="Josep Pueyo" w:date="2023-09-15T10:35:00Z">
            <w:rPr/>
          </w:rPrChange>
        </w:rPr>
      </w:pPr>
      <w:r w:rsidRPr="00DE1F40">
        <w:rPr>
          <w:lang w:val="en-US"/>
          <w:rPrChange w:id="1597" w:author="Josep Pueyo" w:date="2023-09-15T10:35:00Z">
            <w:rPr/>
          </w:rPrChange>
        </w:rPr>
        <w:t xml:space="preserve">  </w:t>
      </w:r>
    </w:p>
    <w:p w14:paraId="0F0540AD" w14:textId="77777777" w:rsidR="008D1567" w:rsidRPr="00DE1F40" w:rsidRDefault="00000000">
      <w:pPr>
        <w:pStyle w:val="HTMLPreformatted"/>
        <w:divId w:val="2046445774"/>
        <w:rPr>
          <w:lang w:val="en-US"/>
          <w:rPrChange w:id="1598" w:author="Josep Pueyo" w:date="2023-09-15T10:35:00Z">
            <w:rPr/>
          </w:rPrChange>
        </w:rPr>
      </w:pPr>
      <w:r w:rsidRPr="00DE1F40">
        <w:rPr>
          <w:lang w:val="en-US"/>
          <w:rPrChange w:id="1599" w:author="Josep Pueyo" w:date="2023-09-15T10:35:00Z">
            <w:rPr/>
          </w:rPrChange>
        </w:rPr>
        <w:t xml:space="preserve">                        </w:t>
      </w:r>
      <w:proofErr w:type="spellStart"/>
      <w:r w:rsidRPr="00DE1F40">
        <w:rPr>
          <w:color w:val="C4A100"/>
          <w:sz w:val="23"/>
          <w:szCs w:val="23"/>
          <w:lang w:val="en-US"/>
          <w:rPrChange w:id="1600" w:author="Josep Pueyo" w:date="2023-09-15T10:35:00Z">
            <w:rPr>
              <w:color w:val="C4A100"/>
              <w:sz w:val="23"/>
              <w:szCs w:val="23"/>
            </w:rPr>
          </w:rPrChange>
        </w:rPr>
        <w:t>area_col</w:t>
      </w:r>
      <w:proofErr w:type="spellEnd"/>
      <w:r w:rsidRPr="00DE1F40">
        <w:rPr>
          <w:color w:val="C4A100"/>
          <w:sz w:val="23"/>
          <w:szCs w:val="23"/>
          <w:lang w:val="en-US"/>
          <w:rPrChange w:id="1601" w:author="Josep Pueyo" w:date="2023-09-15T10:35:00Z">
            <w:rPr>
              <w:color w:val="C4A100"/>
              <w:sz w:val="23"/>
              <w:szCs w:val="23"/>
            </w:rPr>
          </w:rPrChange>
        </w:rPr>
        <w:t xml:space="preserve"> =</w:t>
      </w:r>
      <w:r w:rsidRPr="00DE1F40">
        <w:rPr>
          <w:lang w:val="en-US"/>
          <w:rPrChange w:id="1602" w:author="Josep Pueyo" w:date="2023-09-15T10:35:00Z">
            <w:rPr/>
          </w:rPrChange>
        </w:rPr>
        <w:t xml:space="preserve"> </w:t>
      </w:r>
    </w:p>
    <w:p w14:paraId="578ED9A7" w14:textId="77777777" w:rsidR="008D1567" w:rsidRPr="00DE1F40" w:rsidRDefault="00000000">
      <w:pPr>
        <w:pStyle w:val="HTMLPreformatted"/>
        <w:divId w:val="2046445774"/>
        <w:rPr>
          <w:lang w:val="en-US"/>
          <w:rPrChange w:id="1603" w:author="Josep Pueyo" w:date="2023-09-15T10:35:00Z">
            <w:rPr/>
          </w:rPrChange>
        </w:rPr>
      </w:pPr>
      <w:r w:rsidRPr="00DE1F40">
        <w:rPr>
          <w:lang w:val="en-US"/>
          <w:rPrChange w:id="1604" w:author="Josep Pueyo" w:date="2023-09-15T10:35:00Z">
            <w:rPr/>
          </w:rPrChange>
        </w:rPr>
        <w:t xml:space="preserve">                        </w:t>
      </w:r>
      <w:r w:rsidRPr="00DE1F40">
        <w:rPr>
          <w:color w:val="2F7404"/>
          <w:sz w:val="23"/>
          <w:szCs w:val="23"/>
          <w:lang w:val="en-US"/>
          <w:rPrChange w:id="1605" w:author="Josep Pueyo" w:date="2023-09-15T10:35:00Z">
            <w:rPr>
              <w:color w:val="2F7404"/>
              <w:sz w:val="23"/>
              <w:szCs w:val="23"/>
            </w:rPr>
          </w:rPrChange>
        </w:rPr>
        <w:t>"</w:t>
      </w:r>
      <w:proofErr w:type="spellStart"/>
      <w:proofErr w:type="gramStart"/>
      <w:r w:rsidRPr="00DE1F40">
        <w:rPr>
          <w:color w:val="2F7404"/>
          <w:sz w:val="23"/>
          <w:szCs w:val="23"/>
          <w:lang w:val="en-US"/>
          <w:rPrChange w:id="1606" w:author="Josep Pueyo" w:date="2023-09-15T10:35:00Z">
            <w:rPr>
              <w:color w:val="2F7404"/>
              <w:sz w:val="23"/>
              <w:szCs w:val="23"/>
            </w:rPr>
          </w:rPrChange>
        </w:rPr>
        <w:t>edible</w:t>
      </w:r>
      <w:proofErr w:type="gramEnd"/>
      <w:r w:rsidRPr="00DE1F40">
        <w:rPr>
          <w:color w:val="2F7404"/>
          <w:sz w:val="23"/>
          <w:szCs w:val="23"/>
          <w:lang w:val="en-US"/>
          <w:rPrChange w:id="1607" w:author="Josep Pueyo" w:date="2023-09-15T10:35:00Z">
            <w:rPr>
              <w:color w:val="2F7404"/>
              <w:sz w:val="23"/>
              <w:szCs w:val="23"/>
            </w:rPr>
          </w:rPrChange>
        </w:rPr>
        <w:t>_area</w:t>
      </w:r>
      <w:proofErr w:type="spellEnd"/>
      <w:r w:rsidRPr="00DE1F40">
        <w:rPr>
          <w:color w:val="2F7404"/>
          <w:sz w:val="23"/>
          <w:szCs w:val="23"/>
          <w:lang w:val="en-US"/>
          <w:rPrChange w:id="1608" w:author="Josep Pueyo" w:date="2023-09-15T10:35:00Z">
            <w:rPr>
              <w:color w:val="2F7404"/>
              <w:sz w:val="23"/>
              <w:szCs w:val="23"/>
            </w:rPr>
          </w:rPrChange>
        </w:rPr>
        <w:t>"</w:t>
      </w:r>
    </w:p>
    <w:p w14:paraId="1E40CD56" w14:textId="77777777" w:rsidR="008D1567" w:rsidRPr="00DE1F40" w:rsidRDefault="00000000">
      <w:pPr>
        <w:pStyle w:val="HTMLPreformatted"/>
        <w:divId w:val="2046445774"/>
        <w:rPr>
          <w:lang w:val="en-US"/>
          <w:rPrChange w:id="1609" w:author="Josep Pueyo" w:date="2023-09-15T10:35:00Z">
            <w:rPr/>
          </w:rPrChange>
        </w:rPr>
      </w:pPr>
      <w:r w:rsidRPr="00DE1F40">
        <w:rPr>
          <w:lang w:val="en-US"/>
          <w:rPrChange w:id="1610" w:author="Josep Pueyo" w:date="2023-09-15T10:35:00Z">
            <w:rPr/>
          </w:rPrChange>
        </w:rPr>
        <w:t xml:space="preserve">                        </w:t>
      </w:r>
      <w:r w:rsidRPr="00DE1F40">
        <w:rPr>
          <w:color w:val="000000"/>
          <w:sz w:val="23"/>
          <w:szCs w:val="23"/>
          <w:lang w:val="en-US"/>
          <w:rPrChange w:id="1611" w:author="Josep Pueyo" w:date="2023-09-15T10:35:00Z">
            <w:rPr>
              <w:color w:val="000000"/>
              <w:sz w:val="23"/>
              <w:szCs w:val="23"/>
            </w:rPr>
          </w:rPrChange>
        </w:rPr>
        <w:t>,</w:t>
      </w:r>
      <w:r w:rsidRPr="00DE1F40">
        <w:rPr>
          <w:lang w:val="en-US"/>
          <w:rPrChange w:id="1612" w:author="Josep Pueyo" w:date="2023-09-15T10:35:00Z">
            <w:rPr/>
          </w:rPrChange>
        </w:rPr>
        <w:t xml:space="preserve">          </w:t>
      </w:r>
    </w:p>
    <w:p w14:paraId="371224C6" w14:textId="77777777" w:rsidR="008D1567" w:rsidRPr="00DE1F40" w:rsidRDefault="00000000">
      <w:pPr>
        <w:pStyle w:val="HTMLPreformatted"/>
        <w:divId w:val="2046445774"/>
        <w:rPr>
          <w:lang w:val="en-US"/>
          <w:rPrChange w:id="1613" w:author="Josep Pueyo" w:date="2023-09-15T10:35:00Z">
            <w:rPr/>
          </w:rPrChange>
        </w:rPr>
      </w:pPr>
      <w:r w:rsidRPr="00DE1F40">
        <w:rPr>
          <w:lang w:val="en-US"/>
          <w:rPrChange w:id="1614" w:author="Josep Pueyo" w:date="2023-09-15T10:35:00Z">
            <w:rPr/>
          </w:rPrChange>
        </w:rPr>
        <w:t xml:space="preserve">                        </w:t>
      </w:r>
      <w:r w:rsidRPr="00DE1F40">
        <w:rPr>
          <w:i/>
          <w:iCs/>
          <w:color w:val="8F5903"/>
          <w:sz w:val="23"/>
          <w:szCs w:val="23"/>
          <w:lang w:val="en-US"/>
          <w:rPrChange w:id="1615" w:author="Josep Pueyo" w:date="2023-09-15T10:35:00Z">
            <w:rPr>
              <w:i/>
              <w:iCs/>
              <w:color w:val="8F5903"/>
              <w:sz w:val="23"/>
              <w:szCs w:val="23"/>
            </w:rPr>
          </w:rPrChange>
        </w:rPr>
        <w:t># The variable containing the surface dedicated to grow plants</w:t>
      </w:r>
    </w:p>
    <w:p w14:paraId="4E19932D" w14:textId="77777777" w:rsidR="008D1567" w:rsidRPr="00DE1F40" w:rsidRDefault="00000000">
      <w:pPr>
        <w:pStyle w:val="HTMLPreformatted"/>
        <w:divId w:val="2046445774"/>
        <w:rPr>
          <w:lang w:val="en-US"/>
          <w:rPrChange w:id="1616" w:author="Josep Pueyo" w:date="2023-09-15T10:35:00Z">
            <w:rPr/>
          </w:rPrChange>
        </w:rPr>
      </w:pPr>
      <w:r w:rsidRPr="00DE1F40">
        <w:rPr>
          <w:lang w:val="en-US"/>
          <w:rPrChange w:id="1617" w:author="Josep Pueyo" w:date="2023-09-15T10:35:00Z">
            <w:rPr/>
          </w:rPrChange>
        </w:rPr>
        <w:t xml:space="preserve">  </w:t>
      </w:r>
    </w:p>
    <w:p w14:paraId="462FF79E" w14:textId="77777777" w:rsidR="008D1567" w:rsidRPr="00DE1F40" w:rsidRDefault="00000000">
      <w:pPr>
        <w:pStyle w:val="HTMLPreformatted"/>
        <w:divId w:val="2046445774"/>
        <w:rPr>
          <w:lang w:val="en-US"/>
          <w:rPrChange w:id="1618" w:author="Josep Pueyo" w:date="2023-09-15T10:35:00Z">
            <w:rPr/>
          </w:rPrChange>
        </w:rPr>
      </w:pPr>
      <w:r w:rsidRPr="00DE1F40">
        <w:rPr>
          <w:lang w:val="en-US"/>
          <w:rPrChange w:id="1619" w:author="Josep Pueyo" w:date="2023-09-15T10:35:00Z">
            <w:rPr/>
          </w:rPrChange>
        </w:rPr>
        <w:t xml:space="preserve">                        </w:t>
      </w:r>
      <w:r w:rsidRPr="00DE1F40">
        <w:rPr>
          <w:color w:val="C4A100"/>
          <w:sz w:val="23"/>
          <w:szCs w:val="23"/>
          <w:lang w:val="en-US"/>
          <w:rPrChange w:id="1620" w:author="Josep Pueyo" w:date="2023-09-15T10:35:00Z">
            <w:rPr>
              <w:color w:val="C4A100"/>
              <w:sz w:val="23"/>
              <w:szCs w:val="23"/>
            </w:rPr>
          </w:rPrChange>
        </w:rPr>
        <w:t>interval =</w:t>
      </w:r>
      <w:r w:rsidRPr="00DE1F40">
        <w:rPr>
          <w:lang w:val="en-US"/>
          <w:rPrChange w:id="1621" w:author="Josep Pueyo" w:date="2023-09-15T10:35:00Z">
            <w:rPr/>
          </w:rPrChange>
        </w:rPr>
        <w:t xml:space="preserve"> </w:t>
      </w:r>
    </w:p>
    <w:p w14:paraId="393B532C" w14:textId="77777777" w:rsidR="008D1567" w:rsidRPr="00DE1F40" w:rsidRDefault="00000000">
      <w:pPr>
        <w:pStyle w:val="HTMLPreformatted"/>
        <w:divId w:val="2046445774"/>
        <w:rPr>
          <w:lang w:val="en-US"/>
          <w:rPrChange w:id="1622" w:author="Josep Pueyo" w:date="2023-09-15T10:35:00Z">
            <w:rPr/>
          </w:rPrChange>
        </w:rPr>
      </w:pPr>
      <w:r w:rsidRPr="00DE1F40">
        <w:rPr>
          <w:lang w:val="en-US"/>
          <w:rPrChange w:id="1623" w:author="Josep Pueyo" w:date="2023-09-15T10:35:00Z">
            <w:rPr/>
          </w:rPrChange>
        </w:rPr>
        <w:t xml:space="preserve">                        </w:t>
      </w:r>
      <w:r w:rsidRPr="00DE1F40">
        <w:rPr>
          <w:color w:val="000000"/>
          <w:sz w:val="23"/>
          <w:szCs w:val="23"/>
          <w:lang w:val="en-US"/>
          <w:rPrChange w:id="1624" w:author="Josep Pueyo" w:date="2023-09-15T10:35:00Z">
            <w:rPr>
              <w:color w:val="000000"/>
              <w:sz w:val="23"/>
              <w:szCs w:val="23"/>
            </w:rPr>
          </w:rPrChange>
        </w:rPr>
        <w:t>0.95</w:t>
      </w:r>
    </w:p>
    <w:p w14:paraId="33F2929B" w14:textId="77777777" w:rsidR="008D1567" w:rsidRPr="00DE1F40" w:rsidRDefault="00000000">
      <w:pPr>
        <w:pStyle w:val="HTMLPreformatted"/>
        <w:divId w:val="2046445774"/>
        <w:rPr>
          <w:lang w:val="en-US"/>
          <w:rPrChange w:id="1625" w:author="Josep Pueyo" w:date="2023-09-15T10:35:00Z">
            <w:rPr/>
          </w:rPrChange>
        </w:rPr>
      </w:pPr>
      <w:r w:rsidRPr="00DE1F40">
        <w:rPr>
          <w:lang w:val="en-US"/>
          <w:rPrChange w:id="1626" w:author="Josep Pueyo" w:date="2023-09-15T10:35:00Z">
            <w:rPr/>
          </w:rPrChange>
        </w:rPr>
        <w:t xml:space="preserve">                        </w:t>
      </w:r>
      <w:r w:rsidRPr="00DE1F40">
        <w:rPr>
          <w:color w:val="000000"/>
          <w:sz w:val="23"/>
          <w:szCs w:val="23"/>
          <w:lang w:val="en-US"/>
          <w:rPrChange w:id="1627" w:author="Josep Pueyo" w:date="2023-09-15T10:35:00Z">
            <w:rPr>
              <w:color w:val="000000"/>
              <w:sz w:val="23"/>
              <w:szCs w:val="23"/>
            </w:rPr>
          </w:rPrChange>
        </w:rPr>
        <w:t>,</w:t>
      </w:r>
      <w:r w:rsidRPr="00DE1F40">
        <w:rPr>
          <w:lang w:val="en-US"/>
          <w:rPrChange w:id="1628" w:author="Josep Pueyo" w:date="2023-09-15T10:35:00Z">
            <w:rPr/>
          </w:rPrChange>
        </w:rPr>
        <w:t xml:space="preserve">                    </w:t>
      </w:r>
    </w:p>
    <w:p w14:paraId="7BEF130E" w14:textId="77777777" w:rsidR="008D1567" w:rsidRPr="00DE1F40" w:rsidRDefault="00000000">
      <w:pPr>
        <w:pStyle w:val="HTMLPreformatted"/>
        <w:divId w:val="2046445774"/>
        <w:rPr>
          <w:lang w:val="en-US"/>
          <w:rPrChange w:id="1629" w:author="Josep Pueyo" w:date="2023-09-15T10:35:00Z">
            <w:rPr/>
          </w:rPrChange>
        </w:rPr>
      </w:pPr>
      <w:r w:rsidRPr="00DE1F40">
        <w:rPr>
          <w:lang w:val="en-US"/>
          <w:rPrChange w:id="1630" w:author="Josep Pueyo" w:date="2023-09-15T10:35:00Z">
            <w:rPr/>
          </w:rPrChange>
        </w:rPr>
        <w:t xml:space="preserve">                        </w:t>
      </w:r>
      <w:r w:rsidRPr="00DE1F40">
        <w:rPr>
          <w:i/>
          <w:iCs/>
          <w:color w:val="8F5903"/>
          <w:sz w:val="23"/>
          <w:szCs w:val="23"/>
          <w:lang w:val="en-US"/>
          <w:rPrChange w:id="1631" w:author="Josep Pueyo" w:date="2023-09-15T10:35:00Z">
            <w:rPr>
              <w:i/>
              <w:iCs/>
              <w:color w:val="8F5903"/>
              <w:sz w:val="23"/>
              <w:szCs w:val="23"/>
            </w:rPr>
          </w:rPrChange>
        </w:rPr>
        <w:t># The confidence interval returned by the function</w:t>
      </w:r>
    </w:p>
    <w:p w14:paraId="1DBAFC9F" w14:textId="77777777" w:rsidR="008D1567" w:rsidRPr="00DE1F40" w:rsidRDefault="00000000">
      <w:pPr>
        <w:pStyle w:val="HTMLPreformatted"/>
        <w:divId w:val="2046445774"/>
        <w:rPr>
          <w:lang w:val="en-US"/>
          <w:rPrChange w:id="1632" w:author="Josep Pueyo" w:date="2023-09-15T10:35:00Z">
            <w:rPr/>
          </w:rPrChange>
        </w:rPr>
      </w:pPr>
      <w:r w:rsidRPr="00DE1F40">
        <w:rPr>
          <w:lang w:val="en-US"/>
          <w:rPrChange w:id="1633" w:author="Josep Pueyo" w:date="2023-09-15T10:35:00Z">
            <w:rPr/>
          </w:rPrChange>
        </w:rPr>
        <w:t xml:space="preserve">  </w:t>
      </w:r>
    </w:p>
    <w:p w14:paraId="297A0F0B" w14:textId="77777777" w:rsidR="008D1567" w:rsidRPr="00DE1F40" w:rsidRDefault="00000000">
      <w:pPr>
        <w:pStyle w:val="HTMLPreformatted"/>
        <w:divId w:val="2046445774"/>
        <w:rPr>
          <w:lang w:val="en-US"/>
          <w:rPrChange w:id="1634" w:author="Josep Pueyo" w:date="2023-09-15T10:35:00Z">
            <w:rPr/>
          </w:rPrChange>
        </w:rPr>
      </w:pPr>
      <w:r w:rsidRPr="00DE1F40">
        <w:rPr>
          <w:lang w:val="en-US"/>
          <w:rPrChange w:id="1635" w:author="Josep Pueyo" w:date="2023-09-15T10:35:00Z">
            <w:rPr/>
          </w:rPrChange>
        </w:rPr>
        <w:t xml:space="preserve">                        </w:t>
      </w:r>
      <w:r w:rsidRPr="00DE1F40">
        <w:rPr>
          <w:color w:val="C4A100"/>
          <w:sz w:val="23"/>
          <w:szCs w:val="23"/>
          <w:lang w:val="en-US"/>
          <w:rPrChange w:id="1636" w:author="Josep Pueyo" w:date="2023-09-15T10:35:00Z">
            <w:rPr>
              <w:color w:val="C4A100"/>
              <w:sz w:val="23"/>
              <w:szCs w:val="23"/>
            </w:rPr>
          </w:rPrChange>
        </w:rPr>
        <w:t>verbose =</w:t>
      </w:r>
      <w:r w:rsidRPr="00DE1F40">
        <w:rPr>
          <w:lang w:val="en-US"/>
          <w:rPrChange w:id="1637" w:author="Josep Pueyo" w:date="2023-09-15T10:35:00Z">
            <w:rPr/>
          </w:rPrChange>
        </w:rPr>
        <w:t xml:space="preserve"> </w:t>
      </w:r>
    </w:p>
    <w:p w14:paraId="4A9FE413" w14:textId="77777777" w:rsidR="008D1567" w:rsidRPr="00DE1F40" w:rsidRDefault="00000000">
      <w:pPr>
        <w:pStyle w:val="HTMLPreformatted"/>
        <w:divId w:val="2046445774"/>
        <w:rPr>
          <w:lang w:val="en-US"/>
          <w:rPrChange w:id="1638" w:author="Josep Pueyo" w:date="2023-09-15T10:35:00Z">
            <w:rPr/>
          </w:rPrChange>
        </w:rPr>
      </w:pPr>
      <w:r w:rsidRPr="00DE1F40">
        <w:rPr>
          <w:lang w:val="en-US"/>
          <w:rPrChange w:id="1639" w:author="Josep Pueyo" w:date="2023-09-15T10:35:00Z">
            <w:rPr/>
          </w:rPrChange>
        </w:rPr>
        <w:t xml:space="preserve">                        </w:t>
      </w:r>
      <w:r w:rsidRPr="00DE1F40">
        <w:rPr>
          <w:color w:val="000000"/>
          <w:sz w:val="23"/>
          <w:szCs w:val="23"/>
          <w:lang w:val="en-US"/>
          <w:rPrChange w:id="1640" w:author="Josep Pueyo" w:date="2023-09-15T10:35:00Z">
            <w:rPr>
              <w:color w:val="000000"/>
              <w:sz w:val="23"/>
              <w:szCs w:val="23"/>
            </w:rPr>
          </w:rPrChange>
        </w:rPr>
        <w:t>FALSE</w:t>
      </w:r>
      <w:r w:rsidRPr="00DE1F40">
        <w:rPr>
          <w:lang w:val="en-US"/>
          <w:rPrChange w:id="1641" w:author="Josep Pueyo" w:date="2023-09-15T10:35:00Z">
            <w:rPr/>
          </w:rPrChange>
        </w:rPr>
        <w:t xml:space="preserve">                     </w:t>
      </w:r>
    </w:p>
    <w:p w14:paraId="72FD86E3" w14:textId="77777777" w:rsidR="008D1567" w:rsidRPr="00DE1F40" w:rsidRDefault="00000000">
      <w:pPr>
        <w:pStyle w:val="HTMLPreformatted"/>
        <w:divId w:val="2046445774"/>
        <w:rPr>
          <w:lang w:val="en-US"/>
          <w:rPrChange w:id="1642" w:author="Josep Pueyo" w:date="2023-09-15T10:35:00Z">
            <w:rPr/>
          </w:rPrChange>
        </w:rPr>
      </w:pPr>
      <w:r w:rsidRPr="00DE1F40">
        <w:rPr>
          <w:lang w:val="en-US"/>
          <w:rPrChange w:id="1643" w:author="Josep Pueyo" w:date="2023-09-15T10:35:00Z">
            <w:rPr/>
          </w:rPrChange>
        </w:rPr>
        <w:t xml:space="preserve">                        </w:t>
      </w:r>
      <w:r w:rsidRPr="00DE1F40">
        <w:rPr>
          <w:i/>
          <w:iCs/>
          <w:color w:val="8F5903"/>
          <w:sz w:val="23"/>
          <w:szCs w:val="23"/>
          <w:lang w:val="en-US"/>
          <w:rPrChange w:id="1644" w:author="Josep Pueyo" w:date="2023-09-15T10:35:00Z">
            <w:rPr>
              <w:i/>
              <w:iCs/>
              <w:color w:val="8F5903"/>
              <w:sz w:val="23"/>
              <w:szCs w:val="23"/>
            </w:rPr>
          </w:rPrChange>
        </w:rPr>
        <w:t># Should return all values or a summary?</w:t>
      </w:r>
    </w:p>
    <w:p w14:paraId="032CB871" w14:textId="77777777" w:rsidR="008D1567" w:rsidRPr="00DE1F40" w:rsidRDefault="008D1567">
      <w:pPr>
        <w:pStyle w:val="HTMLPreformatted"/>
        <w:divId w:val="2046445774"/>
        <w:rPr>
          <w:lang w:val="en-US"/>
          <w:rPrChange w:id="1645" w:author="Josep Pueyo" w:date="2023-09-15T10:35:00Z">
            <w:rPr/>
          </w:rPrChange>
        </w:rPr>
      </w:pPr>
    </w:p>
    <w:p w14:paraId="65AC71D5" w14:textId="77777777" w:rsidR="008D1567" w:rsidRPr="00DE1F40" w:rsidRDefault="00000000">
      <w:pPr>
        <w:pStyle w:val="HTMLPreformatted"/>
        <w:divId w:val="2046445774"/>
        <w:rPr>
          <w:lang w:val="en-US"/>
          <w:rPrChange w:id="1646" w:author="Josep Pueyo" w:date="2023-09-15T10:35:00Z">
            <w:rPr/>
          </w:rPrChange>
        </w:rPr>
      </w:pPr>
      <w:r w:rsidRPr="00DE1F40">
        <w:rPr>
          <w:lang w:val="en-US"/>
          <w:rPrChange w:id="1647" w:author="Josep Pueyo" w:date="2023-09-15T10:35:00Z">
            <w:rPr/>
          </w:rPrChange>
        </w:rPr>
        <w:t xml:space="preserve">                        </w:t>
      </w:r>
      <w:r w:rsidRPr="00DE1F40">
        <w:rPr>
          <w:color w:val="000000"/>
          <w:sz w:val="23"/>
          <w:szCs w:val="23"/>
          <w:lang w:val="en-US"/>
          <w:rPrChange w:id="1648" w:author="Josep Pueyo" w:date="2023-09-15T10:35:00Z">
            <w:rPr>
              <w:color w:val="000000"/>
              <w:sz w:val="23"/>
              <w:szCs w:val="23"/>
            </w:rPr>
          </w:rPrChange>
        </w:rPr>
        <w:t>)</w:t>
      </w:r>
    </w:p>
    <w:p w14:paraId="2397EDB9" w14:textId="77777777" w:rsidR="008D1567" w:rsidRPr="00DE1F40" w:rsidRDefault="008D1567">
      <w:pPr>
        <w:pStyle w:val="HTMLPreformatted"/>
        <w:divId w:val="2046445774"/>
        <w:rPr>
          <w:lang w:val="en-US"/>
          <w:rPrChange w:id="1649" w:author="Josep Pueyo" w:date="2023-09-15T10:35:00Z">
            <w:rPr/>
          </w:rPrChange>
        </w:rPr>
      </w:pPr>
    </w:p>
    <w:p w14:paraId="1687878F" w14:textId="77777777" w:rsidR="008D1567" w:rsidRPr="00DE1F40" w:rsidRDefault="008D1567">
      <w:pPr>
        <w:pStyle w:val="HTMLPreformatted"/>
        <w:divId w:val="2046445774"/>
        <w:rPr>
          <w:lang w:val="en-US"/>
          <w:rPrChange w:id="1650" w:author="Josep Pueyo" w:date="2023-09-15T10:35:00Z">
            <w:rPr/>
          </w:rPrChange>
        </w:rPr>
      </w:pPr>
    </w:p>
    <w:p w14:paraId="68683903" w14:textId="77777777" w:rsidR="008D1567" w:rsidRPr="00DE1F40" w:rsidRDefault="00000000">
      <w:pPr>
        <w:pStyle w:val="HTMLPreformatted"/>
        <w:divId w:val="2046445774"/>
        <w:rPr>
          <w:lang w:val="en-US"/>
          <w:rPrChange w:id="1651" w:author="Josep Pueyo" w:date="2023-09-15T10:35:00Z">
            <w:rPr/>
          </w:rPrChange>
        </w:rPr>
      </w:pPr>
      <w:r w:rsidRPr="00DE1F40">
        <w:rPr>
          <w:lang w:val="en-US"/>
          <w:rPrChange w:id="1652" w:author="Josep Pueyo" w:date="2023-09-15T10:35:00Z">
            <w:rPr/>
          </w:rPrChange>
        </w:rPr>
        <w:t xml:space="preserve">                        </w:t>
      </w:r>
      <w:proofErr w:type="spellStart"/>
      <w:r w:rsidRPr="00DE1F40">
        <w:rPr>
          <w:color w:val="000000"/>
          <w:sz w:val="23"/>
          <w:szCs w:val="23"/>
          <w:lang w:val="en-US"/>
          <w:rPrChange w:id="1653" w:author="Josep Pueyo" w:date="2023-09-15T10:35:00Z">
            <w:rPr>
              <w:color w:val="000000"/>
              <w:sz w:val="23"/>
              <w:szCs w:val="23"/>
            </w:rPr>
          </w:rPrChange>
        </w:rPr>
        <w:t>edible_</w:t>
      </w:r>
      <w:proofErr w:type="gramStart"/>
      <w:r w:rsidRPr="00DE1F40">
        <w:rPr>
          <w:color w:val="000000"/>
          <w:sz w:val="23"/>
          <w:szCs w:val="23"/>
          <w:lang w:val="en-US"/>
          <w:rPrChange w:id="1654" w:author="Josep Pueyo" w:date="2023-09-15T10:35:00Z">
            <w:rPr>
              <w:color w:val="000000"/>
              <w:sz w:val="23"/>
              <w:szCs w:val="23"/>
            </w:rPr>
          </w:rPrChange>
        </w:rPr>
        <w:t>volunteers</w:t>
      </w:r>
      <w:proofErr w:type="spellEnd"/>
      <w:r w:rsidRPr="00DE1F40">
        <w:rPr>
          <w:color w:val="000000"/>
          <w:sz w:val="23"/>
          <w:szCs w:val="23"/>
          <w:lang w:val="en-US"/>
          <w:rPrChange w:id="1655" w:author="Josep Pueyo" w:date="2023-09-15T10:35:00Z">
            <w:rPr>
              <w:color w:val="000000"/>
              <w:sz w:val="23"/>
              <w:szCs w:val="23"/>
            </w:rPr>
          </w:rPrChange>
        </w:rPr>
        <w:t>(</w:t>
      </w:r>
      <w:proofErr w:type="gramEnd"/>
    </w:p>
    <w:p w14:paraId="01600D8C" w14:textId="77777777" w:rsidR="008D1567" w:rsidRPr="00DE1F40" w:rsidRDefault="00000000">
      <w:pPr>
        <w:pStyle w:val="HTMLPreformatted"/>
        <w:divId w:val="2046445774"/>
        <w:rPr>
          <w:lang w:val="en-US"/>
          <w:rPrChange w:id="1656" w:author="Josep Pueyo" w:date="2023-09-15T10:35:00Z">
            <w:rPr/>
          </w:rPrChange>
        </w:rPr>
      </w:pPr>
      <w:r w:rsidRPr="00DE1F40">
        <w:rPr>
          <w:lang w:val="en-US"/>
          <w:rPrChange w:id="1657" w:author="Josep Pueyo" w:date="2023-09-15T10:35:00Z">
            <w:rPr/>
          </w:rPrChange>
        </w:rPr>
        <w:t xml:space="preserve">  </w:t>
      </w:r>
    </w:p>
    <w:p w14:paraId="5CF46516" w14:textId="77777777" w:rsidR="008D1567" w:rsidRPr="00DE1F40" w:rsidRDefault="00000000">
      <w:pPr>
        <w:pStyle w:val="HTMLPreformatted"/>
        <w:divId w:val="2046445774"/>
        <w:rPr>
          <w:lang w:val="en-US"/>
          <w:rPrChange w:id="1658" w:author="Josep Pueyo" w:date="2023-09-15T10:35:00Z">
            <w:rPr/>
          </w:rPrChange>
        </w:rPr>
      </w:pPr>
      <w:r w:rsidRPr="00DE1F40">
        <w:rPr>
          <w:lang w:val="en-US"/>
          <w:rPrChange w:id="1659" w:author="Josep Pueyo" w:date="2023-09-15T10:35:00Z">
            <w:rPr/>
          </w:rPrChange>
        </w:rPr>
        <w:t xml:space="preserve">                        </w:t>
      </w:r>
      <w:r w:rsidRPr="00DE1F40">
        <w:rPr>
          <w:color w:val="000000"/>
          <w:sz w:val="23"/>
          <w:szCs w:val="23"/>
          <w:lang w:val="en-US"/>
          <w:rPrChange w:id="1660" w:author="Josep Pueyo" w:date="2023-09-15T10:35:00Z">
            <w:rPr>
              <w:color w:val="000000"/>
              <w:sz w:val="23"/>
              <w:szCs w:val="23"/>
            </w:rPr>
          </w:rPrChange>
        </w:rPr>
        <w:t>x,</w:t>
      </w:r>
      <w:r w:rsidRPr="00DE1F40">
        <w:rPr>
          <w:lang w:val="en-US"/>
          <w:rPrChange w:id="1661" w:author="Josep Pueyo" w:date="2023-09-15T10:35:00Z">
            <w:rPr/>
          </w:rPrChange>
        </w:rPr>
        <w:t xml:space="preserve">                                    </w:t>
      </w:r>
    </w:p>
    <w:p w14:paraId="26D6E3CC" w14:textId="77777777" w:rsidR="008D1567" w:rsidRPr="00DE1F40" w:rsidRDefault="00000000">
      <w:pPr>
        <w:pStyle w:val="HTMLPreformatted"/>
        <w:divId w:val="2046445774"/>
        <w:rPr>
          <w:lang w:val="en-US"/>
          <w:rPrChange w:id="1662" w:author="Josep Pueyo" w:date="2023-09-15T10:35:00Z">
            <w:rPr/>
          </w:rPrChange>
        </w:rPr>
      </w:pPr>
      <w:r w:rsidRPr="00DE1F40">
        <w:rPr>
          <w:lang w:val="en-US"/>
          <w:rPrChange w:id="1663" w:author="Josep Pueyo" w:date="2023-09-15T10:35:00Z">
            <w:rPr/>
          </w:rPrChange>
        </w:rPr>
        <w:t xml:space="preserve">                        </w:t>
      </w:r>
      <w:r w:rsidRPr="00DE1F40">
        <w:rPr>
          <w:i/>
          <w:iCs/>
          <w:color w:val="8F5903"/>
          <w:sz w:val="23"/>
          <w:szCs w:val="23"/>
          <w:lang w:val="en-US"/>
          <w:rPrChange w:id="1664" w:author="Josep Pueyo" w:date="2023-09-15T10:35:00Z">
            <w:rPr>
              <w:i/>
              <w:iCs/>
              <w:color w:val="8F5903"/>
              <w:sz w:val="23"/>
              <w:szCs w:val="23"/>
            </w:rPr>
          </w:rPrChange>
        </w:rPr>
        <w:t># The urban representation</w:t>
      </w:r>
    </w:p>
    <w:p w14:paraId="1CEDD025" w14:textId="77777777" w:rsidR="008D1567" w:rsidRPr="00DE1F40" w:rsidRDefault="00000000">
      <w:pPr>
        <w:pStyle w:val="HTMLPreformatted"/>
        <w:divId w:val="2046445774"/>
        <w:rPr>
          <w:lang w:val="en-US"/>
          <w:rPrChange w:id="1665" w:author="Josep Pueyo" w:date="2023-09-15T10:35:00Z">
            <w:rPr/>
          </w:rPrChange>
        </w:rPr>
      </w:pPr>
      <w:r w:rsidRPr="00DE1F40">
        <w:rPr>
          <w:lang w:val="en-US"/>
          <w:rPrChange w:id="1666" w:author="Josep Pueyo" w:date="2023-09-15T10:35:00Z">
            <w:rPr/>
          </w:rPrChange>
        </w:rPr>
        <w:t xml:space="preserve">  </w:t>
      </w:r>
    </w:p>
    <w:p w14:paraId="6A56D668" w14:textId="77777777" w:rsidR="008D1567" w:rsidRPr="00DE1F40" w:rsidRDefault="00000000">
      <w:pPr>
        <w:pStyle w:val="HTMLPreformatted"/>
        <w:divId w:val="2046445774"/>
        <w:rPr>
          <w:lang w:val="en-US"/>
          <w:rPrChange w:id="1667" w:author="Josep Pueyo" w:date="2023-09-15T10:35:00Z">
            <w:rPr/>
          </w:rPrChange>
        </w:rPr>
      </w:pPr>
      <w:r w:rsidRPr="00DE1F40">
        <w:rPr>
          <w:lang w:val="en-US"/>
          <w:rPrChange w:id="1668" w:author="Josep Pueyo" w:date="2023-09-15T10:35:00Z">
            <w:rPr/>
          </w:rPrChange>
        </w:rPr>
        <w:t xml:space="preserve">                        </w:t>
      </w:r>
      <w:r w:rsidRPr="00DE1F40">
        <w:rPr>
          <w:color w:val="C4A100"/>
          <w:sz w:val="23"/>
          <w:szCs w:val="23"/>
          <w:lang w:val="en-US"/>
          <w:rPrChange w:id="1669" w:author="Josep Pueyo" w:date="2023-09-15T10:35:00Z">
            <w:rPr>
              <w:color w:val="C4A100"/>
              <w:sz w:val="23"/>
              <w:szCs w:val="23"/>
            </w:rPr>
          </w:rPrChange>
        </w:rPr>
        <w:t>volunteers =</w:t>
      </w:r>
      <w:r w:rsidRPr="00DE1F40">
        <w:rPr>
          <w:lang w:val="en-US"/>
          <w:rPrChange w:id="1670" w:author="Josep Pueyo" w:date="2023-09-15T10:35:00Z">
            <w:rPr/>
          </w:rPrChange>
        </w:rPr>
        <w:t xml:space="preserve"> </w:t>
      </w:r>
    </w:p>
    <w:p w14:paraId="206C521D" w14:textId="77777777" w:rsidR="008D1567" w:rsidRPr="00DE1F40" w:rsidRDefault="00000000">
      <w:pPr>
        <w:pStyle w:val="HTMLPreformatted"/>
        <w:divId w:val="2046445774"/>
        <w:rPr>
          <w:lang w:val="en-US"/>
          <w:rPrChange w:id="1671" w:author="Josep Pueyo" w:date="2023-09-15T10:35:00Z">
            <w:rPr/>
          </w:rPrChange>
        </w:rPr>
      </w:pPr>
      <w:r w:rsidRPr="00DE1F40">
        <w:rPr>
          <w:lang w:val="en-US"/>
          <w:rPrChange w:id="1672" w:author="Josep Pueyo" w:date="2023-09-15T10:35:00Z">
            <w:rPr/>
          </w:rPrChange>
        </w:rPr>
        <w:t xml:space="preserve">                        </w:t>
      </w:r>
      <w:proofErr w:type="gramStart"/>
      <w:r w:rsidRPr="00DE1F40">
        <w:rPr>
          <w:color w:val="000000"/>
          <w:sz w:val="23"/>
          <w:szCs w:val="23"/>
          <w:lang w:val="en-US"/>
          <w:rPrChange w:id="1673" w:author="Josep Pueyo" w:date="2023-09-15T10:35:00Z">
            <w:rPr>
              <w:color w:val="000000"/>
              <w:sz w:val="23"/>
              <w:szCs w:val="23"/>
            </w:rPr>
          </w:rPrChange>
        </w:rPr>
        <w:t>c(</w:t>
      </w:r>
      <w:proofErr w:type="gramEnd"/>
    </w:p>
    <w:p w14:paraId="7696DF73" w14:textId="77777777" w:rsidR="008D1567" w:rsidRPr="00DE1F40" w:rsidRDefault="00000000">
      <w:pPr>
        <w:pStyle w:val="HTMLPreformatted"/>
        <w:divId w:val="2046445774"/>
        <w:rPr>
          <w:lang w:val="en-US"/>
          <w:rPrChange w:id="1674" w:author="Josep Pueyo" w:date="2023-09-15T10:35:00Z">
            <w:rPr/>
          </w:rPrChange>
        </w:rPr>
      </w:pPr>
      <w:r w:rsidRPr="00DE1F40">
        <w:rPr>
          <w:lang w:val="en-US"/>
          <w:rPrChange w:id="1675" w:author="Josep Pueyo" w:date="2023-09-15T10:35:00Z">
            <w:rPr/>
          </w:rPrChange>
        </w:rPr>
        <w:t xml:space="preserve">                        </w:t>
      </w:r>
      <w:r w:rsidRPr="00DE1F40">
        <w:rPr>
          <w:color w:val="0000CF"/>
          <w:sz w:val="23"/>
          <w:szCs w:val="23"/>
          <w:lang w:val="en-US"/>
          <w:rPrChange w:id="1676" w:author="Josep Pueyo" w:date="2023-09-15T10:35:00Z">
            <w:rPr>
              <w:color w:val="0000CF"/>
              <w:sz w:val="23"/>
              <w:szCs w:val="23"/>
            </w:rPr>
          </w:rPrChange>
        </w:rPr>
        <w:t>0.00163</w:t>
      </w:r>
      <w:r w:rsidRPr="00DE1F40">
        <w:rPr>
          <w:lang w:val="en-US"/>
          <w:rPrChange w:id="1677" w:author="Josep Pueyo" w:date="2023-09-15T10:35:00Z">
            <w:rPr/>
          </w:rPrChange>
        </w:rPr>
        <w:t xml:space="preserve">, </w:t>
      </w:r>
    </w:p>
    <w:p w14:paraId="15073278" w14:textId="77777777" w:rsidR="008D1567" w:rsidRPr="00DE1F40" w:rsidRDefault="00000000">
      <w:pPr>
        <w:pStyle w:val="HTMLPreformatted"/>
        <w:divId w:val="2046445774"/>
        <w:rPr>
          <w:lang w:val="en-US"/>
          <w:rPrChange w:id="1678" w:author="Josep Pueyo" w:date="2023-09-15T10:35:00Z">
            <w:rPr/>
          </w:rPrChange>
        </w:rPr>
      </w:pPr>
      <w:r w:rsidRPr="00DE1F40">
        <w:rPr>
          <w:lang w:val="en-US"/>
          <w:rPrChange w:id="1679" w:author="Josep Pueyo" w:date="2023-09-15T10:35:00Z">
            <w:rPr/>
          </w:rPrChange>
        </w:rPr>
        <w:t xml:space="preserve">                        </w:t>
      </w:r>
      <w:r w:rsidRPr="00DE1F40">
        <w:rPr>
          <w:color w:val="0000CF"/>
          <w:sz w:val="23"/>
          <w:szCs w:val="23"/>
          <w:lang w:val="en-US"/>
          <w:rPrChange w:id="1680" w:author="Josep Pueyo" w:date="2023-09-15T10:35:00Z">
            <w:rPr>
              <w:color w:val="0000CF"/>
              <w:sz w:val="23"/>
              <w:szCs w:val="23"/>
            </w:rPr>
          </w:rPrChange>
        </w:rPr>
        <w:t>0.22</w:t>
      </w:r>
    </w:p>
    <w:p w14:paraId="5027EA74" w14:textId="77777777" w:rsidR="008D1567" w:rsidRPr="00DE1F40" w:rsidRDefault="00000000">
      <w:pPr>
        <w:pStyle w:val="HTMLPreformatted"/>
        <w:divId w:val="2046445774"/>
        <w:rPr>
          <w:lang w:val="en-US"/>
          <w:rPrChange w:id="1681" w:author="Josep Pueyo" w:date="2023-09-15T10:35:00Z">
            <w:rPr/>
          </w:rPrChange>
        </w:rPr>
      </w:pPr>
      <w:r w:rsidRPr="00DE1F40">
        <w:rPr>
          <w:lang w:val="en-US"/>
          <w:rPrChange w:id="1682" w:author="Josep Pueyo" w:date="2023-09-15T10:35:00Z">
            <w:rPr/>
          </w:rPrChange>
        </w:rPr>
        <w:t xml:space="preserve">                        </w:t>
      </w:r>
      <w:r w:rsidRPr="00DE1F40">
        <w:rPr>
          <w:color w:val="000000"/>
          <w:sz w:val="23"/>
          <w:szCs w:val="23"/>
          <w:lang w:val="en-US"/>
          <w:rPrChange w:id="1683" w:author="Josep Pueyo" w:date="2023-09-15T10:35:00Z">
            <w:rPr>
              <w:color w:val="000000"/>
              <w:sz w:val="23"/>
              <w:szCs w:val="23"/>
            </w:rPr>
          </w:rPrChange>
        </w:rPr>
        <w:t>),</w:t>
      </w:r>
      <w:r w:rsidRPr="00DE1F40">
        <w:rPr>
          <w:lang w:val="en-US"/>
          <w:rPrChange w:id="1684" w:author="Josep Pueyo" w:date="2023-09-15T10:35:00Z">
            <w:rPr/>
          </w:rPrChange>
        </w:rPr>
        <w:t xml:space="preserve">    </w:t>
      </w:r>
    </w:p>
    <w:p w14:paraId="265A3B36" w14:textId="77777777" w:rsidR="008D1567" w:rsidRPr="00DE1F40" w:rsidRDefault="00000000">
      <w:pPr>
        <w:pStyle w:val="HTMLPreformatted"/>
        <w:divId w:val="2046445774"/>
        <w:rPr>
          <w:lang w:val="en-US"/>
          <w:rPrChange w:id="1685" w:author="Josep Pueyo" w:date="2023-09-15T10:35:00Z">
            <w:rPr/>
          </w:rPrChange>
        </w:rPr>
      </w:pPr>
      <w:r w:rsidRPr="00DE1F40">
        <w:rPr>
          <w:lang w:val="en-US"/>
          <w:rPrChange w:id="1686" w:author="Josep Pueyo" w:date="2023-09-15T10:35:00Z">
            <w:rPr/>
          </w:rPrChange>
        </w:rPr>
        <w:t xml:space="preserve">                        </w:t>
      </w:r>
      <w:r w:rsidRPr="00DE1F40">
        <w:rPr>
          <w:i/>
          <w:iCs/>
          <w:color w:val="8F5903"/>
          <w:sz w:val="23"/>
          <w:szCs w:val="23"/>
          <w:lang w:val="en-US"/>
          <w:rPrChange w:id="1687" w:author="Josep Pueyo" w:date="2023-09-15T10:35:00Z">
            <w:rPr>
              <w:i/>
              <w:iCs/>
              <w:color w:val="8F5903"/>
              <w:sz w:val="23"/>
              <w:szCs w:val="23"/>
            </w:rPr>
          </w:rPrChange>
        </w:rPr>
        <w:t># The k parameter</w:t>
      </w:r>
    </w:p>
    <w:p w14:paraId="6E9E3CA3" w14:textId="77777777" w:rsidR="008D1567" w:rsidRPr="00DE1F40" w:rsidRDefault="00000000">
      <w:pPr>
        <w:pStyle w:val="HTMLPreformatted"/>
        <w:divId w:val="2046445774"/>
        <w:rPr>
          <w:lang w:val="en-US"/>
          <w:rPrChange w:id="1688" w:author="Josep Pueyo" w:date="2023-09-15T10:35:00Z">
            <w:rPr/>
          </w:rPrChange>
        </w:rPr>
      </w:pPr>
      <w:r w:rsidRPr="00DE1F40">
        <w:rPr>
          <w:lang w:val="en-US"/>
          <w:rPrChange w:id="1689" w:author="Josep Pueyo" w:date="2023-09-15T10:35:00Z">
            <w:rPr/>
          </w:rPrChange>
        </w:rPr>
        <w:t xml:space="preserve">  </w:t>
      </w:r>
    </w:p>
    <w:p w14:paraId="478937FE" w14:textId="77777777" w:rsidR="008D1567" w:rsidRPr="00DE1F40" w:rsidRDefault="00000000">
      <w:pPr>
        <w:pStyle w:val="HTMLPreformatted"/>
        <w:divId w:val="2046445774"/>
        <w:rPr>
          <w:lang w:val="en-US"/>
          <w:rPrChange w:id="1690" w:author="Josep Pueyo" w:date="2023-09-15T10:35:00Z">
            <w:rPr/>
          </w:rPrChange>
        </w:rPr>
      </w:pPr>
      <w:r w:rsidRPr="00DE1F40">
        <w:rPr>
          <w:lang w:val="en-US"/>
          <w:rPrChange w:id="1691" w:author="Josep Pueyo" w:date="2023-09-15T10:35:00Z">
            <w:rPr/>
          </w:rPrChange>
        </w:rPr>
        <w:t xml:space="preserve">                        </w:t>
      </w:r>
      <w:r w:rsidRPr="00DE1F40">
        <w:rPr>
          <w:color w:val="C4A100"/>
          <w:sz w:val="23"/>
          <w:szCs w:val="23"/>
          <w:lang w:val="en-US"/>
          <w:rPrChange w:id="1692" w:author="Josep Pueyo" w:date="2023-09-15T10:35:00Z">
            <w:rPr>
              <w:color w:val="C4A100"/>
              <w:sz w:val="23"/>
              <w:szCs w:val="23"/>
            </w:rPr>
          </w:rPrChange>
        </w:rPr>
        <w:t>edible =</w:t>
      </w:r>
      <w:r w:rsidRPr="00DE1F40">
        <w:rPr>
          <w:lang w:val="en-US"/>
          <w:rPrChange w:id="1693" w:author="Josep Pueyo" w:date="2023-09-15T10:35:00Z">
            <w:rPr/>
          </w:rPrChange>
        </w:rPr>
        <w:t xml:space="preserve"> </w:t>
      </w:r>
    </w:p>
    <w:p w14:paraId="7635F1FF" w14:textId="77777777" w:rsidR="008D1567" w:rsidRPr="00DE1F40" w:rsidRDefault="00000000">
      <w:pPr>
        <w:pStyle w:val="HTMLPreformatted"/>
        <w:divId w:val="2046445774"/>
        <w:rPr>
          <w:lang w:val="en-US"/>
          <w:rPrChange w:id="1694" w:author="Josep Pueyo" w:date="2023-09-15T10:35:00Z">
            <w:rPr/>
          </w:rPrChange>
        </w:rPr>
      </w:pPr>
      <w:r w:rsidRPr="00DE1F40">
        <w:rPr>
          <w:lang w:val="en-US"/>
          <w:rPrChange w:id="1695" w:author="Josep Pueyo" w:date="2023-09-15T10:35:00Z">
            <w:rPr/>
          </w:rPrChange>
        </w:rPr>
        <w:t xml:space="preserve">                        </w:t>
      </w:r>
      <w:r w:rsidRPr="00DE1F40">
        <w:rPr>
          <w:color w:val="000000"/>
          <w:sz w:val="23"/>
          <w:szCs w:val="23"/>
          <w:lang w:val="en-US"/>
          <w:rPrChange w:id="1696" w:author="Josep Pueyo" w:date="2023-09-15T10:35:00Z">
            <w:rPr>
              <w:color w:val="000000"/>
              <w:sz w:val="23"/>
              <w:szCs w:val="23"/>
            </w:rPr>
          </w:rPrChange>
        </w:rPr>
        <w:t>NULL</w:t>
      </w:r>
    </w:p>
    <w:p w14:paraId="0E91C4F7" w14:textId="77777777" w:rsidR="008D1567" w:rsidRPr="00DE1F40" w:rsidRDefault="00000000">
      <w:pPr>
        <w:pStyle w:val="HTMLPreformatted"/>
        <w:divId w:val="2046445774"/>
        <w:rPr>
          <w:lang w:val="en-US"/>
          <w:rPrChange w:id="1697" w:author="Josep Pueyo" w:date="2023-09-15T10:35:00Z">
            <w:rPr/>
          </w:rPrChange>
        </w:rPr>
      </w:pPr>
      <w:r w:rsidRPr="00DE1F40">
        <w:rPr>
          <w:lang w:val="en-US"/>
          <w:rPrChange w:id="1698" w:author="Josep Pueyo" w:date="2023-09-15T10:35:00Z">
            <w:rPr/>
          </w:rPrChange>
        </w:rPr>
        <w:t xml:space="preserve">                        </w:t>
      </w:r>
      <w:r w:rsidRPr="00DE1F40">
        <w:rPr>
          <w:color w:val="000000"/>
          <w:sz w:val="23"/>
          <w:szCs w:val="23"/>
          <w:lang w:val="en-US"/>
          <w:rPrChange w:id="1699" w:author="Josep Pueyo" w:date="2023-09-15T10:35:00Z">
            <w:rPr>
              <w:color w:val="000000"/>
              <w:sz w:val="23"/>
              <w:szCs w:val="23"/>
            </w:rPr>
          </w:rPrChange>
        </w:rPr>
        <w:t>,</w:t>
      </w:r>
      <w:r w:rsidRPr="00DE1F40">
        <w:rPr>
          <w:lang w:val="en-US"/>
          <w:rPrChange w:id="1700" w:author="Josep Pueyo" w:date="2023-09-15T10:35:00Z">
            <w:rPr/>
          </w:rPrChange>
        </w:rPr>
        <w:t xml:space="preserve">                      </w:t>
      </w:r>
    </w:p>
    <w:p w14:paraId="093DFEFE" w14:textId="77777777" w:rsidR="008D1567" w:rsidRPr="00DE1F40" w:rsidRDefault="00000000">
      <w:pPr>
        <w:pStyle w:val="HTMLPreformatted"/>
        <w:divId w:val="2046445774"/>
        <w:rPr>
          <w:lang w:val="en-US"/>
          <w:rPrChange w:id="1701" w:author="Josep Pueyo" w:date="2023-09-15T10:35:00Z">
            <w:rPr/>
          </w:rPrChange>
        </w:rPr>
      </w:pPr>
      <w:r w:rsidRPr="00DE1F40">
        <w:rPr>
          <w:lang w:val="en-US"/>
          <w:rPrChange w:id="1702" w:author="Josep Pueyo" w:date="2023-09-15T10:35:00Z">
            <w:rPr/>
          </w:rPrChange>
        </w:rPr>
        <w:t xml:space="preserve">                        </w:t>
      </w:r>
      <w:r w:rsidRPr="00DE1F40">
        <w:rPr>
          <w:i/>
          <w:iCs/>
          <w:color w:val="8F5903"/>
          <w:sz w:val="23"/>
          <w:szCs w:val="23"/>
          <w:lang w:val="en-US"/>
          <w:rPrChange w:id="1703" w:author="Josep Pueyo" w:date="2023-09-15T10:35:00Z">
            <w:rPr>
              <w:i/>
              <w:iCs/>
              <w:color w:val="8F5903"/>
              <w:sz w:val="23"/>
              <w:szCs w:val="23"/>
            </w:rPr>
          </w:rPrChange>
        </w:rPr>
        <w:t># The land uses that are urban agriculture</w:t>
      </w:r>
    </w:p>
    <w:p w14:paraId="2A6BFFC9" w14:textId="77777777" w:rsidR="008D1567" w:rsidRPr="00DE1F40" w:rsidRDefault="00000000">
      <w:pPr>
        <w:pStyle w:val="HTMLPreformatted"/>
        <w:divId w:val="2046445774"/>
        <w:rPr>
          <w:lang w:val="en-US"/>
          <w:rPrChange w:id="1704" w:author="Josep Pueyo" w:date="2023-09-15T10:35:00Z">
            <w:rPr/>
          </w:rPrChange>
        </w:rPr>
      </w:pPr>
      <w:r w:rsidRPr="00DE1F40">
        <w:rPr>
          <w:lang w:val="en-US"/>
          <w:rPrChange w:id="1705" w:author="Josep Pueyo" w:date="2023-09-15T10:35:00Z">
            <w:rPr/>
          </w:rPrChange>
        </w:rPr>
        <w:t xml:space="preserve">  </w:t>
      </w:r>
    </w:p>
    <w:p w14:paraId="0C408DA0" w14:textId="77777777" w:rsidR="008D1567" w:rsidRPr="00DE1F40" w:rsidRDefault="00000000">
      <w:pPr>
        <w:pStyle w:val="HTMLPreformatted"/>
        <w:divId w:val="2046445774"/>
        <w:rPr>
          <w:lang w:val="en-US"/>
          <w:rPrChange w:id="1706" w:author="Josep Pueyo" w:date="2023-09-15T10:35:00Z">
            <w:rPr/>
          </w:rPrChange>
        </w:rPr>
      </w:pPr>
      <w:r w:rsidRPr="00DE1F40">
        <w:rPr>
          <w:lang w:val="en-US"/>
          <w:rPrChange w:id="1707" w:author="Josep Pueyo" w:date="2023-09-15T10:35:00Z">
            <w:rPr/>
          </w:rPrChange>
        </w:rPr>
        <w:t xml:space="preserve">                        </w:t>
      </w:r>
      <w:proofErr w:type="spellStart"/>
      <w:r w:rsidRPr="00DE1F40">
        <w:rPr>
          <w:color w:val="C4A100"/>
          <w:sz w:val="23"/>
          <w:szCs w:val="23"/>
          <w:lang w:val="en-US"/>
          <w:rPrChange w:id="1708" w:author="Josep Pueyo" w:date="2023-09-15T10:35:00Z">
            <w:rPr>
              <w:color w:val="C4A100"/>
              <w:sz w:val="23"/>
              <w:szCs w:val="23"/>
            </w:rPr>
          </w:rPrChange>
        </w:rPr>
        <w:t>area_col</w:t>
      </w:r>
      <w:proofErr w:type="spellEnd"/>
      <w:r w:rsidRPr="00DE1F40">
        <w:rPr>
          <w:color w:val="C4A100"/>
          <w:sz w:val="23"/>
          <w:szCs w:val="23"/>
          <w:lang w:val="en-US"/>
          <w:rPrChange w:id="1709" w:author="Josep Pueyo" w:date="2023-09-15T10:35:00Z">
            <w:rPr>
              <w:color w:val="C4A100"/>
              <w:sz w:val="23"/>
              <w:szCs w:val="23"/>
            </w:rPr>
          </w:rPrChange>
        </w:rPr>
        <w:t xml:space="preserve"> =</w:t>
      </w:r>
      <w:r w:rsidRPr="00DE1F40">
        <w:rPr>
          <w:lang w:val="en-US"/>
          <w:rPrChange w:id="1710" w:author="Josep Pueyo" w:date="2023-09-15T10:35:00Z">
            <w:rPr/>
          </w:rPrChange>
        </w:rPr>
        <w:t xml:space="preserve"> </w:t>
      </w:r>
    </w:p>
    <w:p w14:paraId="2385F12B" w14:textId="77777777" w:rsidR="008D1567" w:rsidRPr="00DE1F40" w:rsidRDefault="00000000">
      <w:pPr>
        <w:pStyle w:val="HTMLPreformatted"/>
        <w:divId w:val="2046445774"/>
        <w:rPr>
          <w:lang w:val="en-US"/>
          <w:rPrChange w:id="1711" w:author="Josep Pueyo" w:date="2023-09-15T10:35:00Z">
            <w:rPr/>
          </w:rPrChange>
        </w:rPr>
      </w:pPr>
      <w:r w:rsidRPr="00DE1F40">
        <w:rPr>
          <w:lang w:val="en-US"/>
          <w:rPrChange w:id="1712" w:author="Josep Pueyo" w:date="2023-09-15T10:35:00Z">
            <w:rPr/>
          </w:rPrChange>
        </w:rPr>
        <w:t xml:space="preserve">                        </w:t>
      </w:r>
      <w:r w:rsidRPr="00DE1F40">
        <w:rPr>
          <w:color w:val="2F7404"/>
          <w:sz w:val="23"/>
          <w:szCs w:val="23"/>
          <w:lang w:val="en-US"/>
          <w:rPrChange w:id="1713" w:author="Josep Pueyo" w:date="2023-09-15T10:35:00Z">
            <w:rPr>
              <w:color w:val="2F7404"/>
              <w:sz w:val="23"/>
              <w:szCs w:val="23"/>
            </w:rPr>
          </w:rPrChange>
        </w:rPr>
        <w:t>"</w:t>
      </w:r>
      <w:proofErr w:type="spellStart"/>
      <w:proofErr w:type="gramStart"/>
      <w:r w:rsidRPr="00DE1F40">
        <w:rPr>
          <w:color w:val="2F7404"/>
          <w:sz w:val="23"/>
          <w:szCs w:val="23"/>
          <w:lang w:val="en-US"/>
          <w:rPrChange w:id="1714" w:author="Josep Pueyo" w:date="2023-09-15T10:35:00Z">
            <w:rPr>
              <w:color w:val="2F7404"/>
              <w:sz w:val="23"/>
              <w:szCs w:val="23"/>
            </w:rPr>
          </w:rPrChange>
        </w:rPr>
        <w:t>edible</w:t>
      </w:r>
      <w:proofErr w:type="gramEnd"/>
      <w:r w:rsidRPr="00DE1F40">
        <w:rPr>
          <w:color w:val="2F7404"/>
          <w:sz w:val="23"/>
          <w:szCs w:val="23"/>
          <w:lang w:val="en-US"/>
          <w:rPrChange w:id="1715" w:author="Josep Pueyo" w:date="2023-09-15T10:35:00Z">
            <w:rPr>
              <w:color w:val="2F7404"/>
              <w:sz w:val="23"/>
              <w:szCs w:val="23"/>
            </w:rPr>
          </w:rPrChange>
        </w:rPr>
        <w:t>_area</w:t>
      </w:r>
      <w:proofErr w:type="spellEnd"/>
      <w:r w:rsidRPr="00DE1F40">
        <w:rPr>
          <w:color w:val="2F7404"/>
          <w:sz w:val="23"/>
          <w:szCs w:val="23"/>
          <w:lang w:val="en-US"/>
          <w:rPrChange w:id="1716" w:author="Josep Pueyo" w:date="2023-09-15T10:35:00Z">
            <w:rPr>
              <w:color w:val="2F7404"/>
              <w:sz w:val="23"/>
              <w:szCs w:val="23"/>
            </w:rPr>
          </w:rPrChange>
        </w:rPr>
        <w:t>"</w:t>
      </w:r>
    </w:p>
    <w:p w14:paraId="6481C161" w14:textId="77777777" w:rsidR="008D1567" w:rsidRPr="00DE1F40" w:rsidRDefault="00000000">
      <w:pPr>
        <w:pStyle w:val="HTMLPreformatted"/>
        <w:divId w:val="2046445774"/>
        <w:rPr>
          <w:lang w:val="en-US"/>
          <w:rPrChange w:id="1717" w:author="Josep Pueyo" w:date="2023-09-15T10:35:00Z">
            <w:rPr/>
          </w:rPrChange>
        </w:rPr>
      </w:pPr>
      <w:r w:rsidRPr="00DE1F40">
        <w:rPr>
          <w:lang w:val="en-US"/>
          <w:rPrChange w:id="1718" w:author="Josep Pueyo" w:date="2023-09-15T10:35:00Z">
            <w:rPr/>
          </w:rPrChange>
        </w:rPr>
        <w:t xml:space="preserve">                        </w:t>
      </w:r>
      <w:r w:rsidRPr="00DE1F40">
        <w:rPr>
          <w:color w:val="000000"/>
          <w:sz w:val="23"/>
          <w:szCs w:val="23"/>
          <w:lang w:val="en-US"/>
          <w:rPrChange w:id="1719" w:author="Josep Pueyo" w:date="2023-09-15T10:35:00Z">
            <w:rPr>
              <w:color w:val="000000"/>
              <w:sz w:val="23"/>
              <w:szCs w:val="23"/>
            </w:rPr>
          </w:rPrChange>
        </w:rPr>
        <w:t>,</w:t>
      </w:r>
      <w:r w:rsidRPr="00DE1F40">
        <w:rPr>
          <w:lang w:val="en-US"/>
          <w:rPrChange w:id="1720" w:author="Josep Pueyo" w:date="2023-09-15T10:35:00Z">
            <w:rPr/>
          </w:rPrChange>
        </w:rPr>
        <w:t xml:space="preserve">          </w:t>
      </w:r>
    </w:p>
    <w:p w14:paraId="60E4A05F" w14:textId="77777777" w:rsidR="008D1567" w:rsidRPr="00DE1F40" w:rsidRDefault="00000000">
      <w:pPr>
        <w:pStyle w:val="HTMLPreformatted"/>
        <w:divId w:val="2046445774"/>
        <w:rPr>
          <w:lang w:val="en-US"/>
          <w:rPrChange w:id="1721" w:author="Josep Pueyo" w:date="2023-09-15T10:35:00Z">
            <w:rPr/>
          </w:rPrChange>
        </w:rPr>
      </w:pPr>
      <w:r w:rsidRPr="00DE1F40">
        <w:rPr>
          <w:lang w:val="en-US"/>
          <w:rPrChange w:id="1722" w:author="Josep Pueyo" w:date="2023-09-15T10:35:00Z">
            <w:rPr/>
          </w:rPrChange>
        </w:rPr>
        <w:t xml:space="preserve">                        </w:t>
      </w:r>
      <w:r w:rsidRPr="00DE1F40">
        <w:rPr>
          <w:i/>
          <w:iCs/>
          <w:color w:val="8F5903"/>
          <w:sz w:val="23"/>
          <w:szCs w:val="23"/>
          <w:lang w:val="en-US"/>
          <w:rPrChange w:id="1723" w:author="Josep Pueyo" w:date="2023-09-15T10:35:00Z">
            <w:rPr>
              <w:i/>
              <w:iCs/>
              <w:color w:val="8F5903"/>
              <w:sz w:val="23"/>
              <w:szCs w:val="23"/>
            </w:rPr>
          </w:rPrChange>
        </w:rPr>
        <w:t># The variable containing the surface dedicated to grow plants</w:t>
      </w:r>
    </w:p>
    <w:p w14:paraId="3DE93933" w14:textId="77777777" w:rsidR="008D1567" w:rsidRPr="00DE1F40" w:rsidRDefault="00000000">
      <w:pPr>
        <w:pStyle w:val="HTMLPreformatted"/>
        <w:divId w:val="2046445774"/>
        <w:rPr>
          <w:lang w:val="en-US"/>
          <w:rPrChange w:id="1724" w:author="Josep Pueyo" w:date="2023-09-15T10:35:00Z">
            <w:rPr/>
          </w:rPrChange>
        </w:rPr>
      </w:pPr>
      <w:r w:rsidRPr="00DE1F40">
        <w:rPr>
          <w:lang w:val="en-US"/>
          <w:rPrChange w:id="1725" w:author="Josep Pueyo" w:date="2023-09-15T10:35:00Z">
            <w:rPr/>
          </w:rPrChange>
        </w:rPr>
        <w:lastRenderedPageBreak/>
        <w:t xml:space="preserve">  </w:t>
      </w:r>
    </w:p>
    <w:p w14:paraId="37442774" w14:textId="77777777" w:rsidR="008D1567" w:rsidRPr="00DE1F40" w:rsidRDefault="00000000">
      <w:pPr>
        <w:pStyle w:val="HTMLPreformatted"/>
        <w:divId w:val="2046445774"/>
        <w:rPr>
          <w:lang w:val="en-US"/>
          <w:rPrChange w:id="1726" w:author="Josep Pueyo" w:date="2023-09-15T10:35:00Z">
            <w:rPr/>
          </w:rPrChange>
        </w:rPr>
      </w:pPr>
      <w:r w:rsidRPr="00DE1F40">
        <w:rPr>
          <w:lang w:val="en-US"/>
          <w:rPrChange w:id="1727" w:author="Josep Pueyo" w:date="2023-09-15T10:35:00Z">
            <w:rPr/>
          </w:rPrChange>
        </w:rPr>
        <w:t xml:space="preserve">                        </w:t>
      </w:r>
      <w:r w:rsidRPr="00DE1F40">
        <w:rPr>
          <w:color w:val="C4A100"/>
          <w:sz w:val="23"/>
          <w:szCs w:val="23"/>
          <w:lang w:val="en-US"/>
          <w:rPrChange w:id="1728" w:author="Josep Pueyo" w:date="2023-09-15T10:35:00Z">
            <w:rPr>
              <w:color w:val="C4A100"/>
              <w:sz w:val="23"/>
              <w:szCs w:val="23"/>
            </w:rPr>
          </w:rPrChange>
        </w:rPr>
        <w:t>interval =</w:t>
      </w:r>
      <w:r w:rsidRPr="00DE1F40">
        <w:rPr>
          <w:lang w:val="en-US"/>
          <w:rPrChange w:id="1729" w:author="Josep Pueyo" w:date="2023-09-15T10:35:00Z">
            <w:rPr/>
          </w:rPrChange>
        </w:rPr>
        <w:t xml:space="preserve"> </w:t>
      </w:r>
    </w:p>
    <w:p w14:paraId="4CAA6362" w14:textId="77777777" w:rsidR="008D1567" w:rsidRPr="00DE1F40" w:rsidRDefault="00000000">
      <w:pPr>
        <w:pStyle w:val="HTMLPreformatted"/>
        <w:divId w:val="2046445774"/>
        <w:rPr>
          <w:lang w:val="en-US"/>
          <w:rPrChange w:id="1730" w:author="Josep Pueyo" w:date="2023-09-15T10:35:00Z">
            <w:rPr/>
          </w:rPrChange>
        </w:rPr>
      </w:pPr>
      <w:r w:rsidRPr="00DE1F40">
        <w:rPr>
          <w:lang w:val="en-US"/>
          <w:rPrChange w:id="1731" w:author="Josep Pueyo" w:date="2023-09-15T10:35:00Z">
            <w:rPr/>
          </w:rPrChange>
        </w:rPr>
        <w:t xml:space="preserve">                        </w:t>
      </w:r>
      <w:r w:rsidRPr="00DE1F40">
        <w:rPr>
          <w:color w:val="000000"/>
          <w:sz w:val="23"/>
          <w:szCs w:val="23"/>
          <w:lang w:val="en-US"/>
          <w:rPrChange w:id="1732" w:author="Josep Pueyo" w:date="2023-09-15T10:35:00Z">
            <w:rPr>
              <w:color w:val="000000"/>
              <w:sz w:val="23"/>
              <w:szCs w:val="23"/>
            </w:rPr>
          </w:rPrChange>
        </w:rPr>
        <w:t>0.95</w:t>
      </w:r>
    </w:p>
    <w:p w14:paraId="3FB38310" w14:textId="77777777" w:rsidR="008D1567" w:rsidRPr="00DE1F40" w:rsidRDefault="00000000">
      <w:pPr>
        <w:pStyle w:val="HTMLPreformatted"/>
        <w:divId w:val="2046445774"/>
        <w:rPr>
          <w:lang w:val="en-US"/>
          <w:rPrChange w:id="1733" w:author="Josep Pueyo" w:date="2023-09-15T10:35:00Z">
            <w:rPr/>
          </w:rPrChange>
        </w:rPr>
      </w:pPr>
      <w:r w:rsidRPr="00DE1F40">
        <w:rPr>
          <w:lang w:val="en-US"/>
          <w:rPrChange w:id="1734" w:author="Josep Pueyo" w:date="2023-09-15T10:35:00Z">
            <w:rPr/>
          </w:rPrChange>
        </w:rPr>
        <w:t xml:space="preserve">                        </w:t>
      </w:r>
      <w:r w:rsidRPr="00DE1F40">
        <w:rPr>
          <w:color w:val="000000"/>
          <w:sz w:val="23"/>
          <w:szCs w:val="23"/>
          <w:lang w:val="en-US"/>
          <w:rPrChange w:id="1735" w:author="Josep Pueyo" w:date="2023-09-15T10:35:00Z">
            <w:rPr>
              <w:color w:val="000000"/>
              <w:sz w:val="23"/>
              <w:szCs w:val="23"/>
            </w:rPr>
          </w:rPrChange>
        </w:rPr>
        <w:t>,</w:t>
      </w:r>
      <w:r w:rsidRPr="00DE1F40">
        <w:rPr>
          <w:lang w:val="en-US"/>
          <w:rPrChange w:id="1736" w:author="Josep Pueyo" w:date="2023-09-15T10:35:00Z">
            <w:rPr/>
          </w:rPrChange>
        </w:rPr>
        <w:t xml:space="preserve">                    </w:t>
      </w:r>
    </w:p>
    <w:p w14:paraId="64B7DC32" w14:textId="77777777" w:rsidR="008D1567" w:rsidRPr="00DE1F40" w:rsidRDefault="00000000">
      <w:pPr>
        <w:pStyle w:val="HTMLPreformatted"/>
        <w:divId w:val="2046445774"/>
        <w:rPr>
          <w:lang w:val="en-US"/>
          <w:rPrChange w:id="1737" w:author="Josep Pueyo" w:date="2023-09-15T10:35:00Z">
            <w:rPr/>
          </w:rPrChange>
        </w:rPr>
      </w:pPr>
      <w:r w:rsidRPr="00DE1F40">
        <w:rPr>
          <w:lang w:val="en-US"/>
          <w:rPrChange w:id="1738" w:author="Josep Pueyo" w:date="2023-09-15T10:35:00Z">
            <w:rPr/>
          </w:rPrChange>
        </w:rPr>
        <w:t xml:space="preserve">                        </w:t>
      </w:r>
      <w:r w:rsidRPr="00DE1F40">
        <w:rPr>
          <w:i/>
          <w:iCs/>
          <w:color w:val="8F5903"/>
          <w:sz w:val="23"/>
          <w:szCs w:val="23"/>
          <w:lang w:val="en-US"/>
          <w:rPrChange w:id="1739" w:author="Josep Pueyo" w:date="2023-09-15T10:35:00Z">
            <w:rPr>
              <w:i/>
              <w:iCs/>
              <w:color w:val="8F5903"/>
              <w:sz w:val="23"/>
              <w:szCs w:val="23"/>
            </w:rPr>
          </w:rPrChange>
        </w:rPr>
        <w:t># The confidence interval returned by the function</w:t>
      </w:r>
    </w:p>
    <w:p w14:paraId="7C874CC4" w14:textId="77777777" w:rsidR="008D1567" w:rsidRPr="00DE1F40" w:rsidRDefault="00000000">
      <w:pPr>
        <w:pStyle w:val="HTMLPreformatted"/>
        <w:divId w:val="2046445774"/>
        <w:rPr>
          <w:lang w:val="en-US"/>
          <w:rPrChange w:id="1740" w:author="Josep Pueyo" w:date="2023-09-15T10:35:00Z">
            <w:rPr/>
          </w:rPrChange>
        </w:rPr>
      </w:pPr>
      <w:r w:rsidRPr="00DE1F40">
        <w:rPr>
          <w:lang w:val="en-US"/>
          <w:rPrChange w:id="1741" w:author="Josep Pueyo" w:date="2023-09-15T10:35:00Z">
            <w:rPr/>
          </w:rPrChange>
        </w:rPr>
        <w:t xml:space="preserve">  </w:t>
      </w:r>
    </w:p>
    <w:p w14:paraId="6D98FCE7" w14:textId="77777777" w:rsidR="008D1567" w:rsidRPr="00DE1F40" w:rsidRDefault="00000000">
      <w:pPr>
        <w:pStyle w:val="HTMLPreformatted"/>
        <w:divId w:val="2046445774"/>
        <w:rPr>
          <w:lang w:val="en-US"/>
          <w:rPrChange w:id="1742" w:author="Josep Pueyo" w:date="2023-09-15T10:35:00Z">
            <w:rPr/>
          </w:rPrChange>
        </w:rPr>
      </w:pPr>
      <w:r w:rsidRPr="00DE1F40">
        <w:rPr>
          <w:lang w:val="en-US"/>
          <w:rPrChange w:id="1743" w:author="Josep Pueyo" w:date="2023-09-15T10:35:00Z">
            <w:rPr/>
          </w:rPrChange>
        </w:rPr>
        <w:t xml:space="preserve">                        </w:t>
      </w:r>
      <w:r w:rsidRPr="00DE1F40">
        <w:rPr>
          <w:color w:val="C4A100"/>
          <w:sz w:val="23"/>
          <w:szCs w:val="23"/>
          <w:lang w:val="en-US"/>
          <w:rPrChange w:id="1744" w:author="Josep Pueyo" w:date="2023-09-15T10:35:00Z">
            <w:rPr>
              <w:color w:val="C4A100"/>
              <w:sz w:val="23"/>
              <w:szCs w:val="23"/>
            </w:rPr>
          </w:rPrChange>
        </w:rPr>
        <w:t>verbose =</w:t>
      </w:r>
      <w:r w:rsidRPr="00DE1F40">
        <w:rPr>
          <w:lang w:val="en-US"/>
          <w:rPrChange w:id="1745" w:author="Josep Pueyo" w:date="2023-09-15T10:35:00Z">
            <w:rPr/>
          </w:rPrChange>
        </w:rPr>
        <w:t xml:space="preserve"> </w:t>
      </w:r>
    </w:p>
    <w:p w14:paraId="212B13F2" w14:textId="77777777" w:rsidR="008D1567" w:rsidRPr="00DE1F40" w:rsidRDefault="00000000">
      <w:pPr>
        <w:pStyle w:val="HTMLPreformatted"/>
        <w:divId w:val="2046445774"/>
        <w:rPr>
          <w:lang w:val="en-US"/>
          <w:rPrChange w:id="1746" w:author="Josep Pueyo" w:date="2023-09-15T10:35:00Z">
            <w:rPr/>
          </w:rPrChange>
        </w:rPr>
      </w:pPr>
      <w:r w:rsidRPr="00DE1F40">
        <w:rPr>
          <w:lang w:val="en-US"/>
          <w:rPrChange w:id="1747" w:author="Josep Pueyo" w:date="2023-09-15T10:35:00Z">
            <w:rPr/>
          </w:rPrChange>
        </w:rPr>
        <w:t xml:space="preserve">                        </w:t>
      </w:r>
      <w:r w:rsidRPr="00DE1F40">
        <w:rPr>
          <w:color w:val="000000"/>
          <w:sz w:val="23"/>
          <w:szCs w:val="23"/>
          <w:lang w:val="en-US"/>
          <w:rPrChange w:id="1748" w:author="Josep Pueyo" w:date="2023-09-15T10:35:00Z">
            <w:rPr>
              <w:color w:val="000000"/>
              <w:sz w:val="23"/>
              <w:szCs w:val="23"/>
            </w:rPr>
          </w:rPrChange>
        </w:rPr>
        <w:t>FALSE</w:t>
      </w:r>
      <w:r w:rsidRPr="00DE1F40">
        <w:rPr>
          <w:lang w:val="en-US"/>
          <w:rPrChange w:id="1749" w:author="Josep Pueyo" w:date="2023-09-15T10:35:00Z">
            <w:rPr/>
          </w:rPrChange>
        </w:rPr>
        <w:t xml:space="preserve">                     </w:t>
      </w:r>
    </w:p>
    <w:p w14:paraId="0CA8DF4B" w14:textId="77777777" w:rsidR="008D1567" w:rsidRPr="00DE1F40" w:rsidRDefault="00000000">
      <w:pPr>
        <w:pStyle w:val="HTMLPreformatted"/>
        <w:divId w:val="2046445774"/>
        <w:rPr>
          <w:lang w:val="en-US"/>
          <w:rPrChange w:id="1750" w:author="Josep Pueyo" w:date="2023-09-15T10:35:00Z">
            <w:rPr/>
          </w:rPrChange>
        </w:rPr>
      </w:pPr>
      <w:r w:rsidRPr="00DE1F40">
        <w:rPr>
          <w:lang w:val="en-US"/>
          <w:rPrChange w:id="1751" w:author="Josep Pueyo" w:date="2023-09-15T10:35:00Z">
            <w:rPr/>
          </w:rPrChange>
        </w:rPr>
        <w:t xml:space="preserve">                        </w:t>
      </w:r>
      <w:r w:rsidRPr="00DE1F40">
        <w:rPr>
          <w:i/>
          <w:iCs/>
          <w:color w:val="8F5903"/>
          <w:sz w:val="23"/>
          <w:szCs w:val="23"/>
          <w:lang w:val="en-US"/>
          <w:rPrChange w:id="1752" w:author="Josep Pueyo" w:date="2023-09-15T10:35:00Z">
            <w:rPr>
              <w:i/>
              <w:iCs/>
              <w:color w:val="8F5903"/>
              <w:sz w:val="23"/>
              <w:szCs w:val="23"/>
            </w:rPr>
          </w:rPrChange>
        </w:rPr>
        <w:t># Should return all values or a summary?</w:t>
      </w:r>
    </w:p>
    <w:p w14:paraId="458AF273" w14:textId="77777777" w:rsidR="008D1567" w:rsidRPr="00DE1F40" w:rsidRDefault="008D1567">
      <w:pPr>
        <w:pStyle w:val="HTMLPreformatted"/>
        <w:divId w:val="2046445774"/>
        <w:rPr>
          <w:lang w:val="en-US"/>
          <w:rPrChange w:id="1753" w:author="Josep Pueyo" w:date="2023-09-15T10:35:00Z">
            <w:rPr/>
          </w:rPrChange>
        </w:rPr>
      </w:pPr>
    </w:p>
    <w:p w14:paraId="7E83F413" w14:textId="77777777" w:rsidR="008D1567" w:rsidRPr="00DE1F40" w:rsidRDefault="00000000">
      <w:pPr>
        <w:pStyle w:val="HTMLPreformatted"/>
        <w:divId w:val="2046445774"/>
        <w:rPr>
          <w:lang w:val="en-US"/>
          <w:rPrChange w:id="1754" w:author="Josep Pueyo" w:date="2023-09-15T10:35:00Z">
            <w:rPr/>
          </w:rPrChange>
        </w:rPr>
      </w:pPr>
      <w:r w:rsidRPr="00DE1F40">
        <w:rPr>
          <w:lang w:val="en-US"/>
          <w:rPrChange w:id="1755" w:author="Josep Pueyo" w:date="2023-09-15T10:35:00Z">
            <w:rPr/>
          </w:rPrChange>
        </w:rPr>
        <w:t xml:space="preserve">                        </w:t>
      </w:r>
      <w:r w:rsidRPr="00DE1F40">
        <w:rPr>
          <w:color w:val="000000"/>
          <w:sz w:val="23"/>
          <w:szCs w:val="23"/>
          <w:lang w:val="en-US"/>
          <w:rPrChange w:id="1756" w:author="Josep Pueyo" w:date="2023-09-15T10:35:00Z">
            <w:rPr>
              <w:color w:val="000000"/>
              <w:sz w:val="23"/>
              <w:szCs w:val="23"/>
            </w:rPr>
          </w:rPrChange>
        </w:rPr>
        <w:t>)</w:t>
      </w:r>
    </w:p>
    <w:p w14:paraId="273775FD" w14:textId="77777777" w:rsidR="008D1567" w:rsidRPr="00DE1F40" w:rsidRDefault="00000000">
      <w:pPr>
        <w:pStyle w:val="HTMLPreformatted"/>
        <w:divId w:val="2046445774"/>
        <w:rPr>
          <w:lang w:val="en-US"/>
          <w:rPrChange w:id="1757" w:author="Josep Pueyo" w:date="2023-09-15T10:35:00Z">
            <w:rPr/>
          </w:rPrChange>
        </w:rPr>
      </w:pPr>
      <w:r w:rsidRPr="00DE1F40">
        <w:rPr>
          <w:lang w:val="en-US"/>
          <w:rPrChange w:id="1758" w:author="Josep Pueyo" w:date="2023-09-15T10:35:00Z">
            <w:rPr/>
          </w:rPrChange>
        </w:rPr>
        <w:t xml:space="preserve">                    </w:t>
      </w:r>
    </w:p>
    <w:p w14:paraId="15B632C5" w14:textId="77777777" w:rsidR="008D1567" w:rsidRPr="00DE1F40" w:rsidRDefault="00000000">
      <w:pPr>
        <w:pStyle w:val="NormalWeb"/>
        <w:divId w:val="2046445774"/>
        <w:rPr>
          <w:lang w:val="en-US"/>
          <w:rPrChange w:id="1759" w:author="Josep Pueyo" w:date="2023-09-15T10:35:00Z">
            <w:rPr/>
          </w:rPrChange>
        </w:rPr>
      </w:pPr>
      <w:r w:rsidRPr="00DE1F40">
        <w:rPr>
          <w:b/>
          <w:bCs/>
          <w:lang w:val="en-US"/>
          <w:rPrChange w:id="1760" w:author="Josep Pueyo" w:date="2023-09-15T10:35:00Z">
            <w:rPr>
              <w:b/>
              <w:bCs/>
            </w:rPr>
          </w:rPrChange>
        </w:rPr>
        <w:t>Green per capita</w:t>
      </w:r>
      <w:r w:rsidRPr="00DE1F40">
        <w:rPr>
          <w:lang w:val="en-US"/>
          <w:rPrChange w:id="1761" w:author="Josep Pueyo" w:date="2023-09-15T10:35:00Z">
            <w:rPr/>
          </w:rPrChange>
        </w:rPr>
        <w:t xml:space="preserve"> We propose an indicator to estimate green per capita at neighborhood level and at city level, including public and private gardens to account for environmental justice ( </w:t>
      </w:r>
      <w:r w:rsidRPr="00DE1F40">
        <w:rPr>
          <w:lang w:val="en-US"/>
          <w:rPrChange w:id="1762" w:author="Josep Pueyo" w:date="2023-09-15T10:35:00Z">
            <w:rPr/>
          </w:rPrChange>
        </w:rPr>
        <w:fldChar w:fldCharType="begin"/>
      </w:r>
      <w:r w:rsidRPr="00DE1F40">
        <w:rPr>
          <w:lang w:val="en-US"/>
          <w:rPrChange w:id="1763" w:author="Josep Pueyo" w:date="2023-09-15T10:35:00Z">
            <w:rPr/>
          </w:rPrChange>
        </w:rPr>
        <w:instrText>HYPERLINK \l "ref-20"</w:instrText>
      </w:r>
      <w:r w:rsidRPr="00F46451">
        <w:rPr>
          <w:lang w:val="en-US"/>
        </w:rPr>
      </w:r>
      <w:r w:rsidRPr="00DE1F40">
        <w:rPr>
          <w:lang w:val="en-US"/>
          <w:rPrChange w:id="1764" w:author="Josep Pueyo" w:date="2023-09-15T10:35:00Z">
            <w:rPr>
              <w:rStyle w:val="Hyperlink"/>
            </w:rPr>
          </w:rPrChange>
        </w:rPr>
        <w:fldChar w:fldCharType="separate"/>
      </w:r>
      <w:r w:rsidRPr="00DE1F40">
        <w:rPr>
          <w:rStyle w:val="Hyperlink"/>
          <w:lang w:val="en-US"/>
          <w:rPrChange w:id="1765" w:author="Josep Pueyo" w:date="2023-09-15T10:35:00Z">
            <w:rPr>
              <w:rStyle w:val="Hyperlink"/>
            </w:rPr>
          </w:rPrChange>
        </w:rPr>
        <w:t>Kabisch &amp; Haase, 2014</w:t>
      </w:r>
      <w:r w:rsidRPr="00DE1F40">
        <w:rPr>
          <w:rStyle w:val="Hyperlink"/>
          <w:lang w:val="en-US"/>
          <w:rPrChange w:id="1766" w:author="Josep Pueyo" w:date="2023-09-15T10:35:00Z">
            <w:rPr>
              <w:rStyle w:val="Hyperlink"/>
            </w:rPr>
          </w:rPrChange>
        </w:rPr>
        <w:fldChar w:fldCharType="end"/>
      </w:r>
      <w:r w:rsidRPr="00DE1F40">
        <w:rPr>
          <w:lang w:val="en-US"/>
          <w:rPrChange w:id="1767" w:author="Josep Pueyo" w:date="2023-09-15T10:35:00Z">
            <w:rPr/>
          </w:rPrChange>
        </w:rPr>
        <w:t xml:space="preserve">). At the neighborhood level a ratio between the most and least green neighborhoods is calculated, with higher values meaning a major difference between neighborhoods and less spatial justice. Moreover, since wealthier areas tend to have more private gardens ( </w:t>
      </w:r>
      <w:r w:rsidRPr="00DE1F40">
        <w:rPr>
          <w:lang w:val="en-US"/>
          <w:rPrChange w:id="1768" w:author="Josep Pueyo" w:date="2023-09-15T10:35:00Z">
            <w:rPr/>
          </w:rPrChange>
        </w:rPr>
        <w:fldChar w:fldCharType="begin"/>
      </w:r>
      <w:r w:rsidRPr="00DE1F40">
        <w:rPr>
          <w:lang w:val="en-US"/>
          <w:rPrChange w:id="1769" w:author="Josep Pueyo" w:date="2023-09-15T10:35:00Z">
            <w:rPr/>
          </w:rPrChange>
        </w:rPr>
        <w:instrText>HYPERLINK \l "ref-10"</w:instrText>
      </w:r>
      <w:r w:rsidRPr="00F46451">
        <w:rPr>
          <w:lang w:val="en-US"/>
        </w:rPr>
      </w:r>
      <w:r w:rsidRPr="00DE1F40">
        <w:rPr>
          <w:lang w:val="en-US"/>
          <w:rPrChange w:id="1770" w:author="Josep Pueyo" w:date="2023-09-15T10:35:00Z">
            <w:rPr>
              <w:rStyle w:val="Hyperlink"/>
            </w:rPr>
          </w:rPrChange>
        </w:rPr>
        <w:fldChar w:fldCharType="separate"/>
      </w:r>
      <w:r w:rsidRPr="00DE1F40">
        <w:rPr>
          <w:rStyle w:val="Hyperlink"/>
          <w:lang w:val="en-US"/>
          <w:rPrChange w:id="1771" w:author="Josep Pueyo" w:date="2023-09-15T10:35:00Z">
            <w:rPr>
              <w:rStyle w:val="Hyperlink"/>
            </w:rPr>
          </w:rPrChange>
        </w:rPr>
        <w:t xml:space="preserve">Farahani </w:t>
      </w:r>
      <w:r w:rsidRPr="00DE1F40">
        <w:rPr>
          <w:rStyle w:val="Hyperlink"/>
          <w:i/>
          <w:iCs/>
          <w:lang w:val="en-US"/>
          <w:rPrChange w:id="1772" w:author="Josep Pueyo" w:date="2023-09-15T10:35:00Z">
            <w:rPr>
              <w:rStyle w:val="Hyperlink"/>
              <w:i/>
              <w:iCs/>
            </w:rPr>
          </w:rPrChange>
        </w:rPr>
        <w:t>et al.,</w:t>
      </w:r>
      <w:r w:rsidRPr="00DE1F40">
        <w:rPr>
          <w:rStyle w:val="Hyperlink"/>
          <w:lang w:val="en-US"/>
          <w:rPrChange w:id="1773" w:author="Josep Pueyo" w:date="2023-09-15T10:35:00Z">
            <w:rPr>
              <w:rStyle w:val="Hyperlink"/>
            </w:rPr>
          </w:rPrChange>
        </w:rPr>
        <w:t xml:space="preserve"> 2018</w:t>
      </w:r>
      <w:r w:rsidRPr="00DE1F40">
        <w:rPr>
          <w:rStyle w:val="Hyperlink"/>
          <w:lang w:val="en-US"/>
          <w:rPrChange w:id="1774" w:author="Josep Pueyo" w:date="2023-09-15T10:35:00Z">
            <w:rPr>
              <w:rStyle w:val="Hyperlink"/>
            </w:rPr>
          </w:rPrChange>
        </w:rPr>
        <w:fldChar w:fldCharType="end"/>
      </w:r>
      <w:r w:rsidRPr="00DE1F40">
        <w:rPr>
          <w:lang w:val="en-US"/>
          <w:rPrChange w:id="1775" w:author="Josep Pueyo" w:date="2023-09-15T10:35:00Z">
            <w:rPr/>
          </w:rPrChange>
        </w:rPr>
        <w:t>), these can be included in the account of green per capita to not underestimate green per capita in those neighborhoods.</w:t>
      </w:r>
    </w:p>
    <w:p w14:paraId="09C66A77" w14:textId="77777777" w:rsidR="008D1567" w:rsidRPr="00DE1F40" w:rsidRDefault="00000000">
      <w:pPr>
        <w:pStyle w:val="NormalWeb"/>
        <w:divId w:val="2046445774"/>
        <w:rPr>
          <w:lang w:val="en-US"/>
          <w:rPrChange w:id="1776" w:author="Josep Pueyo" w:date="2023-09-15T10:35:00Z">
            <w:rPr/>
          </w:rPrChange>
        </w:rPr>
      </w:pPr>
      <w:r w:rsidRPr="00DE1F40">
        <w:rPr>
          <w:lang w:val="en-US"/>
          <w:rPrChange w:id="1777" w:author="Josep Pueyo" w:date="2023-09-15T10:35:00Z">
            <w:rPr/>
          </w:rPrChange>
        </w:rPr>
        <w:t xml:space="preserve">The function to calculate this indicator is </w:t>
      </w:r>
      <w:proofErr w:type="spellStart"/>
      <w:r w:rsidRPr="00DE1F40">
        <w:rPr>
          <w:rStyle w:val="HTMLTypewriter"/>
          <w:lang w:val="en-US"/>
          <w:rPrChange w:id="1778" w:author="Josep Pueyo" w:date="2023-09-15T10:35:00Z">
            <w:rPr>
              <w:rStyle w:val="HTMLTypewriter"/>
            </w:rPr>
          </w:rPrChange>
        </w:rPr>
        <w:t>green_capita</w:t>
      </w:r>
      <w:proofErr w:type="spellEnd"/>
      <w:r w:rsidRPr="00DE1F40">
        <w:rPr>
          <w:lang w:val="en-US"/>
          <w:rPrChange w:id="1779" w:author="Josep Pueyo" w:date="2023-09-15T10:35:00Z">
            <w:rPr/>
          </w:rPrChange>
        </w:rPr>
        <w:t xml:space="preserve"> (code snippet 6). Along with the urban representation </w:t>
      </w:r>
      <w:proofErr w:type="gramStart"/>
      <w:r w:rsidRPr="00DE1F40">
        <w:rPr>
          <w:lang w:val="en-US"/>
          <w:rPrChange w:id="1780" w:author="Josep Pueyo" w:date="2023-09-15T10:35:00Z">
            <w:rPr/>
          </w:rPrChange>
        </w:rPr>
        <w:t xml:space="preserve">( </w:t>
      </w:r>
      <w:r w:rsidRPr="00DE1F40">
        <w:rPr>
          <w:rStyle w:val="HTMLTypewriter"/>
          <w:lang w:val="en-US"/>
          <w:rPrChange w:id="1781" w:author="Josep Pueyo" w:date="2023-09-15T10:35:00Z">
            <w:rPr>
              <w:rStyle w:val="HTMLTypewriter"/>
            </w:rPr>
          </w:rPrChange>
        </w:rPr>
        <w:t>x</w:t>
      </w:r>
      <w:proofErr w:type="gramEnd"/>
      <w:r w:rsidRPr="00DE1F40">
        <w:rPr>
          <w:lang w:val="en-US"/>
          <w:rPrChange w:id="1782" w:author="Josep Pueyo" w:date="2023-09-15T10:35:00Z">
            <w:rPr/>
          </w:rPrChange>
        </w:rPr>
        <w:t xml:space="preserve">). As in other functions, the </w:t>
      </w:r>
      <w:proofErr w:type="spellStart"/>
      <w:r w:rsidRPr="00DE1F40">
        <w:rPr>
          <w:rStyle w:val="HTMLTypewriter"/>
          <w:lang w:val="en-US"/>
          <w:rPrChange w:id="1783" w:author="Josep Pueyo" w:date="2023-09-15T10:35:00Z">
            <w:rPr>
              <w:rStyle w:val="HTMLTypewriter"/>
            </w:rPr>
          </w:rPrChange>
        </w:rPr>
        <w:t>green_categories</w:t>
      </w:r>
      <w:proofErr w:type="spellEnd"/>
      <w:r w:rsidRPr="00DE1F40">
        <w:rPr>
          <w:lang w:val="en-US"/>
          <w:rPrChange w:id="1784" w:author="Josep Pueyo" w:date="2023-09-15T10:35:00Z">
            <w:rPr/>
          </w:rPrChange>
        </w:rPr>
        <w:t xml:space="preserve"> argument in the function is a list of the categories to be considered as green areas. To calculate the green per capita in the overall city, the user must provide the number of inhabitants in </w:t>
      </w:r>
      <w:r w:rsidRPr="00DE1F40">
        <w:rPr>
          <w:rStyle w:val="HTMLTypewriter"/>
          <w:lang w:val="en-US"/>
          <w:rPrChange w:id="1785" w:author="Josep Pueyo" w:date="2023-09-15T10:35:00Z">
            <w:rPr>
              <w:rStyle w:val="HTMLTypewriter"/>
            </w:rPr>
          </w:rPrChange>
        </w:rPr>
        <w:t>inhabitants</w:t>
      </w:r>
      <w:r w:rsidRPr="00DE1F40">
        <w:rPr>
          <w:lang w:val="en-US"/>
          <w:rPrChange w:id="1786" w:author="Josep Pueyo" w:date="2023-09-15T10:35:00Z">
            <w:rPr/>
          </w:rPrChange>
        </w:rPr>
        <w:t xml:space="preserve">. At a city level, the function returns the average amount of green per capita in the city (in m </w:t>
      </w:r>
      <w:r w:rsidRPr="00DE1F40">
        <w:rPr>
          <w:vertAlign w:val="superscript"/>
          <w:lang w:val="en-US"/>
          <w:rPrChange w:id="1787" w:author="Josep Pueyo" w:date="2023-09-15T10:35:00Z">
            <w:rPr>
              <w:vertAlign w:val="superscript"/>
            </w:rPr>
          </w:rPrChange>
        </w:rPr>
        <w:t>2</w:t>
      </w:r>
      <w:r w:rsidRPr="00DE1F40">
        <w:rPr>
          <w:lang w:val="en-US"/>
          <w:rPrChange w:id="1788" w:author="Josep Pueyo" w:date="2023-09-15T10:35:00Z">
            <w:rPr/>
          </w:rPrChange>
        </w:rPr>
        <w:t xml:space="preserve">/inhabitant). </w:t>
      </w:r>
      <w:proofErr w:type="gramStart"/>
      <w:r w:rsidRPr="00DE1F40">
        <w:rPr>
          <w:lang w:val="en-US"/>
          <w:rPrChange w:id="1789" w:author="Josep Pueyo" w:date="2023-09-15T10:35:00Z">
            <w:rPr/>
          </w:rPrChange>
        </w:rPr>
        <w:t>Likewise</w:t>
      </w:r>
      <w:proofErr w:type="gramEnd"/>
      <w:r w:rsidRPr="00DE1F40">
        <w:rPr>
          <w:lang w:val="en-US"/>
          <w:rPrChange w:id="1790" w:author="Josep Pueyo" w:date="2023-09-15T10:35:00Z">
            <w:rPr/>
          </w:rPrChange>
        </w:rPr>
        <w:t xml:space="preserve"> there are two options to calculate green per capita at a </w:t>
      </w:r>
      <w:proofErr w:type="spellStart"/>
      <w:r w:rsidRPr="00DE1F40">
        <w:rPr>
          <w:lang w:val="en-US"/>
          <w:rPrChange w:id="1791" w:author="Josep Pueyo" w:date="2023-09-15T10:35:00Z">
            <w:rPr/>
          </w:rPrChange>
        </w:rPr>
        <w:t>neighbourhood</w:t>
      </w:r>
      <w:proofErr w:type="spellEnd"/>
      <w:r w:rsidRPr="00DE1F40">
        <w:rPr>
          <w:lang w:val="en-US"/>
          <w:rPrChange w:id="1792" w:author="Josep Pueyo" w:date="2023-09-15T10:35:00Z">
            <w:rPr/>
          </w:rPrChange>
        </w:rPr>
        <w:t xml:space="preserve"> level. The urban representation can contain two variables indicating the name of the </w:t>
      </w:r>
      <w:proofErr w:type="spellStart"/>
      <w:r w:rsidRPr="00DE1F40">
        <w:rPr>
          <w:lang w:val="en-US"/>
          <w:rPrChange w:id="1793" w:author="Josep Pueyo" w:date="2023-09-15T10:35:00Z">
            <w:rPr/>
          </w:rPrChange>
        </w:rPr>
        <w:t>neighbourhood</w:t>
      </w:r>
      <w:proofErr w:type="spellEnd"/>
      <w:r w:rsidRPr="00DE1F40">
        <w:rPr>
          <w:lang w:val="en-US"/>
          <w:rPrChange w:id="1794" w:author="Josep Pueyo" w:date="2023-09-15T10:35:00Z">
            <w:rPr/>
          </w:rPrChange>
        </w:rPr>
        <w:t xml:space="preserve"> and the inhabitants (specified in </w:t>
      </w:r>
      <w:proofErr w:type="spellStart"/>
      <w:r w:rsidRPr="00DE1F40">
        <w:rPr>
          <w:rStyle w:val="HTMLTypewriter"/>
          <w:lang w:val="en-US"/>
          <w:rPrChange w:id="1795" w:author="Josep Pueyo" w:date="2023-09-15T10:35:00Z">
            <w:rPr>
              <w:rStyle w:val="HTMLTypewriter"/>
            </w:rPr>
          </w:rPrChange>
        </w:rPr>
        <w:t>name_col</w:t>
      </w:r>
      <w:proofErr w:type="spellEnd"/>
      <w:r w:rsidRPr="00DE1F40">
        <w:rPr>
          <w:lang w:val="en-US"/>
          <w:rPrChange w:id="1796" w:author="Josep Pueyo" w:date="2023-09-15T10:35:00Z">
            <w:rPr/>
          </w:rPrChange>
        </w:rPr>
        <w:t xml:space="preserve"> and </w:t>
      </w:r>
      <w:proofErr w:type="spellStart"/>
      <w:r w:rsidRPr="00DE1F40">
        <w:rPr>
          <w:rStyle w:val="HTMLTypewriter"/>
          <w:lang w:val="en-US"/>
          <w:rPrChange w:id="1797" w:author="Josep Pueyo" w:date="2023-09-15T10:35:00Z">
            <w:rPr>
              <w:rStyle w:val="HTMLTypewriter"/>
            </w:rPr>
          </w:rPrChange>
        </w:rPr>
        <w:t>inh_col</w:t>
      </w:r>
      <w:proofErr w:type="spellEnd"/>
      <w:r w:rsidRPr="00DE1F40">
        <w:rPr>
          <w:lang w:val="en-US"/>
          <w:rPrChange w:id="1798" w:author="Josep Pueyo" w:date="2023-09-15T10:35:00Z">
            <w:rPr/>
          </w:rPrChange>
        </w:rPr>
        <w:t xml:space="preserve"> arguments respectively). Or the user can provide a GIS layer with the </w:t>
      </w:r>
      <w:proofErr w:type="spellStart"/>
      <w:r w:rsidRPr="00DE1F40">
        <w:rPr>
          <w:lang w:val="en-US"/>
          <w:rPrChange w:id="1799" w:author="Josep Pueyo" w:date="2023-09-15T10:35:00Z">
            <w:rPr/>
          </w:rPrChange>
        </w:rPr>
        <w:t>neighbourhoods’</w:t>
      </w:r>
      <w:proofErr w:type="spellEnd"/>
      <w:r w:rsidRPr="00DE1F40">
        <w:rPr>
          <w:lang w:val="en-US"/>
          <w:rPrChange w:id="1800" w:author="Josep Pueyo" w:date="2023-09-15T10:35:00Z">
            <w:rPr/>
          </w:rPrChange>
        </w:rPr>
        <w:t xml:space="preserve"> boundaries and their attributes.</w:t>
      </w:r>
    </w:p>
    <w:p w14:paraId="1BEF01DE" w14:textId="77777777" w:rsidR="008D1567" w:rsidRPr="00DE1F40" w:rsidRDefault="00000000">
      <w:pPr>
        <w:pStyle w:val="NormalWeb"/>
        <w:divId w:val="2046445774"/>
        <w:rPr>
          <w:lang w:val="en-US"/>
          <w:rPrChange w:id="1801" w:author="Josep Pueyo" w:date="2023-09-15T10:35:00Z">
            <w:rPr/>
          </w:rPrChange>
        </w:rPr>
      </w:pPr>
      <w:r w:rsidRPr="00DE1F40">
        <w:rPr>
          <w:lang w:val="en-US"/>
          <w:rPrChange w:id="1802" w:author="Josep Pueyo" w:date="2023-09-15T10:35:00Z">
            <w:rPr/>
          </w:rPrChange>
        </w:rPr>
        <w:t xml:space="preserve">Furthermore, when the </w:t>
      </w:r>
      <w:r w:rsidRPr="00DE1F40">
        <w:rPr>
          <w:rStyle w:val="HTMLTypewriter"/>
          <w:lang w:val="en-US"/>
          <w:rPrChange w:id="1803" w:author="Josep Pueyo" w:date="2023-09-15T10:35:00Z">
            <w:rPr>
              <w:rStyle w:val="HTMLTypewriter"/>
            </w:rPr>
          </w:rPrChange>
        </w:rPr>
        <w:t>private</w:t>
      </w:r>
      <w:r w:rsidRPr="00DE1F40">
        <w:rPr>
          <w:lang w:val="en-US"/>
          <w:rPrChange w:id="1804" w:author="Josep Pueyo" w:date="2023-09-15T10:35:00Z">
            <w:rPr/>
          </w:rPrChange>
        </w:rPr>
        <w:t xml:space="preserve"> argument is set to </w:t>
      </w:r>
      <w:r w:rsidRPr="00DE1F40">
        <w:rPr>
          <w:rStyle w:val="HTMLTypewriter"/>
          <w:lang w:val="en-US"/>
          <w:rPrChange w:id="1805" w:author="Josep Pueyo" w:date="2023-09-15T10:35:00Z">
            <w:rPr>
              <w:rStyle w:val="HTMLTypewriter"/>
            </w:rPr>
          </w:rPrChange>
        </w:rPr>
        <w:t>TRUE</w:t>
      </w:r>
      <w:r w:rsidRPr="00DE1F40">
        <w:rPr>
          <w:lang w:val="en-US"/>
          <w:rPrChange w:id="1806" w:author="Josep Pueyo" w:date="2023-09-15T10:35:00Z">
            <w:rPr/>
          </w:rPrChange>
        </w:rPr>
        <w:t xml:space="preserve">, </w:t>
      </w:r>
      <w:proofErr w:type="gramStart"/>
      <w:r w:rsidRPr="00DE1F40">
        <w:rPr>
          <w:lang w:val="en-US"/>
          <w:rPrChange w:id="1807" w:author="Josep Pueyo" w:date="2023-09-15T10:35:00Z">
            <w:rPr/>
          </w:rPrChange>
        </w:rPr>
        <w:t>the private</w:t>
      </w:r>
      <w:proofErr w:type="gramEnd"/>
      <w:r w:rsidRPr="00DE1F40">
        <w:rPr>
          <w:lang w:val="en-US"/>
          <w:rPrChange w:id="1808" w:author="Josep Pueyo" w:date="2023-09-15T10:35:00Z">
            <w:rPr/>
          </w:rPrChange>
        </w:rPr>
        <w:t xml:space="preserve"> gardens are also considered. Alternatively, the user can provide a list of elements to be considered as private green areas </w:t>
      </w:r>
      <w:proofErr w:type="gramStart"/>
      <w:r w:rsidRPr="00DE1F40">
        <w:rPr>
          <w:lang w:val="en-US"/>
          <w:rPrChange w:id="1809" w:author="Josep Pueyo" w:date="2023-09-15T10:35:00Z">
            <w:rPr/>
          </w:rPrChange>
        </w:rPr>
        <w:t xml:space="preserve">( </w:t>
      </w:r>
      <w:r w:rsidRPr="00DE1F40">
        <w:rPr>
          <w:i/>
          <w:iCs/>
          <w:lang w:val="en-US"/>
          <w:rPrChange w:id="1810" w:author="Josep Pueyo" w:date="2023-09-15T10:35:00Z">
            <w:rPr>
              <w:i/>
              <w:iCs/>
            </w:rPr>
          </w:rPrChange>
        </w:rPr>
        <w:t>e.g.</w:t>
      </w:r>
      <w:proofErr w:type="gramEnd"/>
      <w:r w:rsidRPr="00DE1F40">
        <w:rPr>
          <w:lang w:val="en-US"/>
          <w:rPrChange w:id="1811" w:author="Josep Pueyo" w:date="2023-09-15T10:35:00Z">
            <w:rPr/>
          </w:rPrChange>
        </w:rPr>
        <w:t xml:space="preserve"> parks, urban gardens,. . . ). When the argument </w:t>
      </w:r>
      <w:r w:rsidRPr="00DE1F40">
        <w:rPr>
          <w:rStyle w:val="HTMLTypewriter"/>
          <w:lang w:val="en-US"/>
          <w:rPrChange w:id="1812" w:author="Josep Pueyo" w:date="2023-09-15T10:35:00Z">
            <w:rPr>
              <w:rStyle w:val="HTMLTypewriter"/>
            </w:rPr>
          </w:rPrChange>
        </w:rPr>
        <w:t>verbose</w:t>
      </w:r>
      <w:r w:rsidRPr="00DE1F40">
        <w:rPr>
          <w:lang w:val="en-US"/>
          <w:rPrChange w:id="1813" w:author="Josep Pueyo" w:date="2023-09-15T10:35:00Z">
            <w:rPr/>
          </w:rPrChange>
        </w:rPr>
        <w:t xml:space="preserve"> is set to </w:t>
      </w:r>
      <w:r w:rsidRPr="00DE1F40">
        <w:rPr>
          <w:rStyle w:val="HTMLTypewriter"/>
          <w:lang w:val="en-US"/>
          <w:rPrChange w:id="1814" w:author="Josep Pueyo" w:date="2023-09-15T10:35:00Z">
            <w:rPr>
              <w:rStyle w:val="HTMLTypewriter"/>
            </w:rPr>
          </w:rPrChange>
        </w:rPr>
        <w:t>TRUE</w:t>
      </w:r>
      <w:r w:rsidRPr="00DE1F40">
        <w:rPr>
          <w:lang w:val="en-US"/>
          <w:rPrChange w:id="1815" w:author="Josep Pueyo" w:date="2023-09-15T10:35:00Z">
            <w:rPr/>
          </w:rPrChange>
        </w:rPr>
        <w:t xml:space="preserve">, the function returns the green per capita in each </w:t>
      </w:r>
      <w:proofErr w:type="spellStart"/>
      <w:r w:rsidRPr="00DE1F40">
        <w:rPr>
          <w:lang w:val="en-US"/>
          <w:rPrChange w:id="1816" w:author="Josep Pueyo" w:date="2023-09-15T10:35:00Z">
            <w:rPr/>
          </w:rPrChange>
        </w:rPr>
        <w:t>neighbourhood</w:t>
      </w:r>
      <w:proofErr w:type="spellEnd"/>
      <w:r w:rsidRPr="00DE1F40">
        <w:rPr>
          <w:lang w:val="en-US"/>
          <w:rPrChange w:id="1817" w:author="Josep Pueyo" w:date="2023-09-15T10:35:00Z">
            <w:rPr/>
          </w:rPrChange>
        </w:rPr>
        <w:t xml:space="preserve"> instead of the ratio between the most and least green ones. Finally, the argument </w:t>
      </w:r>
      <w:proofErr w:type="spellStart"/>
      <w:r w:rsidRPr="00DE1F40">
        <w:rPr>
          <w:rStyle w:val="HTMLTypewriter"/>
          <w:lang w:val="en-US"/>
          <w:rPrChange w:id="1818" w:author="Josep Pueyo" w:date="2023-09-15T10:35:00Z">
            <w:rPr>
              <w:rStyle w:val="HTMLTypewriter"/>
            </w:rPr>
          </w:rPrChange>
        </w:rPr>
        <w:t>min_inh</w:t>
      </w:r>
      <w:proofErr w:type="spellEnd"/>
      <w:r w:rsidRPr="00DE1F40">
        <w:rPr>
          <w:lang w:val="en-US"/>
          <w:rPrChange w:id="1819" w:author="Josep Pueyo" w:date="2023-09-15T10:35:00Z">
            <w:rPr/>
          </w:rPrChange>
        </w:rPr>
        <w:t xml:space="preserve"> is to exclude </w:t>
      </w:r>
      <w:proofErr w:type="spellStart"/>
      <w:r w:rsidRPr="00DE1F40">
        <w:rPr>
          <w:lang w:val="en-US"/>
          <w:rPrChange w:id="1820" w:author="Josep Pueyo" w:date="2023-09-15T10:35:00Z">
            <w:rPr/>
          </w:rPrChange>
        </w:rPr>
        <w:t>neighbourhoods</w:t>
      </w:r>
      <w:proofErr w:type="spellEnd"/>
      <w:r w:rsidRPr="00DE1F40">
        <w:rPr>
          <w:lang w:val="en-US"/>
          <w:rPrChange w:id="1821" w:author="Josep Pueyo" w:date="2023-09-15T10:35:00Z">
            <w:rPr/>
          </w:rPrChange>
        </w:rPr>
        <w:t xml:space="preserve"> whose number of inhabitants is under a threshold to avoid the bias in green per capita due to unpopulated </w:t>
      </w:r>
      <w:proofErr w:type="spellStart"/>
      <w:r w:rsidRPr="00DE1F40">
        <w:rPr>
          <w:lang w:val="en-US"/>
          <w:rPrChange w:id="1822" w:author="Josep Pueyo" w:date="2023-09-15T10:35:00Z">
            <w:rPr/>
          </w:rPrChange>
        </w:rPr>
        <w:t>neighbourhoods</w:t>
      </w:r>
      <w:proofErr w:type="spellEnd"/>
      <w:r w:rsidRPr="00DE1F40">
        <w:rPr>
          <w:lang w:val="en-US"/>
          <w:rPrChange w:id="1823" w:author="Josep Pueyo" w:date="2023-09-15T10:35:00Z">
            <w:rPr/>
          </w:rPrChange>
        </w:rPr>
        <w:t xml:space="preserve"> </w:t>
      </w:r>
      <w:proofErr w:type="gramStart"/>
      <w:r w:rsidRPr="00DE1F40">
        <w:rPr>
          <w:lang w:val="en-US"/>
          <w:rPrChange w:id="1824" w:author="Josep Pueyo" w:date="2023-09-15T10:35:00Z">
            <w:rPr/>
          </w:rPrChange>
        </w:rPr>
        <w:t xml:space="preserve">( </w:t>
      </w:r>
      <w:r w:rsidRPr="00DE1F40">
        <w:rPr>
          <w:i/>
          <w:iCs/>
          <w:lang w:val="en-US"/>
          <w:rPrChange w:id="1825" w:author="Josep Pueyo" w:date="2023-09-15T10:35:00Z">
            <w:rPr>
              <w:i/>
              <w:iCs/>
            </w:rPr>
          </w:rPrChange>
        </w:rPr>
        <w:t>e.g.</w:t>
      </w:r>
      <w:proofErr w:type="gramEnd"/>
      <w:r w:rsidRPr="00DE1F40">
        <w:rPr>
          <w:lang w:val="en-US"/>
          <w:rPrChange w:id="1826" w:author="Josep Pueyo" w:date="2023-09-15T10:35:00Z">
            <w:rPr/>
          </w:rPrChange>
        </w:rPr>
        <w:t xml:space="preserve"> industrial districts).</w:t>
      </w:r>
    </w:p>
    <w:p w14:paraId="3B2762B0" w14:textId="77777777" w:rsidR="008D1567" w:rsidRPr="00DE1F40" w:rsidRDefault="00000000">
      <w:pPr>
        <w:pStyle w:val="NormalWeb"/>
        <w:divId w:val="2046445774"/>
        <w:rPr>
          <w:lang w:val="en-US"/>
          <w:rPrChange w:id="1827" w:author="Josep Pueyo" w:date="2023-09-15T10:35:00Z">
            <w:rPr/>
          </w:rPrChange>
        </w:rPr>
      </w:pPr>
      <w:r w:rsidRPr="00DE1F40">
        <w:rPr>
          <w:lang w:val="en-US"/>
          <w:rPrChange w:id="1828" w:author="Josep Pueyo" w:date="2023-09-15T10:35:00Z">
            <w:rPr/>
          </w:rPrChange>
        </w:rPr>
        <w:t>Code snippet 6: Function and arguments to calculate green per capita.</w:t>
      </w:r>
    </w:p>
    <w:p w14:paraId="7101C6E3" w14:textId="77777777" w:rsidR="008D1567" w:rsidRPr="00DE1F40" w:rsidRDefault="008D1567">
      <w:pPr>
        <w:pStyle w:val="HTMLPreformatted"/>
        <w:divId w:val="2046445774"/>
        <w:rPr>
          <w:lang w:val="en-US"/>
          <w:rPrChange w:id="1829" w:author="Josep Pueyo" w:date="2023-09-15T10:35:00Z">
            <w:rPr/>
          </w:rPrChange>
        </w:rPr>
      </w:pPr>
    </w:p>
    <w:p w14:paraId="6C37E135" w14:textId="77777777" w:rsidR="008D1567" w:rsidRPr="00DE1F40" w:rsidRDefault="00000000">
      <w:pPr>
        <w:pStyle w:val="HTMLPreformatted"/>
        <w:divId w:val="2046445774"/>
        <w:rPr>
          <w:lang w:val="en-US"/>
          <w:rPrChange w:id="1830" w:author="Josep Pueyo" w:date="2023-09-15T10:35:00Z">
            <w:rPr/>
          </w:rPrChange>
        </w:rPr>
      </w:pPr>
      <w:r w:rsidRPr="00DE1F40">
        <w:rPr>
          <w:lang w:val="en-US"/>
          <w:rPrChange w:id="1831" w:author="Josep Pueyo" w:date="2023-09-15T10:35:00Z">
            <w:rPr/>
          </w:rPrChange>
        </w:rPr>
        <w:t xml:space="preserve">                        </w:t>
      </w:r>
      <w:proofErr w:type="spellStart"/>
      <w:r w:rsidRPr="00DE1F40">
        <w:rPr>
          <w:color w:val="000000"/>
          <w:sz w:val="23"/>
          <w:szCs w:val="23"/>
          <w:lang w:val="en-US"/>
          <w:rPrChange w:id="1832" w:author="Josep Pueyo" w:date="2023-09-15T10:35:00Z">
            <w:rPr>
              <w:color w:val="000000"/>
              <w:sz w:val="23"/>
              <w:szCs w:val="23"/>
            </w:rPr>
          </w:rPrChange>
        </w:rPr>
        <w:t>green_</w:t>
      </w:r>
      <w:proofErr w:type="gramStart"/>
      <w:r w:rsidRPr="00DE1F40">
        <w:rPr>
          <w:color w:val="000000"/>
          <w:sz w:val="23"/>
          <w:szCs w:val="23"/>
          <w:lang w:val="en-US"/>
          <w:rPrChange w:id="1833" w:author="Josep Pueyo" w:date="2023-09-15T10:35:00Z">
            <w:rPr>
              <w:color w:val="000000"/>
              <w:sz w:val="23"/>
              <w:szCs w:val="23"/>
            </w:rPr>
          </w:rPrChange>
        </w:rPr>
        <w:t>capita</w:t>
      </w:r>
      <w:proofErr w:type="spellEnd"/>
      <w:r w:rsidRPr="00DE1F40">
        <w:rPr>
          <w:color w:val="000000"/>
          <w:sz w:val="23"/>
          <w:szCs w:val="23"/>
          <w:lang w:val="en-US"/>
          <w:rPrChange w:id="1834" w:author="Josep Pueyo" w:date="2023-09-15T10:35:00Z">
            <w:rPr>
              <w:color w:val="000000"/>
              <w:sz w:val="23"/>
              <w:szCs w:val="23"/>
            </w:rPr>
          </w:rPrChange>
        </w:rPr>
        <w:t>(</w:t>
      </w:r>
      <w:proofErr w:type="gramEnd"/>
    </w:p>
    <w:p w14:paraId="36C79A14" w14:textId="77777777" w:rsidR="008D1567" w:rsidRPr="00DE1F40" w:rsidRDefault="00000000">
      <w:pPr>
        <w:pStyle w:val="HTMLPreformatted"/>
        <w:divId w:val="2046445774"/>
        <w:rPr>
          <w:lang w:val="en-US"/>
          <w:rPrChange w:id="1835" w:author="Josep Pueyo" w:date="2023-09-15T10:35:00Z">
            <w:rPr/>
          </w:rPrChange>
        </w:rPr>
      </w:pPr>
      <w:r w:rsidRPr="00DE1F40">
        <w:rPr>
          <w:lang w:val="en-US"/>
          <w:rPrChange w:id="1836" w:author="Josep Pueyo" w:date="2023-09-15T10:35:00Z">
            <w:rPr/>
          </w:rPrChange>
        </w:rPr>
        <w:t xml:space="preserve">  </w:t>
      </w:r>
    </w:p>
    <w:p w14:paraId="226EB36E" w14:textId="77777777" w:rsidR="008D1567" w:rsidRPr="00DE1F40" w:rsidRDefault="00000000">
      <w:pPr>
        <w:pStyle w:val="HTMLPreformatted"/>
        <w:divId w:val="2046445774"/>
        <w:rPr>
          <w:lang w:val="en-US"/>
          <w:rPrChange w:id="1837" w:author="Josep Pueyo" w:date="2023-09-15T10:35:00Z">
            <w:rPr/>
          </w:rPrChange>
        </w:rPr>
      </w:pPr>
      <w:r w:rsidRPr="00DE1F40">
        <w:rPr>
          <w:lang w:val="en-US"/>
          <w:rPrChange w:id="1838" w:author="Josep Pueyo" w:date="2023-09-15T10:35:00Z">
            <w:rPr/>
          </w:rPrChange>
        </w:rPr>
        <w:t xml:space="preserve">                        </w:t>
      </w:r>
      <w:r w:rsidRPr="00DE1F40">
        <w:rPr>
          <w:color w:val="000000"/>
          <w:sz w:val="23"/>
          <w:szCs w:val="23"/>
          <w:lang w:val="en-US"/>
          <w:rPrChange w:id="1839" w:author="Josep Pueyo" w:date="2023-09-15T10:35:00Z">
            <w:rPr>
              <w:color w:val="000000"/>
              <w:sz w:val="23"/>
              <w:szCs w:val="23"/>
            </w:rPr>
          </w:rPrChange>
        </w:rPr>
        <w:t>x,</w:t>
      </w:r>
      <w:r w:rsidRPr="00DE1F40">
        <w:rPr>
          <w:lang w:val="en-US"/>
          <w:rPrChange w:id="1840" w:author="Josep Pueyo" w:date="2023-09-15T10:35:00Z">
            <w:rPr/>
          </w:rPrChange>
        </w:rPr>
        <w:t xml:space="preserve">                            </w:t>
      </w:r>
    </w:p>
    <w:p w14:paraId="0BE6455A" w14:textId="77777777" w:rsidR="008D1567" w:rsidRPr="00DE1F40" w:rsidRDefault="00000000">
      <w:pPr>
        <w:pStyle w:val="HTMLPreformatted"/>
        <w:divId w:val="2046445774"/>
        <w:rPr>
          <w:lang w:val="en-US"/>
          <w:rPrChange w:id="1841" w:author="Josep Pueyo" w:date="2023-09-15T10:35:00Z">
            <w:rPr/>
          </w:rPrChange>
        </w:rPr>
      </w:pPr>
      <w:r w:rsidRPr="00DE1F40">
        <w:rPr>
          <w:lang w:val="en-US"/>
          <w:rPrChange w:id="1842" w:author="Josep Pueyo" w:date="2023-09-15T10:35:00Z">
            <w:rPr/>
          </w:rPrChange>
        </w:rPr>
        <w:t xml:space="preserve">                        </w:t>
      </w:r>
      <w:r w:rsidRPr="00DE1F40">
        <w:rPr>
          <w:i/>
          <w:iCs/>
          <w:color w:val="8F5903"/>
          <w:sz w:val="23"/>
          <w:szCs w:val="23"/>
          <w:lang w:val="en-US"/>
          <w:rPrChange w:id="1843" w:author="Josep Pueyo" w:date="2023-09-15T10:35:00Z">
            <w:rPr>
              <w:i/>
              <w:iCs/>
              <w:color w:val="8F5903"/>
              <w:sz w:val="23"/>
              <w:szCs w:val="23"/>
            </w:rPr>
          </w:rPrChange>
        </w:rPr>
        <w:t># The urban representation</w:t>
      </w:r>
    </w:p>
    <w:p w14:paraId="1BFF3EA0" w14:textId="77777777" w:rsidR="008D1567" w:rsidRPr="00DE1F40" w:rsidRDefault="00000000">
      <w:pPr>
        <w:pStyle w:val="HTMLPreformatted"/>
        <w:divId w:val="2046445774"/>
        <w:rPr>
          <w:lang w:val="en-US"/>
          <w:rPrChange w:id="1844" w:author="Josep Pueyo" w:date="2023-09-15T10:35:00Z">
            <w:rPr/>
          </w:rPrChange>
        </w:rPr>
      </w:pPr>
      <w:r w:rsidRPr="00DE1F40">
        <w:rPr>
          <w:lang w:val="en-US"/>
          <w:rPrChange w:id="1845" w:author="Josep Pueyo" w:date="2023-09-15T10:35:00Z">
            <w:rPr/>
          </w:rPrChange>
        </w:rPr>
        <w:t xml:space="preserve">  </w:t>
      </w:r>
    </w:p>
    <w:p w14:paraId="2A124B0E" w14:textId="77777777" w:rsidR="008D1567" w:rsidRPr="00DE1F40" w:rsidRDefault="00000000">
      <w:pPr>
        <w:pStyle w:val="HTMLPreformatted"/>
        <w:divId w:val="2046445774"/>
        <w:rPr>
          <w:lang w:val="en-US"/>
          <w:rPrChange w:id="1846" w:author="Josep Pueyo" w:date="2023-09-15T10:35:00Z">
            <w:rPr/>
          </w:rPrChange>
        </w:rPr>
      </w:pPr>
      <w:r w:rsidRPr="00DE1F40">
        <w:rPr>
          <w:lang w:val="en-US"/>
          <w:rPrChange w:id="1847" w:author="Josep Pueyo" w:date="2023-09-15T10:35:00Z">
            <w:rPr/>
          </w:rPrChange>
        </w:rPr>
        <w:t xml:space="preserve">                        </w:t>
      </w:r>
      <w:proofErr w:type="spellStart"/>
      <w:r w:rsidRPr="00DE1F40">
        <w:rPr>
          <w:color w:val="C4A100"/>
          <w:sz w:val="23"/>
          <w:szCs w:val="23"/>
          <w:lang w:val="en-US"/>
          <w:rPrChange w:id="1848" w:author="Josep Pueyo" w:date="2023-09-15T10:35:00Z">
            <w:rPr>
              <w:color w:val="C4A100"/>
              <w:sz w:val="23"/>
              <w:szCs w:val="23"/>
            </w:rPr>
          </w:rPrChange>
        </w:rPr>
        <w:t>green_categories</w:t>
      </w:r>
      <w:proofErr w:type="spellEnd"/>
      <w:r w:rsidRPr="00DE1F40">
        <w:rPr>
          <w:color w:val="C4A100"/>
          <w:sz w:val="23"/>
          <w:szCs w:val="23"/>
          <w:lang w:val="en-US"/>
          <w:rPrChange w:id="1849" w:author="Josep Pueyo" w:date="2023-09-15T10:35:00Z">
            <w:rPr>
              <w:color w:val="C4A100"/>
              <w:sz w:val="23"/>
              <w:szCs w:val="23"/>
            </w:rPr>
          </w:rPrChange>
        </w:rPr>
        <w:t xml:space="preserve"> =</w:t>
      </w:r>
      <w:r w:rsidRPr="00DE1F40">
        <w:rPr>
          <w:lang w:val="en-US"/>
          <w:rPrChange w:id="1850" w:author="Josep Pueyo" w:date="2023-09-15T10:35:00Z">
            <w:rPr/>
          </w:rPrChange>
        </w:rPr>
        <w:t xml:space="preserve"> </w:t>
      </w:r>
    </w:p>
    <w:p w14:paraId="1AD62424" w14:textId="77777777" w:rsidR="008D1567" w:rsidRPr="00DE1F40" w:rsidRDefault="00000000">
      <w:pPr>
        <w:pStyle w:val="HTMLPreformatted"/>
        <w:divId w:val="2046445774"/>
        <w:rPr>
          <w:lang w:val="en-US"/>
          <w:rPrChange w:id="1851" w:author="Josep Pueyo" w:date="2023-09-15T10:35:00Z">
            <w:rPr/>
          </w:rPrChange>
        </w:rPr>
      </w:pPr>
      <w:r w:rsidRPr="00DE1F40">
        <w:rPr>
          <w:lang w:val="en-US"/>
          <w:rPrChange w:id="1852" w:author="Josep Pueyo" w:date="2023-09-15T10:35:00Z">
            <w:rPr/>
          </w:rPrChange>
        </w:rPr>
        <w:t xml:space="preserve">                        </w:t>
      </w:r>
      <w:r w:rsidRPr="00DE1F40">
        <w:rPr>
          <w:color w:val="000000"/>
          <w:sz w:val="23"/>
          <w:szCs w:val="23"/>
          <w:lang w:val="en-US"/>
          <w:rPrChange w:id="1853" w:author="Josep Pueyo" w:date="2023-09-15T10:35:00Z">
            <w:rPr>
              <w:color w:val="000000"/>
              <w:sz w:val="23"/>
              <w:szCs w:val="23"/>
            </w:rPr>
          </w:rPrChange>
        </w:rPr>
        <w:t>NULL,</w:t>
      </w:r>
      <w:r w:rsidRPr="00DE1F40">
        <w:rPr>
          <w:lang w:val="en-US"/>
          <w:rPrChange w:id="1854" w:author="Josep Pueyo" w:date="2023-09-15T10:35:00Z">
            <w:rPr/>
          </w:rPrChange>
        </w:rPr>
        <w:t xml:space="preserve">   </w:t>
      </w:r>
    </w:p>
    <w:p w14:paraId="24353A91" w14:textId="77777777" w:rsidR="008D1567" w:rsidRPr="00DE1F40" w:rsidRDefault="00000000">
      <w:pPr>
        <w:pStyle w:val="HTMLPreformatted"/>
        <w:divId w:val="2046445774"/>
        <w:rPr>
          <w:lang w:val="en-US"/>
          <w:rPrChange w:id="1855" w:author="Josep Pueyo" w:date="2023-09-15T10:35:00Z">
            <w:rPr/>
          </w:rPrChange>
        </w:rPr>
      </w:pPr>
      <w:r w:rsidRPr="00DE1F40">
        <w:rPr>
          <w:lang w:val="en-US"/>
          <w:rPrChange w:id="1856" w:author="Josep Pueyo" w:date="2023-09-15T10:35:00Z">
            <w:rPr/>
          </w:rPrChange>
        </w:rPr>
        <w:t xml:space="preserve">                        </w:t>
      </w:r>
      <w:r w:rsidRPr="00DE1F40">
        <w:rPr>
          <w:i/>
          <w:iCs/>
          <w:color w:val="8F5903"/>
          <w:sz w:val="23"/>
          <w:szCs w:val="23"/>
          <w:lang w:val="en-US"/>
          <w:rPrChange w:id="1857" w:author="Josep Pueyo" w:date="2023-09-15T10:35:00Z">
            <w:rPr>
              <w:i/>
              <w:iCs/>
              <w:color w:val="8F5903"/>
              <w:sz w:val="23"/>
              <w:szCs w:val="23"/>
            </w:rPr>
          </w:rPrChange>
        </w:rPr>
        <w:t># The categories considered as urban green</w:t>
      </w:r>
    </w:p>
    <w:p w14:paraId="29149D13" w14:textId="77777777" w:rsidR="008D1567" w:rsidRPr="00DE1F40" w:rsidRDefault="00000000">
      <w:pPr>
        <w:pStyle w:val="HTMLPreformatted"/>
        <w:divId w:val="2046445774"/>
        <w:rPr>
          <w:lang w:val="en-US"/>
          <w:rPrChange w:id="1858" w:author="Josep Pueyo" w:date="2023-09-15T10:35:00Z">
            <w:rPr/>
          </w:rPrChange>
        </w:rPr>
      </w:pPr>
      <w:r w:rsidRPr="00DE1F40">
        <w:rPr>
          <w:lang w:val="en-US"/>
          <w:rPrChange w:id="1859" w:author="Josep Pueyo" w:date="2023-09-15T10:35:00Z">
            <w:rPr/>
          </w:rPrChange>
        </w:rPr>
        <w:lastRenderedPageBreak/>
        <w:t xml:space="preserve">  </w:t>
      </w:r>
    </w:p>
    <w:p w14:paraId="16DAB7EC" w14:textId="77777777" w:rsidR="008D1567" w:rsidRPr="00DE1F40" w:rsidRDefault="00000000">
      <w:pPr>
        <w:pStyle w:val="HTMLPreformatted"/>
        <w:divId w:val="2046445774"/>
        <w:rPr>
          <w:lang w:val="en-US"/>
          <w:rPrChange w:id="1860" w:author="Josep Pueyo" w:date="2023-09-15T10:35:00Z">
            <w:rPr/>
          </w:rPrChange>
        </w:rPr>
      </w:pPr>
      <w:r w:rsidRPr="00DE1F40">
        <w:rPr>
          <w:lang w:val="en-US"/>
          <w:rPrChange w:id="1861" w:author="Josep Pueyo" w:date="2023-09-15T10:35:00Z">
            <w:rPr/>
          </w:rPrChange>
        </w:rPr>
        <w:t xml:space="preserve">                        </w:t>
      </w:r>
      <w:r w:rsidRPr="00DE1F40">
        <w:rPr>
          <w:color w:val="C4A100"/>
          <w:sz w:val="23"/>
          <w:szCs w:val="23"/>
          <w:lang w:val="en-US"/>
          <w:rPrChange w:id="1862" w:author="Josep Pueyo" w:date="2023-09-15T10:35:00Z">
            <w:rPr>
              <w:color w:val="C4A100"/>
              <w:sz w:val="23"/>
              <w:szCs w:val="23"/>
            </w:rPr>
          </w:rPrChange>
        </w:rPr>
        <w:t>inhabitants =</w:t>
      </w:r>
      <w:r w:rsidRPr="00DE1F40">
        <w:rPr>
          <w:lang w:val="en-US"/>
          <w:rPrChange w:id="1863" w:author="Josep Pueyo" w:date="2023-09-15T10:35:00Z">
            <w:rPr/>
          </w:rPrChange>
        </w:rPr>
        <w:t xml:space="preserve"> </w:t>
      </w:r>
    </w:p>
    <w:p w14:paraId="5FCEA04A" w14:textId="77777777" w:rsidR="008D1567" w:rsidRPr="00DE1F40" w:rsidRDefault="00000000">
      <w:pPr>
        <w:pStyle w:val="HTMLPreformatted"/>
        <w:divId w:val="2046445774"/>
        <w:rPr>
          <w:lang w:val="en-US"/>
          <w:rPrChange w:id="1864" w:author="Josep Pueyo" w:date="2023-09-15T10:35:00Z">
            <w:rPr/>
          </w:rPrChange>
        </w:rPr>
      </w:pPr>
      <w:r w:rsidRPr="00DE1F40">
        <w:rPr>
          <w:lang w:val="en-US"/>
          <w:rPrChange w:id="1865" w:author="Josep Pueyo" w:date="2023-09-15T10:35:00Z">
            <w:rPr/>
          </w:rPrChange>
        </w:rPr>
        <w:t xml:space="preserve">                        </w:t>
      </w:r>
      <w:r w:rsidRPr="00DE1F40">
        <w:rPr>
          <w:color w:val="000000"/>
          <w:sz w:val="23"/>
          <w:szCs w:val="23"/>
          <w:lang w:val="en-US"/>
          <w:rPrChange w:id="1866" w:author="Josep Pueyo" w:date="2023-09-15T10:35:00Z">
            <w:rPr>
              <w:color w:val="000000"/>
              <w:sz w:val="23"/>
              <w:szCs w:val="23"/>
            </w:rPr>
          </w:rPrChange>
        </w:rPr>
        <w:t>NULL,</w:t>
      </w:r>
      <w:r w:rsidRPr="00DE1F40">
        <w:rPr>
          <w:lang w:val="en-US"/>
          <w:rPrChange w:id="1867" w:author="Josep Pueyo" w:date="2023-09-15T10:35:00Z">
            <w:rPr/>
          </w:rPrChange>
        </w:rPr>
        <w:t xml:space="preserve">         </w:t>
      </w:r>
    </w:p>
    <w:p w14:paraId="14E822A2" w14:textId="77777777" w:rsidR="008D1567" w:rsidRPr="00DE1F40" w:rsidRDefault="00000000">
      <w:pPr>
        <w:pStyle w:val="HTMLPreformatted"/>
        <w:divId w:val="2046445774"/>
        <w:rPr>
          <w:lang w:val="en-US"/>
          <w:rPrChange w:id="1868" w:author="Josep Pueyo" w:date="2023-09-15T10:35:00Z">
            <w:rPr/>
          </w:rPrChange>
        </w:rPr>
      </w:pPr>
      <w:r w:rsidRPr="00DE1F40">
        <w:rPr>
          <w:lang w:val="en-US"/>
          <w:rPrChange w:id="1869" w:author="Josep Pueyo" w:date="2023-09-15T10:35:00Z">
            <w:rPr/>
          </w:rPrChange>
        </w:rPr>
        <w:t xml:space="preserve">                        </w:t>
      </w:r>
      <w:r w:rsidRPr="00DE1F40">
        <w:rPr>
          <w:i/>
          <w:iCs/>
          <w:color w:val="8F5903"/>
          <w:sz w:val="23"/>
          <w:szCs w:val="23"/>
          <w:lang w:val="en-US"/>
          <w:rPrChange w:id="1870" w:author="Josep Pueyo" w:date="2023-09-15T10:35:00Z">
            <w:rPr>
              <w:i/>
              <w:iCs/>
              <w:color w:val="8F5903"/>
              <w:sz w:val="23"/>
              <w:szCs w:val="23"/>
            </w:rPr>
          </w:rPrChange>
        </w:rPr>
        <w:t># The number of inhabitants in the city</w:t>
      </w:r>
    </w:p>
    <w:p w14:paraId="28855BF9" w14:textId="77777777" w:rsidR="008D1567" w:rsidRPr="00DE1F40" w:rsidRDefault="00000000">
      <w:pPr>
        <w:pStyle w:val="HTMLPreformatted"/>
        <w:divId w:val="2046445774"/>
        <w:rPr>
          <w:lang w:val="en-US"/>
          <w:rPrChange w:id="1871" w:author="Josep Pueyo" w:date="2023-09-15T10:35:00Z">
            <w:rPr/>
          </w:rPrChange>
        </w:rPr>
      </w:pPr>
      <w:r w:rsidRPr="00DE1F40">
        <w:rPr>
          <w:lang w:val="en-US"/>
          <w:rPrChange w:id="1872" w:author="Josep Pueyo" w:date="2023-09-15T10:35:00Z">
            <w:rPr/>
          </w:rPrChange>
        </w:rPr>
        <w:t xml:space="preserve">  </w:t>
      </w:r>
    </w:p>
    <w:p w14:paraId="1F261F00" w14:textId="77777777" w:rsidR="008D1567" w:rsidRPr="00DE1F40" w:rsidRDefault="00000000">
      <w:pPr>
        <w:pStyle w:val="HTMLPreformatted"/>
        <w:divId w:val="2046445774"/>
        <w:rPr>
          <w:lang w:val="en-US"/>
          <w:rPrChange w:id="1873" w:author="Josep Pueyo" w:date="2023-09-15T10:35:00Z">
            <w:rPr/>
          </w:rPrChange>
        </w:rPr>
      </w:pPr>
      <w:r w:rsidRPr="00DE1F40">
        <w:rPr>
          <w:lang w:val="en-US"/>
          <w:rPrChange w:id="1874" w:author="Josep Pueyo" w:date="2023-09-15T10:35:00Z">
            <w:rPr/>
          </w:rPrChange>
        </w:rPr>
        <w:t xml:space="preserve">                        </w:t>
      </w:r>
      <w:proofErr w:type="spellStart"/>
      <w:r w:rsidRPr="00DE1F40">
        <w:rPr>
          <w:color w:val="C4A100"/>
          <w:sz w:val="23"/>
          <w:szCs w:val="23"/>
          <w:lang w:val="en-US"/>
          <w:rPrChange w:id="1875" w:author="Josep Pueyo" w:date="2023-09-15T10:35:00Z">
            <w:rPr>
              <w:color w:val="C4A100"/>
              <w:sz w:val="23"/>
              <w:szCs w:val="23"/>
            </w:rPr>
          </w:rPrChange>
        </w:rPr>
        <w:t>neighbourhoods</w:t>
      </w:r>
      <w:proofErr w:type="spellEnd"/>
      <w:r w:rsidRPr="00DE1F40">
        <w:rPr>
          <w:color w:val="C4A100"/>
          <w:sz w:val="23"/>
          <w:szCs w:val="23"/>
          <w:lang w:val="en-US"/>
          <w:rPrChange w:id="1876" w:author="Josep Pueyo" w:date="2023-09-15T10:35:00Z">
            <w:rPr>
              <w:color w:val="C4A100"/>
              <w:sz w:val="23"/>
              <w:szCs w:val="23"/>
            </w:rPr>
          </w:rPrChange>
        </w:rPr>
        <w:t xml:space="preserve"> =</w:t>
      </w:r>
      <w:r w:rsidRPr="00DE1F40">
        <w:rPr>
          <w:lang w:val="en-US"/>
          <w:rPrChange w:id="1877" w:author="Josep Pueyo" w:date="2023-09-15T10:35:00Z">
            <w:rPr/>
          </w:rPrChange>
        </w:rPr>
        <w:t xml:space="preserve"> </w:t>
      </w:r>
    </w:p>
    <w:p w14:paraId="147FF7AD" w14:textId="77777777" w:rsidR="008D1567" w:rsidRPr="00DE1F40" w:rsidRDefault="00000000">
      <w:pPr>
        <w:pStyle w:val="HTMLPreformatted"/>
        <w:divId w:val="2046445774"/>
        <w:rPr>
          <w:lang w:val="en-US"/>
          <w:rPrChange w:id="1878" w:author="Josep Pueyo" w:date="2023-09-15T10:35:00Z">
            <w:rPr/>
          </w:rPrChange>
        </w:rPr>
      </w:pPr>
      <w:r w:rsidRPr="00DE1F40">
        <w:rPr>
          <w:lang w:val="en-US"/>
          <w:rPrChange w:id="1879" w:author="Josep Pueyo" w:date="2023-09-15T10:35:00Z">
            <w:rPr/>
          </w:rPrChange>
        </w:rPr>
        <w:t xml:space="preserve">                        </w:t>
      </w:r>
      <w:r w:rsidRPr="00DE1F40">
        <w:rPr>
          <w:color w:val="000000"/>
          <w:sz w:val="23"/>
          <w:szCs w:val="23"/>
          <w:lang w:val="en-US"/>
          <w:rPrChange w:id="1880" w:author="Josep Pueyo" w:date="2023-09-15T10:35:00Z">
            <w:rPr>
              <w:color w:val="000000"/>
              <w:sz w:val="23"/>
              <w:szCs w:val="23"/>
            </w:rPr>
          </w:rPrChange>
        </w:rPr>
        <w:t>NULL,</w:t>
      </w:r>
      <w:r w:rsidRPr="00DE1F40">
        <w:rPr>
          <w:lang w:val="en-US"/>
          <w:rPrChange w:id="1881" w:author="Josep Pueyo" w:date="2023-09-15T10:35:00Z">
            <w:rPr/>
          </w:rPrChange>
        </w:rPr>
        <w:t xml:space="preserve">      </w:t>
      </w:r>
    </w:p>
    <w:p w14:paraId="0C4D75ED" w14:textId="77777777" w:rsidR="008D1567" w:rsidRPr="00DE1F40" w:rsidRDefault="00000000">
      <w:pPr>
        <w:pStyle w:val="HTMLPreformatted"/>
        <w:divId w:val="2046445774"/>
        <w:rPr>
          <w:lang w:val="en-US"/>
          <w:rPrChange w:id="1882" w:author="Josep Pueyo" w:date="2023-09-15T10:35:00Z">
            <w:rPr/>
          </w:rPrChange>
        </w:rPr>
      </w:pPr>
      <w:r w:rsidRPr="00DE1F40">
        <w:rPr>
          <w:lang w:val="en-US"/>
          <w:rPrChange w:id="1883" w:author="Josep Pueyo" w:date="2023-09-15T10:35:00Z">
            <w:rPr/>
          </w:rPrChange>
        </w:rPr>
        <w:t xml:space="preserve">                        </w:t>
      </w:r>
      <w:r w:rsidRPr="00DE1F40">
        <w:rPr>
          <w:i/>
          <w:iCs/>
          <w:color w:val="8F5903"/>
          <w:sz w:val="23"/>
          <w:szCs w:val="23"/>
          <w:lang w:val="en-US"/>
          <w:rPrChange w:id="1884" w:author="Josep Pueyo" w:date="2023-09-15T10:35:00Z">
            <w:rPr>
              <w:i/>
              <w:iCs/>
              <w:color w:val="8F5903"/>
              <w:sz w:val="23"/>
              <w:szCs w:val="23"/>
            </w:rPr>
          </w:rPrChange>
        </w:rPr>
        <w:t># The spatial representation of neighborhoods</w:t>
      </w:r>
    </w:p>
    <w:p w14:paraId="12B1C2EB" w14:textId="77777777" w:rsidR="008D1567" w:rsidRPr="00DE1F40" w:rsidRDefault="00000000">
      <w:pPr>
        <w:pStyle w:val="HTMLPreformatted"/>
        <w:divId w:val="2046445774"/>
        <w:rPr>
          <w:lang w:val="en-US"/>
          <w:rPrChange w:id="1885" w:author="Josep Pueyo" w:date="2023-09-15T10:35:00Z">
            <w:rPr/>
          </w:rPrChange>
        </w:rPr>
      </w:pPr>
      <w:r w:rsidRPr="00DE1F40">
        <w:rPr>
          <w:lang w:val="en-US"/>
          <w:rPrChange w:id="1886" w:author="Josep Pueyo" w:date="2023-09-15T10:35:00Z">
            <w:rPr/>
          </w:rPrChange>
        </w:rPr>
        <w:t xml:space="preserve">  </w:t>
      </w:r>
    </w:p>
    <w:p w14:paraId="488F5F3A" w14:textId="77777777" w:rsidR="008D1567" w:rsidRPr="00DE1F40" w:rsidRDefault="00000000">
      <w:pPr>
        <w:pStyle w:val="HTMLPreformatted"/>
        <w:divId w:val="2046445774"/>
        <w:rPr>
          <w:lang w:val="en-US"/>
          <w:rPrChange w:id="1887" w:author="Josep Pueyo" w:date="2023-09-15T10:35:00Z">
            <w:rPr/>
          </w:rPrChange>
        </w:rPr>
      </w:pPr>
      <w:r w:rsidRPr="00DE1F40">
        <w:rPr>
          <w:lang w:val="en-US"/>
          <w:rPrChange w:id="1888" w:author="Josep Pueyo" w:date="2023-09-15T10:35:00Z">
            <w:rPr/>
          </w:rPrChange>
        </w:rPr>
        <w:t xml:space="preserve">                        </w:t>
      </w:r>
      <w:proofErr w:type="spellStart"/>
      <w:r w:rsidRPr="00DE1F40">
        <w:rPr>
          <w:color w:val="C4A100"/>
          <w:sz w:val="23"/>
          <w:szCs w:val="23"/>
          <w:lang w:val="en-US"/>
          <w:rPrChange w:id="1889" w:author="Josep Pueyo" w:date="2023-09-15T10:35:00Z">
            <w:rPr>
              <w:color w:val="C4A100"/>
              <w:sz w:val="23"/>
              <w:szCs w:val="23"/>
            </w:rPr>
          </w:rPrChange>
        </w:rPr>
        <w:t>name_col</w:t>
      </w:r>
      <w:proofErr w:type="spellEnd"/>
      <w:r w:rsidRPr="00DE1F40">
        <w:rPr>
          <w:color w:val="C4A100"/>
          <w:sz w:val="23"/>
          <w:szCs w:val="23"/>
          <w:lang w:val="en-US"/>
          <w:rPrChange w:id="1890" w:author="Josep Pueyo" w:date="2023-09-15T10:35:00Z">
            <w:rPr>
              <w:color w:val="C4A100"/>
              <w:sz w:val="23"/>
              <w:szCs w:val="23"/>
            </w:rPr>
          </w:rPrChange>
        </w:rPr>
        <w:t xml:space="preserve"> =</w:t>
      </w:r>
      <w:r w:rsidRPr="00DE1F40">
        <w:rPr>
          <w:lang w:val="en-US"/>
          <w:rPrChange w:id="1891" w:author="Josep Pueyo" w:date="2023-09-15T10:35:00Z">
            <w:rPr/>
          </w:rPrChange>
        </w:rPr>
        <w:t xml:space="preserve"> </w:t>
      </w:r>
    </w:p>
    <w:p w14:paraId="3F451434" w14:textId="77777777" w:rsidR="008D1567" w:rsidRPr="00DE1F40" w:rsidRDefault="00000000">
      <w:pPr>
        <w:pStyle w:val="HTMLPreformatted"/>
        <w:divId w:val="2046445774"/>
        <w:rPr>
          <w:lang w:val="en-US"/>
          <w:rPrChange w:id="1892" w:author="Josep Pueyo" w:date="2023-09-15T10:35:00Z">
            <w:rPr/>
          </w:rPrChange>
        </w:rPr>
      </w:pPr>
      <w:r w:rsidRPr="00DE1F40">
        <w:rPr>
          <w:lang w:val="en-US"/>
          <w:rPrChange w:id="1893" w:author="Josep Pueyo" w:date="2023-09-15T10:35:00Z">
            <w:rPr/>
          </w:rPrChange>
        </w:rPr>
        <w:t xml:space="preserve">                        </w:t>
      </w:r>
      <w:r w:rsidRPr="00DE1F40">
        <w:rPr>
          <w:color w:val="000000"/>
          <w:sz w:val="23"/>
          <w:szCs w:val="23"/>
          <w:lang w:val="en-US"/>
          <w:rPrChange w:id="1894" w:author="Josep Pueyo" w:date="2023-09-15T10:35:00Z">
            <w:rPr>
              <w:color w:val="000000"/>
              <w:sz w:val="23"/>
              <w:szCs w:val="23"/>
            </w:rPr>
          </w:rPrChange>
        </w:rPr>
        <w:t>NULL,</w:t>
      </w:r>
      <w:r w:rsidRPr="00DE1F40">
        <w:rPr>
          <w:lang w:val="en-US"/>
          <w:rPrChange w:id="1895" w:author="Josep Pueyo" w:date="2023-09-15T10:35:00Z">
            <w:rPr/>
          </w:rPrChange>
        </w:rPr>
        <w:t xml:space="preserve">             </w:t>
      </w:r>
    </w:p>
    <w:p w14:paraId="5824EA74" w14:textId="77777777" w:rsidR="008D1567" w:rsidRPr="00DE1F40" w:rsidRDefault="00000000">
      <w:pPr>
        <w:pStyle w:val="HTMLPreformatted"/>
        <w:divId w:val="2046445774"/>
        <w:rPr>
          <w:lang w:val="en-US"/>
          <w:rPrChange w:id="1896" w:author="Josep Pueyo" w:date="2023-09-15T10:35:00Z">
            <w:rPr/>
          </w:rPrChange>
        </w:rPr>
      </w:pPr>
      <w:r w:rsidRPr="00DE1F40">
        <w:rPr>
          <w:lang w:val="en-US"/>
          <w:rPrChange w:id="1897" w:author="Josep Pueyo" w:date="2023-09-15T10:35:00Z">
            <w:rPr/>
          </w:rPrChange>
        </w:rPr>
        <w:t xml:space="preserve">                        </w:t>
      </w:r>
      <w:r w:rsidRPr="00DE1F40">
        <w:rPr>
          <w:i/>
          <w:iCs/>
          <w:color w:val="8F5903"/>
          <w:sz w:val="23"/>
          <w:szCs w:val="23"/>
          <w:lang w:val="en-US"/>
          <w:rPrChange w:id="1898" w:author="Josep Pueyo" w:date="2023-09-15T10:35:00Z">
            <w:rPr>
              <w:i/>
              <w:iCs/>
              <w:color w:val="8F5903"/>
              <w:sz w:val="23"/>
              <w:szCs w:val="23"/>
            </w:rPr>
          </w:rPrChange>
        </w:rPr>
        <w:t># The variable that contains de name of the neighborhoods</w:t>
      </w:r>
    </w:p>
    <w:p w14:paraId="1B433CA2" w14:textId="77777777" w:rsidR="008D1567" w:rsidRPr="00DE1F40" w:rsidRDefault="00000000">
      <w:pPr>
        <w:pStyle w:val="HTMLPreformatted"/>
        <w:divId w:val="2046445774"/>
        <w:rPr>
          <w:lang w:val="en-US"/>
          <w:rPrChange w:id="1899" w:author="Josep Pueyo" w:date="2023-09-15T10:35:00Z">
            <w:rPr/>
          </w:rPrChange>
        </w:rPr>
      </w:pPr>
      <w:r w:rsidRPr="00DE1F40">
        <w:rPr>
          <w:lang w:val="en-US"/>
          <w:rPrChange w:id="1900" w:author="Josep Pueyo" w:date="2023-09-15T10:35:00Z">
            <w:rPr/>
          </w:rPrChange>
        </w:rPr>
        <w:t xml:space="preserve">  </w:t>
      </w:r>
    </w:p>
    <w:p w14:paraId="7D79DA2E" w14:textId="77777777" w:rsidR="008D1567" w:rsidRPr="00DE1F40" w:rsidRDefault="00000000">
      <w:pPr>
        <w:pStyle w:val="HTMLPreformatted"/>
        <w:divId w:val="2046445774"/>
        <w:rPr>
          <w:lang w:val="en-US"/>
          <w:rPrChange w:id="1901" w:author="Josep Pueyo" w:date="2023-09-15T10:35:00Z">
            <w:rPr/>
          </w:rPrChange>
        </w:rPr>
      </w:pPr>
      <w:r w:rsidRPr="00DE1F40">
        <w:rPr>
          <w:lang w:val="en-US"/>
          <w:rPrChange w:id="1902" w:author="Josep Pueyo" w:date="2023-09-15T10:35:00Z">
            <w:rPr/>
          </w:rPrChange>
        </w:rPr>
        <w:t xml:space="preserve">                        </w:t>
      </w:r>
      <w:proofErr w:type="spellStart"/>
      <w:r w:rsidRPr="00DE1F40">
        <w:rPr>
          <w:color w:val="C4A100"/>
          <w:sz w:val="23"/>
          <w:szCs w:val="23"/>
          <w:lang w:val="en-US"/>
          <w:rPrChange w:id="1903" w:author="Josep Pueyo" w:date="2023-09-15T10:35:00Z">
            <w:rPr>
              <w:color w:val="C4A100"/>
              <w:sz w:val="23"/>
              <w:szCs w:val="23"/>
            </w:rPr>
          </w:rPrChange>
        </w:rPr>
        <w:t>inh_col</w:t>
      </w:r>
      <w:proofErr w:type="spellEnd"/>
      <w:r w:rsidRPr="00DE1F40">
        <w:rPr>
          <w:color w:val="C4A100"/>
          <w:sz w:val="23"/>
          <w:szCs w:val="23"/>
          <w:lang w:val="en-US"/>
          <w:rPrChange w:id="1904" w:author="Josep Pueyo" w:date="2023-09-15T10:35:00Z">
            <w:rPr>
              <w:color w:val="C4A100"/>
              <w:sz w:val="23"/>
              <w:szCs w:val="23"/>
            </w:rPr>
          </w:rPrChange>
        </w:rPr>
        <w:t xml:space="preserve"> =</w:t>
      </w:r>
      <w:r w:rsidRPr="00DE1F40">
        <w:rPr>
          <w:lang w:val="en-US"/>
          <w:rPrChange w:id="1905" w:author="Josep Pueyo" w:date="2023-09-15T10:35:00Z">
            <w:rPr/>
          </w:rPrChange>
        </w:rPr>
        <w:t xml:space="preserve"> </w:t>
      </w:r>
    </w:p>
    <w:p w14:paraId="46B413EB" w14:textId="77777777" w:rsidR="008D1567" w:rsidRPr="00DE1F40" w:rsidRDefault="00000000">
      <w:pPr>
        <w:pStyle w:val="HTMLPreformatted"/>
        <w:divId w:val="2046445774"/>
        <w:rPr>
          <w:lang w:val="en-US"/>
          <w:rPrChange w:id="1906" w:author="Josep Pueyo" w:date="2023-09-15T10:35:00Z">
            <w:rPr/>
          </w:rPrChange>
        </w:rPr>
      </w:pPr>
      <w:r w:rsidRPr="00DE1F40">
        <w:rPr>
          <w:lang w:val="en-US"/>
          <w:rPrChange w:id="1907" w:author="Josep Pueyo" w:date="2023-09-15T10:35:00Z">
            <w:rPr/>
          </w:rPrChange>
        </w:rPr>
        <w:t xml:space="preserve">                        </w:t>
      </w:r>
      <w:r w:rsidRPr="00DE1F40">
        <w:rPr>
          <w:color w:val="000000"/>
          <w:sz w:val="23"/>
          <w:szCs w:val="23"/>
          <w:lang w:val="en-US"/>
          <w:rPrChange w:id="1908" w:author="Josep Pueyo" w:date="2023-09-15T10:35:00Z">
            <w:rPr>
              <w:color w:val="000000"/>
              <w:sz w:val="23"/>
              <w:szCs w:val="23"/>
            </w:rPr>
          </w:rPrChange>
        </w:rPr>
        <w:t>NULL,</w:t>
      </w:r>
      <w:r w:rsidRPr="00DE1F40">
        <w:rPr>
          <w:lang w:val="en-US"/>
          <w:rPrChange w:id="1909" w:author="Josep Pueyo" w:date="2023-09-15T10:35:00Z">
            <w:rPr/>
          </w:rPrChange>
        </w:rPr>
        <w:t xml:space="preserve">              </w:t>
      </w:r>
    </w:p>
    <w:p w14:paraId="056CE5EE" w14:textId="77777777" w:rsidR="008D1567" w:rsidRPr="00DE1F40" w:rsidRDefault="00000000">
      <w:pPr>
        <w:pStyle w:val="HTMLPreformatted"/>
        <w:divId w:val="2046445774"/>
        <w:rPr>
          <w:lang w:val="en-US"/>
          <w:rPrChange w:id="1910" w:author="Josep Pueyo" w:date="2023-09-15T10:35:00Z">
            <w:rPr/>
          </w:rPrChange>
        </w:rPr>
      </w:pPr>
      <w:r w:rsidRPr="00DE1F40">
        <w:rPr>
          <w:lang w:val="en-US"/>
          <w:rPrChange w:id="1911" w:author="Josep Pueyo" w:date="2023-09-15T10:35:00Z">
            <w:rPr/>
          </w:rPrChange>
        </w:rPr>
        <w:t xml:space="preserve">                        </w:t>
      </w:r>
      <w:r w:rsidRPr="00DE1F40">
        <w:rPr>
          <w:i/>
          <w:iCs/>
          <w:color w:val="8F5903"/>
          <w:sz w:val="23"/>
          <w:szCs w:val="23"/>
          <w:lang w:val="en-US"/>
          <w:rPrChange w:id="1912" w:author="Josep Pueyo" w:date="2023-09-15T10:35:00Z">
            <w:rPr>
              <w:i/>
              <w:iCs/>
              <w:color w:val="8F5903"/>
              <w:sz w:val="23"/>
              <w:szCs w:val="23"/>
            </w:rPr>
          </w:rPrChange>
        </w:rPr>
        <w:t># The variable that contains the inhabitants of the neighborhoods</w:t>
      </w:r>
    </w:p>
    <w:p w14:paraId="3DBDA0D8" w14:textId="77777777" w:rsidR="008D1567" w:rsidRPr="00DE1F40" w:rsidRDefault="00000000">
      <w:pPr>
        <w:pStyle w:val="HTMLPreformatted"/>
        <w:divId w:val="2046445774"/>
        <w:rPr>
          <w:lang w:val="en-US"/>
          <w:rPrChange w:id="1913" w:author="Josep Pueyo" w:date="2023-09-15T10:35:00Z">
            <w:rPr/>
          </w:rPrChange>
        </w:rPr>
      </w:pPr>
      <w:r w:rsidRPr="00DE1F40">
        <w:rPr>
          <w:lang w:val="en-US"/>
          <w:rPrChange w:id="1914" w:author="Josep Pueyo" w:date="2023-09-15T10:35:00Z">
            <w:rPr/>
          </w:rPrChange>
        </w:rPr>
        <w:t xml:space="preserve">  </w:t>
      </w:r>
    </w:p>
    <w:p w14:paraId="2ED05FF4" w14:textId="77777777" w:rsidR="008D1567" w:rsidRPr="00DE1F40" w:rsidRDefault="00000000">
      <w:pPr>
        <w:pStyle w:val="HTMLPreformatted"/>
        <w:divId w:val="2046445774"/>
        <w:rPr>
          <w:lang w:val="en-US"/>
          <w:rPrChange w:id="1915" w:author="Josep Pueyo" w:date="2023-09-15T10:35:00Z">
            <w:rPr/>
          </w:rPrChange>
        </w:rPr>
      </w:pPr>
      <w:r w:rsidRPr="00DE1F40">
        <w:rPr>
          <w:lang w:val="en-US"/>
          <w:rPrChange w:id="1916" w:author="Josep Pueyo" w:date="2023-09-15T10:35:00Z">
            <w:rPr/>
          </w:rPrChange>
        </w:rPr>
        <w:t xml:space="preserve">                        </w:t>
      </w:r>
      <w:r w:rsidRPr="00DE1F40">
        <w:rPr>
          <w:color w:val="C4A100"/>
          <w:sz w:val="23"/>
          <w:szCs w:val="23"/>
          <w:lang w:val="en-US"/>
          <w:rPrChange w:id="1917" w:author="Josep Pueyo" w:date="2023-09-15T10:35:00Z">
            <w:rPr>
              <w:color w:val="C4A100"/>
              <w:sz w:val="23"/>
              <w:szCs w:val="23"/>
            </w:rPr>
          </w:rPrChange>
        </w:rPr>
        <w:t>private =</w:t>
      </w:r>
      <w:r w:rsidRPr="00DE1F40">
        <w:rPr>
          <w:lang w:val="en-US"/>
          <w:rPrChange w:id="1918" w:author="Josep Pueyo" w:date="2023-09-15T10:35:00Z">
            <w:rPr/>
          </w:rPrChange>
        </w:rPr>
        <w:t xml:space="preserve"> </w:t>
      </w:r>
    </w:p>
    <w:p w14:paraId="0AFDD32F" w14:textId="77777777" w:rsidR="008D1567" w:rsidRPr="00DE1F40" w:rsidRDefault="00000000">
      <w:pPr>
        <w:pStyle w:val="HTMLPreformatted"/>
        <w:divId w:val="2046445774"/>
        <w:rPr>
          <w:lang w:val="en-US"/>
          <w:rPrChange w:id="1919" w:author="Josep Pueyo" w:date="2023-09-15T10:35:00Z">
            <w:rPr/>
          </w:rPrChange>
        </w:rPr>
      </w:pPr>
      <w:r w:rsidRPr="00DE1F40">
        <w:rPr>
          <w:lang w:val="en-US"/>
          <w:rPrChange w:id="1920" w:author="Josep Pueyo" w:date="2023-09-15T10:35:00Z">
            <w:rPr/>
          </w:rPrChange>
        </w:rPr>
        <w:t xml:space="preserve">                        </w:t>
      </w:r>
      <w:r w:rsidRPr="00DE1F40">
        <w:rPr>
          <w:color w:val="000000"/>
          <w:sz w:val="23"/>
          <w:szCs w:val="23"/>
          <w:lang w:val="en-US"/>
          <w:rPrChange w:id="1921" w:author="Josep Pueyo" w:date="2023-09-15T10:35:00Z">
            <w:rPr>
              <w:color w:val="000000"/>
              <w:sz w:val="23"/>
              <w:szCs w:val="23"/>
            </w:rPr>
          </w:rPrChange>
        </w:rPr>
        <w:t>FALSE,</w:t>
      </w:r>
      <w:r w:rsidRPr="00DE1F40">
        <w:rPr>
          <w:lang w:val="en-US"/>
          <w:rPrChange w:id="1922" w:author="Josep Pueyo" w:date="2023-09-15T10:35:00Z">
            <w:rPr/>
          </w:rPrChange>
        </w:rPr>
        <w:t xml:space="preserve">             </w:t>
      </w:r>
    </w:p>
    <w:p w14:paraId="469B66C0" w14:textId="77777777" w:rsidR="008D1567" w:rsidRPr="00DE1F40" w:rsidRDefault="00000000">
      <w:pPr>
        <w:pStyle w:val="HTMLPreformatted"/>
        <w:divId w:val="2046445774"/>
        <w:rPr>
          <w:lang w:val="en-US"/>
          <w:rPrChange w:id="1923" w:author="Josep Pueyo" w:date="2023-09-15T10:35:00Z">
            <w:rPr/>
          </w:rPrChange>
        </w:rPr>
      </w:pPr>
      <w:r w:rsidRPr="00DE1F40">
        <w:rPr>
          <w:lang w:val="en-US"/>
          <w:rPrChange w:id="1924" w:author="Josep Pueyo" w:date="2023-09-15T10:35:00Z">
            <w:rPr/>
          </w:rPrChange>
        </w:rPr>
        <w:t xml:space="preserve">                        </w:t>
      </w:r>
      <w:r w:rsidRPr="00DE1F40">
        <w:rPr>
          <w:i/>
          <w:iCs/>
          <w:color w:val="8F5903"/>
          <w:sz w:val="23"/>
          <w:szCs w:val="23"/>
          <w:lang w:val="en-US"/>
          <w:rPrChange w:id="1925" w:author="Josep Pueyo" w:date="2023-09-15T10:35:00Z">
            <w:rPr>
              <w:i/>
              <w:iCs/>
              <w:color w:val="8F5903"/>
              <w:sz w:val="23"/>
              <w:szCs w:val="23"/>
            </w:rPr>
          </w:rPrChange>
        </w:rPr>
        <w:t># Should private green be considered?</w:t>
      </w:r>
    </w:p>
    <w:p w14:paraId="52C1A1D3" w14:textId="77777777" w:rsidR="008D1567" w:rsidRPr="00DE1F40" w:rsidRDefault="00000000">
      <w:pPr>
        <w:pStyle w:val="HTMLPreformatted"/>
        <w:divId w:val="2046445774"/>
        <w:rPr>
          <w:lang w:val="en-US"/>
          <w:rPrChange w:id="1926" w:author="Josep Pueyo" w:date="2023-09-15T10:35:00Z">
            <w:rPr/>
          </w:rPrChange>
        </w:rPr>
      </w:pPr>
      <w:r w:rsidRPr="00DE1F40">
        <w:rPr>
          <w:lang w:val="en-US"/>
          <w:rPrChange w:id="1927" w:author="Josep Pueyo" w:date="2023-09-15T10:35:00Z">
            <w:rPr/>
          </w:rPrChange>
        </w:rPr>
        <w:t xml:space="preserve">  </w:t>
      </w:r>
    </w:p>
    <w:p w14:paraId="6969FFD4" w14:textId="77777777" w:rsidR="008D1567" w:rsidRPr="00DE1F40" w:rsidRDefault="00000000">
      <w:pPr>
        <w:pStyle w:val="HTMLPreformatted"/>
        <w:divId w:val="2046445774"/>
        <w:rPr>
          <w:lang w:val="en-US"/>
          <w:rPrChange w:id="1928" w:author="Josep Pueyo" w:date="2023-09-15T10:35:00Z">
            <w:rPr/>
          </w:rPrChange>
        </w:rPr>
      </w:pPr>
      <w:r w:rsidRPr="00DE1F40">
        <w:rPr>
          <w:lang w:val="en-US"/>
          <w:rPrChange w:id="1929" w:author="Josep Pueyo" w:date="2023-09-15T10:35:00Z">
            <w:rPr/>
          </w:rPrChange>
        </w:rPr>
        <w:t xml:space="preserve">                        </w:t>
      </w:r>
      <w:r w:rsidRPr="00DE1F40">
        <w:rPr>
          <w:color w:val="C4A100"/>
          <w:sz w:val="23"/>
          <w:szCs w:val="23"/>
          <w:lang w:val="en-US"/>
          <w:rPrChange w:id="1930" w:author="Josep Pueyo" w:date="2023-09-15T10:35:00Z">
            <w:rPr>
              <w:color w:val="C4A100"/>
              <w:sz w:val="23"/>
              <w:szCs w:val="23"/>
            </w:rPr>
          </w:rPrChange>
        </w:rPr>
        <w:t>verbose =</w:t>
      </w:r>
      <w:r w:rsidRPr="00DE1F40">
        <w:rPr>
          <w:lang w:val="en-US"/>
          <w:rPrChange w:id="1931" w:author="Josep Pueyo" w:date="2023-09-15T10:35:00Z">
            <w:rPr/>
          </w:rPrChange>
        </w:rPr>
        <w:t xml:space="preserve"> </w:t>
      </w:r>
    </w:p>
    <w:p w14:paraId="2288629A" w14:textId="77777777" w:rsidR="008D1567" w:rsidRPr="00DE1F40" w:rsidRDefault="00000000">
      <w:pPr>
        <w:pStyle w:val="HTMLPreformatted"/>
        <w:divId w:val="2046445774"/>
        <w:rPr>
          <w:lang w:val="en-US"/>
          <w:rPrChange w:id="1932" w:author="Josep Pueyo" w:date="2023-09-15T10:35:00Z">
            <w:rPr/>
          </w:rPrChange>
        </w:rPr>
      </w:pPr>
      <w:r w:rsidRPr="00DE1F40">
        <w:rPr>
          <w:lang w:val="en-US"/>
          <w:rPrChange w:id="1933" w:author="Josep Pueyo" w:date="2023-09-15T10:35:00Z">
            <w:rPr/>
          </w:rPrChange>
        </w:rPr>
        <w:t xml:space="preserve">                        </w:t>
      </w:r>
      <w:r w:rsidRPr="00DE1F40">
        <w:rPr>
          <w:color w:val="000000"/>
          <w:sz w:val="23"/>
          <w:szCs w:val="23"/>
          <w:lang w:val="en-US"/>
          <w:rPrChange w:id="1934" w:author="Josep Pueyo" w:date="2023-09-15T10:35:00Z">
            <w:rPr>
              <w:color w:val="000000"/>
              <w:sz w:val="23"/>
              <w:szCs w:val="23"/>
            </w:rPr>
          </w:rPrChange>
        </w:rPr>
        <w:t>FALSE,</w:t>
      </w:r>
      <w:r w:rsidRPr="00DE1F40">
        <w:rPr>
          <w:lang w:val="en-US"/>
          <w:rPrChange w:id="1935" w:author="Josep Pueyo" w:date="2023-09-15T10:35:00Z">
            <w:rPr/>
          </w:rPrChange>
        </w:rPr>
        <w:t xml:space="preserve">             </w:t>
      </w:r>
    </w:p>
    <w:p w14:paraId="653B67B7" w14:textId="77777777" w:rsidR="008D1567" w:rsidRPr="00DE1F40" w:rsidRDefault="00000000">
      <w:pPr>
        <w:pStyle w:val="HTMLPreformatted"/>
        <w:divId w:val="2046445774"/>
        <w:rPr>
          <w:lang w:val="en-US"/>
          <w:rPrChange w:id="1936" w:author="Josep Pueyo" w:date="2023-09-15T10:35:00Z">
            <w:rPr/>
          </w:rPrChange>
        </w:rPr>
      </w:pPr>
      <w:r w:rsidRPr="00DE1F40">
        <w:rPr>
          <w:lang w:val="en-US"/>
          <w:rPrChange w:id="1937" w:author="Josep Pueyo" w:date="2023-09-15T10:35:00Z">
            <w:rPr/>
          </w:rPrChange>
        </w:rPr>
        <w:t xml:space="preserve">                        </w:t>
      </w:r>
      <w:r w:rsidRPr="00DE1F40">
        <w:rPr>
          <w:i/>
          <w:iCs/>
          <w:color w:val="8F5903"/>
          <w:sz w:val="23"/>
          <w:szCs w:val="23"/>
          <w:lang w:val="en-US"/>
          <w:rPrChange w:id="1938" w:author="Josep Pueyo" w:date="2023-09-15T10:35:00Z">
            <w:rPr>
              <w:i/>
              <w:iCs/>
              <w:color w:val="8F5903"/>
              <w:sz w:val="23"/>
              <w:szCs w:val="23"/>
            </w:rPr>
          </w:rPrChange>
        </w:rPr>
        <w:t># Should return all the information or just the ratio?</w:t>
      </w:r>
    </w:p>
    <w:p w14:paraId="3306B30B" w14:textId="77777777" w:rsidR="008D1567" w:rsidRPr="00DE1F40" w:rsidRDefault="00000000">
      <w:pPr>
        <w:pStyle w:val="HTMLPreformatted"/>
        <w:divId w:val="2046445774"/>
        <w:rPr>
          <w:lang w:val="en-US"/>
          <w:rPrChange w:id="1939" w:author="Josep Pueyo" w:date="2023-09-15T10:35:00Z">
            <w:rPr/>
          </w:rPrChange>
        </w:rPr>
      </w:pPr>
      <w:r w:rsidRPr="00DE1F40">
        <w:rPr>
          <w:lang w:val="en-US"/>
          <w:rPrChange w:id="1940" w:author="Josep Pueyo" w:date="2023-09-15T10:35:00Z">
            <w:rPr/>
          </w:rPrChange>
        </w:rPr>
        <w:t xml:space="preserve">  </w:t>
      </w:r>
    </w:p>
    <w:p w14:paraId="230F857D" w14:textId="77777777" w:rsidR="008D1567" w:rsidRPr="00DE1F40" w:rsidRDefault="00000000">
      <w:pPr>
        <w:pStyle w:val="HTMLPreformatted"/>
        <w:divId w:val="2046445774"/>
        <w:rPr>
          <w:lang w:val="en-US"/>
          <w:rPrChange w:id="1941" w:author="Josep Pueyo" w:date="2023-09-15T10:35:00Z">
            <w:rPr/>
          </w:rPrChange>
        </w:rPr>
      </w:pPr>
      <w:r w:rsidRPr="00DE1F40">
        <w:rPr>
          <w:lang w:val="en-US"/>
          <w:rPrChange w:id="1942" w:author="Josep Pueyo" w:date="2023-09-15T10:35:00Z">
            <w:rPr/>
          </w:rPrChange>
        </w:rPr>
        <w:t xml:space="preserve">                        </w:t>
      </w:r>
      <w:proofErr w:type="spellStart"/>
      <w:r w:rsidRPr="00DE1F40">
        <w:rPr>
          <w:color w:val="C4A100"/>
          <w:sz w:val="23"/>
          <w:szCs w:val="23"/>
          <w:lang w:val="en-US"/>
          <w:rPrChange w:id="1943" w:author="Josep Pueyo" w:date="2023-09-15T10:35:00Z">
            <w:rPr>
              <w:color w:val="C4A100"/>
              <w:sz w:val="23"/>
              <w:szCs w:val="23"/>
            </w:rPr>
          </w:rPrChange>
        </w:rPr>
        <w:t>min_inh</w:t>
      </w:r>
      <w:proofErr w:type="spellEnd"/>
      <w:r w:rsidRPr="00DE1F40">
        <w:rPr>
          <w:color w:val="C4A100"/>
          <w:sz w:val="23"/>
          <w:szCs w:val="23"/>
          <w:lang w:val="en-US"/>
          <w:rPrChange w:id="1944" w:author="Josep Pueyo" w:date="2023-09-15T10:35:00Z">
            <w:rPr>
              <w:color w:val="C4A100"/>
              <w:sz w:val="23"/>
              <w:szCs w:val="23"/>
            </w:rPr>
          </w:rPrChange>
        </w:rPr>
        <w:t xml:space="preserve"> =</w:t>
      </w:r>
      <w:r w:rsidRPr="00DE1F40">
        <w:rPr>
          <w:lang w:val="en-US"/>
          <w:rPrChange w:id="1945" w:author="Josep Pueyo" w:date="2023-09-15T10:35:00Z">
            <w:rPr/>
          </w:rPrChange>
        </w:rPr>
        <w:t xml:space="preserve"> </w:t>
      </w:r>
    </w:p>
    <w:p w14:paraId="2580D3BE" w14:textId="77777777" w:rsidR="008D1567" w:rsidRPr="00DE1F40" w:rsidRDefault="00000000">
      <w:pPr>
        <w:pStyle w:val="HTMLPreformatted"/>
        <w:divId w:val="2046445774"/>
        <w:rPr>
          <w:lang w:val="en-US"/>
          <w:rPrChange w:id="1946" w:author="Josep Pueyo" w:date="2023-09-15T10:35:00Z">
            <w:rPr/>
          </w:rPrChange>
        </w:rPr>
      </w:pPr>
      <w:r w:rsidRPr="00DE1F40">
        <w:rPr>
          <w:lang w:val="en-US"/>
          <w:rPrChange w:id="1947" w:author="Josep Pueyo" w:date="2023-09-15T10:35:00Z">
            <w:rPr/>
          </w:rPrChange>
        </w:rPr>
        <w:t xml:space="preserve">                        </w:t>
      </w:r>
      <w:r w:rsidRPr="00DE1F40">
        <w:rPr>
          <w:color w:val="0000CF"/>
          <w:sz w:val="23"/>
          <w:szCs w:val="23"/>
          <w:lang w:val="en-US"/>
          <w:rPrChange w:id="1948" w:author="Josep Pueyo" w:date="2023-09-15T10:35:00Z">
            <w:rPr>
              <w:color w:val="0000CF"/>
              <w:sz w:val="23"/>
              <w:szCs w:val="23"/>
            </w:rPr>
          </w:rPrChange>
        </w:rPr>
        <w:t>0</w:t>
      </w:r>
      <w:r w:rsidRPr="00DE1F40">
        <w:rPr>
          <w:lang w:val="en-US"/>
          <w:rPrChange w:id="1949" w:author="Josep Pueyo" w:date="2023-09-15T10:35:00Z">
            <w:rPr/>
          </w:rPrChange>
        </w:rPr>
        <w:t xml:space="preserve">                   </w:t>
      </w:r>
    </w:p>
    <w:p w14:paraId="5A47F6DD" w14:textId="77777777" w:rsidR="008D1567" w:rsidRPr="00DE1F40" w:rsidRDefault="00000000">
      <w:pPr>
        <w:pStyle w:val="HTMLPreformatted"/>
        <w:divId w:val="2046445774"/>
        <w:rPr>
          <w:lang w:val="en-US"/>
          <w:rPrChange w:id="1950" w:author="Josep Pueyo" w:date="2023-09-15T10:35:00Z">
            <w:rPr/>
          </w:rPrChange>
        </w:rPr>
      </w:pPr>
      <w:r w:rsidRPr="00DE1F40">
        <w:rPr>
          <w:lang w:val="en-US"/>
          <w:rPrChange w:id="1951" w:author="Josep Pueyo" w:date="2023-09-15T10:35:00Z">
            <w:rPr/>
          </w:rPrChange>
        </w:rPr>
        <w:t xml:space="preserve">                        </w:t>
      </w:r>
      <w:r w:rsidRPr="00DE1F40">
        <w:rPr>
          <w:i/>
          <w:iCs/>
          <w:color w:val="8F5903"/>
          <w:sz w:val="23"/>
          <w:szCs w:val="23"/>
          <w:lang w:val="en-US"/>
          <w:rPrChange w:id="1952" w:author="Josep Pueyo" w:date="2023-09-15T10:35:00Z">
            <w:rPr>
              <w:i/>
              <w:iCs/>
              <w:color w:val="8F5903"/>
              <w:sz w:val="23"/>
              <w:szCs w:val="23"/>
            </w:rPr>
          </w:rPrChange>
        </w:rPr>
        <w:t xml:space="preserve"># Neighborhoods with less </w:t>
      </w:r>
      <w:proofErr w:type="spellStart"/>
      <w:r w:rsidRPr="00DE1F40">
        <w:rPr>
          <w:i/>
          <w:iCs/>
          <w:color w:val="8F5903"/>
          <w:sz w:val="23"/>
          <w:szCs w:val="23"/>
          <w:lang w:val="en-US"/>
          <w:rPrChange w:id="1953" w:author="Josep Pueyo" w:date="2023-09-15T10:35:00Z">
            <w:rPr>
              <w:i/>
              <w:iCs/>
              <w:color w:val="8F5903"/>
              <w:sz w:val="23"/>
              <w:szCs w:val="23"/>
            </w:rPr>
          </w:rPrChange>
        </w:rPr>
        <w:t>hanbitants</w:t>
      </w:r>
      <w:proofErr w:type="spellEnd"/>
      <w:r w:rsidRPr="00DE1F40">
        <w:rPr>
          <w:i/>
          <w:iCs/>
          <w:color w:val="8F5903"/>
          <w:sz w:val="23"/>
          <w:szCs w:val="23"/>
          <w:lang w:val="en-US"/>
          <w:rPrChange w:id="1954" w:author="Josep Pueyo" w:date="2023-09-15T10:35:00Z">
            <w:rPr>
              <w:i/>
              <w:iCs/>
              <w:color w:val="8F5903"/>
              <w:sz w:val="23"/>
              <w:szCs w:val="23"/>
            </w:rPr>
          </w:rPrChange>
        </w:rPr>
        <w:t xml:space="preserve"> are excluded</w:t>
      </w:r>
    </w:p>
    <w:p w14:paraId="15D66A22" w14:textId="77777777" w:rsidR="008D1567" w:rsidRPr="00DE1F40" w:rsidRDefault="008D1567">
      <w:pPr>
        <w:pStyle w:val="HTMLPreformatted"/>
        <w:divId w:val="2046445774"/>
        <w:rPr>
          <w:lang w:val="en-US"/>
          <w:rPrChange w:id="1955" w:author="Josep Pueyo" w:date="2023-09-15T10:35:00Z">
            <w:rPr/>
          </w:rPrChange>
        </w:rPr>
      </w:pPr>
    </w:p>
    <w:p w14:paraId="5DB258C4" w14:textId="77777777" w:rsidR="008D1567" w:rsidRPr="00DE1F40" w:rsidRDefault="00000000">
      <w:pPr>
        <w:pStyle w:val="HTMLPreformatted"/>
        <w:divId w:val="2046445774"/>
        <w:rPr>
          <w:lang w:val="en-US"/>
          <w:rPrChange w:id="1956" w:author="Josep Pueyo" w:date="2023-09-15T10:35:00Z">
            <w:rPr/>
          </w:rPrChange>
        </w:rPr>
      </w:pPr>
      <w:r w:rsidRPr="00DE1F40">
        <w:rPr>
          <w:lang w:val="en-US"/>
          <w:rPrChange w:id="1957" w:author="Josep Pueyo" w:date="2023-09-15T10:35:00Z">
            <w:rPr/>
          </w:rPrChange>
        </w:rPr>
        <w:t xml:space="preserve">                        </w:t>
      </w:r>
      <w:r w:rsidRPr="00DE1F40">
        <w:rPr>
          <w:color w:val="000000"/>
          <w:sz w:val="23"/>
          <w:szCs w:val="23"/>
          <w:lang w:val="en-US"/>
          <w:rPrChange w:id="1958" w:author="Josep Pueyo" w:date="2023-09-15T10:35:00Z">
            <w:rPr>
              <w:color w:val="000000"/>
              <w:sz w:val="23"/>
              <w:szCs w:val="23"/>
            </w:rPr>
          </w:rPrChange>
        </w:rPr>
        <w:t>)</w:t>
      </w:r>
    </w:p>
    <w:p w14:paraId="1E043CCF" w14:textId="77777777" w:rsidR="008D1567" w:rsidRPr="00DE1F40" w:rsidRDefault="00000000">
      <w:pPr>
        <w:pStyle w:val="HTMLPreformatted"/>
        <w:divId w:val="2046445774"/>
        <w:rPr>
          <w:lang w:val="en-US"/>
          <w:rPrChange w:id="1959" w:author="Josep Pueyo" w:date="2023-09-15T10:35:00Z">
            <w:rPr/>
          </w:rPrChange>
        </w:rPr>
      </w:pPr>
      <w:r w:rsidRPr="00DE1F40">
        <w:rPr>
          <w:lang w:val="en-US"/>
          <w:rPrChange w:id="1960" w:author="Josep Pueyo" w:date="2023-09-15T10:35:00Z">
            <w:rPr/>
          </w:rPrChange>
        </w:rPr>
        <w:t xml:space="preserve">                    </w:t>
      </w:r>
    </w:p>
    <w:p w14:paraId="239D905E" w14:textId="77777777" w:rsidR="008D1567" w:rsidRPr="00DE1F40" w:rsidRDefault="00000000">
      <w:pPr>
        <w:pStyle w:val="NormalWeb"/>
        <w:divId w:val="2046445774"/>
        <w:rPr>
          <w:lang w:val="en-US"/>
          <w:rPrChange w:id="1961" w:author="Josep Pueyo" w:date="2023-09-15T10:35:00Z">
            <w:rPr/>
          </w:rPrChange>
        </w:rPr>
      </w:pPr>
      <w:r w:rsidRPr="00DE1F40">
        <w:rPr>
          <w:b/>
          <w:bCs/>
          <w:lang w:val="en-US"/>
          <w:rPrChange w:id="1962" w:author="Josep Pueyo" w:date="2023-09-15T10:35:00Z">
            <w:rPr>
              <w:b/>
              <w:bCs/>
            </w:rPr>
          </w:rPrChange>
        </w:rPr>
        <w:t>Food production</w:t>
      </w:r>
      <w:r w:rsidRPr="00DE1F40">
        <w:rPr>
          <w:lang w:val="en-US"/>
          <w:rPrChange w:id="1963" w:author="Josep Pueyo" w:date="2023-09-15T10:35:00Z">
            <w:rPr/>
          </w:rPrChange>
        </w:rPr>
        <w:t xml:space="preserve"> Although many authors stated that the main goal of urban agriculture is not to produce food ( </w:t>
      </w:r>
      <w:r w:rsidRPr="00DE1F40">
        <w:rPr>
          <w:lang w:val="en-US"/>
          <w:rPrChange w:id="1964" w:author="Josep Pueyo" w:date="2023-09-15T10:35:00Z">
            <w:rPr/>
          </w:rPrChange>
        </w:rPr>
        <w:fldChar w:fldCharType="begin"/>
      </w:r>
      <w:r w:rsidRPr="00DE1F40">
        <w:rPr>
          <w:lang w:val="en-US"/>
          <w:rPrChange w:id="1965" w:author="Josep Pueyo" w:date="2023-09-15T10:35:00Z">
            <w:rPr/>
          </w:rPrChange>
        </w:rPr>
        <w:instrText>HYPERLINK \l "ref-34"</w:instrText>
      </w:r>
      <w:r w:rsidRPr="00F46451">
        <w:rPr>
          <w:lang w:val="en-US"/>
        </w:rPr>
      </w:r>
      <w:r w:rsidRPr="00DE1F40">
        <w:rPr>
          <w:lang w:val="en-US"/>
          <w:rPrChange w:id="1966" w:author="Josep Pueyo" w:date="2023-09-15T10:35:00Z">
            <w:rPr>
              <w:rStyle w:val="Hyperlink"/>
            </w:rPr>
          </w:rPrChange>
        </w:rPr>
        <w:fldChar w:fldCharType="separate"/>
      </w:r>
      <w:r w:rsidRPr="00DE1F40">
        <w:rPr>
          <w:rStyle w:val="Hyperlink"/>
          <w:lang w:val="en-US"/>
          <w:rPrChange w:id="1967" w:author="Josep Pueyo" w:date="2023-09-15T10:35:00Z">
            <w:rPr>
              <w:rStyle w:val="Hyperlink"/>
            </w:rPr>
          </w:rPrChange>
        </w:rPr>
        <w:t xml:space="preserve">Säumel </w:t>
      </w:r>
      <w:r w:rsidRPr="00DE1F40">
        <w:rPr>
          <w:rStyle w:val="Hyperlink"/>
          <w:i/>
          <w:iCs/>
          <w:lang w:val="en-US"/>
          <w:rPrChange w:id="1968" w:author="Josep Pueyo" w:date="2023-09-15T10:35:00Z">
            <w:rPr>
              <w:rStyle w:val="Hyperlink"/>
              <w:i/>
              <w:iCs/>
            </w:rPr>
          </w:rPrChange>
        </w:rPr>
        <w:t>et al.,</w:t>
      </w:r>
      <w:r w:rsidRPr="00DE1F40">
        <w:rPr>
          <w:rStyle w:val="Hyperlink"/>
          <w:lang w:val="en-US"/>
          <w:rPrChange w:id="1969" w:author="Josep Pueyo" w:date="2023-09-15T10:35:00Z">
            <w:rPr>
              <w:rStyle w:val="Hyperlink"/>
            </w:rPr>
          </w:rPrChange>
        </w:rPr>
        <w:t xml:space="preserve"> 2019</w:t>
      </w:r>
      <w:r w:rsidRPr="00DE1F40">
        <w:rPr>
          <w:rStyle w:val="Hyperlink"/>
          <w:lang w:val="en-US"/>
          <w:rPrChange w:id="1970" w:author="Josep Pueyo" w:date="2023-09-15T10:35:00Z">
            <w:rPr>
              <w:rStyle w:val="Hyperlink"/>
            </w:rPr>
          </w:rPrChange>
        </w:rPr>
        <w:fldChar w:fldCharType="end"/>
      </w:r>
      <w:r w:rsidRPr="00DE1F40">
        <w:rPr>
          <w:lang w:val="en-US"/>
          <w:rPrChange w:id="1971" w:author="Josep Pueyo" w:date="2023-09-15T10:35:00Z">
            <w:rPr/>
          </w:rPrChange>
        </w:rPr>
        <w:t xml:space="preserve">; </w:t>
      </w:r>
      <w:r w:rsidRPr="00DE1F40">
        <w:rPr>
          <w:lang w:val="en-US"/>
          <w:rPrChange w:id="1972" w:author="Josep Pueyo" w:date="2023-09-15T10:35:00Z">
            <w:rPr/>
          </w:rPrChange>
        </w:rPr>
        <w:fldChar w:fldCharType="begin"/>
      </w:r>
      <w:r w:rsidRPr="00DE1F40">
        <w:rPr>
          <w:lang w:val="en-US"/>
          <w:rPrChange w:id="1973" w:author="Josep Pueyo" w:date="2023-09-15T10:35:00Z">
            <w:rPr/>
          </w:rPrChange>
        </w:rPr>
        <w:instrText>HYPERLINK \l "ref-39"</w:instrText>
      </w:r>
      <w:r w:rsidRPr="00F46451">
        <w:rPr>
          <w:lang w:val="en-US"/>
        </w:rPr>
      </w:r>
      <w:r w:rsidRPr="00DE1F40">
        <w:rPr>
          <w:lang w:val="en-US"/>
          <w:rPrChange w:id="1974" w:author="Josep Pueyo" w:date="2023-09-15T10:35:00Z">
            <w:rPr>
              <w:rStyle w:val="Hyperlink"/>
            </w:rPr>
          </w:rPrChange>
        </w:rPr>
        <w:fldChar w:fldCharType="separate"/>
      </w:r>
      <w:proofErr w:type="spellStart"/>
      <w:r w:rsidRPr="00DE1F40">
        <w:rPr>
          <w:rStyle w:val="Hyperlink"/>
          <w:lang w:val="en-US"/>
          <w:rPrChange w:id="1975" w:author="Josep Pueyo" w:date="2023-09-15T10:35:00Z">
            <w:rPr>
              <w:rStyle w:val="Hyperlink"/>
            </w:rPr>
          </w:rPrChange>
        </w:rPr>
        <w:t>Tornaghi</w:t>
      </w:r>
      <w:proofErr w:type="spellEnd"/>
      <w:r w:rsidRPr="00DE1F40">
        <w:rPr>
          <w:rStyle w:val="Hyperlink"/>
          <w:lang w:val="en-US"/>
          <w:rPrChange w:id="1976" w:author="Josep Pueyo" w:date="2023-09-15T10:35:00Z">
            <w:rPr>
              <w:rStyle w:val="Hyperlink"/>
            </w:rPr>
          </w:rPrChange>
        </w:rPr>
        <w:t>, 2012</w:t>
      </w:r>
      <w:r w:rsidRPr="00DE1F40">
        <w:rPr>
          <w:rStyle w:val="Hyperlink"/>
          <w:lang w:val="en-US"/>
          <w:rPrChange w:id="1977" w:author="Josep Pueyo" w:date="2023-09-15T10:35:00Z">
            <w:rPr>
              <w:rStyle w:val="Hyperlink"/>
            </w:rPr>
          </w:rPrChange>
        </w:rPr>
        <w:fldChar w:fldCharType="end"/>
      </w:r>
      <w:r w:rsidRPr="00DE1F40">
        <w:rPr>
          <w:lang w:val="en-US"/>
          <w:rPrChange w:id="1978" w:author="Josep Pueyo" w:date="2023-09-15T10:35:00Z">
            <w:rPr/>
          </w:rPrChange>
        </w:rPr>
        <w:t xml:space="preserve">), food production is undoubtedly an important component of urban gardens ( </w:t>
      </w:r>
      <w:r w:rsidRPr="00DE1F40">
        <w:rPr>
          <w:lang w:val="en-US"/>
          <w:rPrChange w:id="1979" w:author="Josep Pueyo" w:date="2023-09-15T10:35:00Z">
            <w:rPr/>
          </w:rPrChange>
        </w:rPr>
        <w:fldChar w:fldCharType="begin"/>
      </w:r>
      <w:r w:rsidRPr="00DE1F40">
        <w:rPr>
          <w:lang w:val="en-US"/>
          <w:rPrChange w:id="1980" w:author="Josep Pueyo" w:date="2023-09-15T10:35:00Z">
            <w:rPr/>
          </w:rPrChange>
        </w:rPr>
        <w:instrText>HYPERLINK \l "ref-11"</w:instrText>
      </w:r>
      <w:r w:rsidRPr="00F46451">
        <w:rPr>
          <w:lang w:val="en-US"/>
        </w:rPr>
      </w:r>
      <w:r w:rsidRPr="00DE1F40">
        <w:rPr>
          <w:lang w:val="en-US"/>
          <w:rPrChange w:id="1981" w:author="Josep Pueyo" w:date="2023-09-15T10:35:00Z">
            <w:rPr>
              <w:rStyle w:val="Hyperlink"/>
            </w:rPr>
          </w:rPrChange>
        </w:rPr>
        <w:fldChar w:fldCharType="separate"/>
      </w:r>
      <w:r w:rsidRPr="00DE1F40">
        <w:rPr>
          <w:rStyle w:val="Hyperlink"/>
          <w:lang w:val="en-US"/>
          <w:rPrChange w:id="1982" w:author="Josep Pueyo" w:date="2023-09-15T10:35:00Z">
            <w:rPr>
              <w:rStyle w:val="Hyperlink"/>
            </w:rPr>
          </w:rPrChange>
        </w:rPr>
        <w:t>Furness &amp; Gallaher, 2018</w:t>
      </w:r>
      <w:r w:rsidRPr="00DE1F40">
        <w:rPr>
          <w:rStyle w:val="Hyperlink"/>
          <w:lang w:val="en-US"/>
          <w:rPrChange w:id="1983" w:author="Josep Pueyo" w:date="2023-09-15T10:35:00Z">
            <w:rPr>
              <w:rStyle w:val="Hyperlink"/>
            </w:rPr>
          </w:rPrChange>
        </w:rPr>
        <w:fldChar w:fldCharType="end"/>
      </w:r>
      <w:r w:rsidRPr="00DE1F40">
        <w:rPr>
          <w:lang w:val="en-US"/>
          <w:rPrChange w:id="1984" w:author="Josep Pueyo" w:date="2023-09-15T10:35:00Z">
            <w:rPr/>
          </w:rPrChange>
        </w:rPr>
        <w:t xml:space="preserve">; </w:t>
      </w:r>
      <w:r w:rsidRPr="00DE1F40">
        <w:rPr>
          <w:lang w:val="en-US"/>
          <w:rPrChange w:id="1985" w:author="Josep Pueyo" w:date="2023-09-15T10:35:00Z">
            <w:rPr/>
          </w:rPrChange>
        </w:rPr>
        <w:fldChar w:fldCharType="begin"/>
      </w:r>
      <w:r w:rsidRPr="00DE1F40">
        <w:rPr>
          <w:lang w:val="en-US"/>
          <w:rPrChange w:id="1986" w:author="Josep Pueyo" w:date="2023-09-15T10:35:00Z">
            <w:rPr/>
          </w:rPrChange>
        </w:rPr>
        <w:instrText>HYPERLINK \l "ref-37"</w:instrText>
      </w:r>
      <w:r w:rsidRPr="00F46451">
        <w:rPr>
          <w:lang w:val="en-US"/>
        </w:rPr>
      </w:r>
      <w:r w:rsidRPr="00DE1F40">
        <w:rPr>
          <w:lang w:val="en-US"/>
          <w:rPrChange w:id="1987" w:author="Josep Pueyo" w:date="2023-09-15T10:35:00Z">
            <w:rPr>
              <w:rStyle w:val="Hyperlink"/>
            </w:rPr>
          </w:rPrChange>
        </w:rPr>
        <w:fldChar w:fldCharType="separate"/>
      </w:r>
      <w:r w:rsidRPr="00DE1F40">
        <w:rPr>
          <w:rStyle w:val="Hyperlink"/>
          <w:lang w:val="en-US"/>
          <w:rPrChange w:id="1988" w:author="Josep Pueyo" w:date="2023-09-15T10:35:00Z">
            <w:rPr>
              <w:rStyle w:val="Hyperlink"/>
            </w:rPr>
          </w:rPrChange>
        </w:rPr>
        <w:t>Steel, 2008</w:t>
      </w:r>
      <w:r w:rsidRPr="00DE1F40">
        <w:rPr>
          <w:rStyle w:val="Hyperlink"/>
          <w:lang w:val="en-US"/>
          <w:rPrChange w:id="1989" w:author="Josep Pueyo" w:date="2023-09-15T10:35:00Z">
            <w:rPr>
              <w:rStyle w:val="Hyperlink"/>
            </w:rPr>
          </w:rPrChange>
        </w:rPr>
        <w:fldChar w:fldCharType="end"/>
      </w:r>
      <w:r w:rsidRPr="00DE1F40">
        <w:rPr>
          <w:lang w:val="en-US"/>
          <w:rPrChange w:id="1990" w:author="Josep Pueyo" w:date="2023-09-15T10:35:00Z">
            <w:rPr/>
          </w:rPrChange>
        </w:rPr>
        <w:t xml:space="preserve">) and the most frequent output modeled at a city scale ( </w:t>
      </w:r>
      <w:r w:rsidRPr="00DE1F40">
        <w:rPr>
          <w:lang w:val="en-US"/>
          <w:rPrChange w:id="1991" w:author="Josep Pueyo" w:date="2023-09-15T10:35:00Z">
            <w:rPr/>
          </w:rPrChange>
        </w:rPr>
        <w:fldChar w:fldCharType="begin"/>
      </w:r>
      <w:r w:rsidRPr="00DE1F40">
        <w:rPr>
          <w:lang w:val="en-US"/>
          <w:rPrChange w:id="1992" w:author="Josep Pueyo" w:date="2023-09-15T10:35:00Z">
            <w:rPr/>
          </w:rPrChange>
        </w:rPr>
        <w:instrText>HYPERLINK \l "ref-14"</w:instrText>
      </w:r>
      <w:r w:rsidRPr="00F46451">
        <w:rPr>
          <w:lang w:val="en-US"/>
        </w:rPr>
      </w:r>
      <w:r w:rsidRPr="00DE1F40">
        <w:rPr>
          <w:lang w:val="en-US"/>
          <w:rPrChange w:id="1993" w:author="Josep Pueyo" w:date="2023-09-15T10:35:00Z">
            <w:rPr>
              <w:rStyle w:val="Hyperlink"/>
            </w:rPr>
          </w:rPrChange>
        </w:rPr>
        <w:fldChar w:fldCharType="separate"/>
      </w:r>
      <w:r w:rsidRPr="00DE1F40">
        <w:rPr>
          <w:rStyle w:val="Hyperlink"/>
          <w:lang w:val="en-US"/>
          <w:rPrChange w:id="1994" w:author="Josep Pueyo" w:date="2023-09-15T10:35:00Z">
            <w:rPr>
              <w:rStyle w:val="Hyperlink"/>
            </w:rPr>
          </w:rPrChange>
        </w:rPr>
        <w:t xml:space="preserve">Grafius </w:t>
      </w:r>
      <w:r w:rsidRPr="00DE1F40">
        <w:rPr>
          <w:rStyle w:val="Hyperlink"/>
          <w:i/>
          <w:iCs/>
          <w:lang w:val="en-US"/>
          <w:rPrChange w:id="1995" w:author="Josep Pueyo" w:date="2023-09-15T10:35:00Z">
            <w:rPr>
              <w:rStyle w:val="Hyperlink"/>
              <w:i/>
              <w:iCs/>
            </w:rPr>
          </w:rPrChange>
        </w:rPr>
        <w:t>et al</w:t>
      </w:r>
      <w:r w:rsidRPr="00DE1F40">
        <w:rPr>
          <w:rStyle w:val="Hyperlink"/>
          <w:lang w:val="en-US"/>
          <w:rPrChange w:id="1996" w:author="Josep Pueyo" w:date="2023-09-15T10:35:00Z">
            <w:rPr>
              <w:rStyle w:val="Hyperlink"/>
            </w:rPr>
          </w:rPrChange>
        </w:rPr>
        <w:t>., 2020</w:t>
      </w:r>
      <w:r w:rsidRPr="00DE1F40">
        <w:rPr>
          <w:rStyle w:val="Hyperlink"/>
          <w:lang w:val="en-US"/>
          <w:rPrChange w:id="1997" w:author="Josep Pueyo" w:date="2023-09-15T10:35:00Z">
            <w:rPr>
              <w:rStyle w:val="Hyperlink"/>
            </w:rPr>
          </w:rPrChange>
        </w:rPr>
        <w:fldChar w:fldCharType="end"/>
      </w:r>
      <w:r w:rsidRPr="00DE1F40">
        <w:rPr>
          <w:lang w:val="en-US"/>
          <w:rPrChange w:id="1998" w:author="Josep Pueyo" w:date="2023-09-15T10:35:00Z">
            <w:rPr/>
          </w:rPrChange>
        </w:rPr>
        <w:t xml:space="preserve">; </w:t>
      </w:r>
      <w:r w:rsidRPr="00DE1F40">
        <w:rPr>
          <w:lang w:val="en-US"/>
          <w:rPrChange w:id="1999" w:author="Josep Pueyo" w:date="2023-09-15T10:35:00Z">
            <w:rPr/>
          </w:rPrChange>
        </w:rPr>
        <w:fldChar w:fldCharType="begin"/>
      </w:r>
      <w:r w:rsidRPr="00DE1F40">
        <w:rPr>
          <w:lang w:val="en-US"/>
          <w:rPrChange w:id="2000" w:author="Josep Pueyo" w:date="2023-09-15T10:35:00Z">
            <w:rPr/>
          </w:rPrChange>
        </w:rPr>
        <w:instrText>HYPERLINK \l "ref-15"</w:instrText>
      </w:r>
      <w:r w:rsidRPr="00F46451">
        <w:rPr>
          <w:lang w:val="en-US"/>
        </w:rPr>
      </w:r>
      <w:r w:rsidRPr="00DE1F40">
        <w:rPr>
          <w:lang w:val="en-US"/>
          <w:rPrChange w:id="2001" w:author="Josep Pueyo" w:date="2023-09-15T10:35:00Z">
            <w:rPr>
              <w:rStyle w:val="Hyperlink"/>
            </w:rPr>
          </w:rPrChange>
        </w:rPr>
        <w:fldChar w:fldCharType="separate"/>
      </w:r>
      <w:r w:rsidRPr="00DE1F40">
        <w:rPr>
          <w:rStyle w:val="Hyperlink"/>
          <w:lang w:val="en-US"/>
          <w:rPrChange w:id="2002" w:author="Josep Pueyo" w:date="2023-09-15T10:35:00Z">
            <w:rPr>
              <w:rStyle w:val="Hyperlink"/>
            </w:rPr>
          </w:rPrChange>
        </w:rPr>
        <w:t>Grewal &amp; Grewal, 2012</w:t>
      </w:r>
      <w:r w:rsidRPr="00DE1F40">
        <w:rPr>
          <w:rStyle w:val="Hyperlink"/>
          <w:lang w:val="en-US"/>
          <w:rPrChange w:id="2003" w:author="Josep Pueyo" w:date="2023-09-15T10:35:00Z">
            <w:rPr>
              <w:rStyle w:val="Hyperlink"/>
            </w:rPr>
          </w:rPrChange>
        </w:rPr>
        <w:fldChar w:fldCharType="end"/>
      </w:r>
      <w:r w:rsidRPr="00DE1F40">
        <w:rPr>
          <w:lang w:val="en-US"/>
          <w:rPrChange w:id="2004" w:author="Josep Pueyo" w:date="2023-09-15T10:35:00Z">
            <w:rPr/>
          </w:rPrChange>
        </w:rPr>
        <w:t xml:space="preserve">). The food production is measured in terms of productivity (kg/m </w:t>
      </w:r>
      <w:r w:rsidRPr="00DE1F40">
        <w:rPr>
          <w:vertAlign w:val="superscript"/>
          <w:lang w:val="en-US"/>
          <w:rPrChange w:id="2005" w:author="Josep Pueyo" w:date="2023-09-15T10:35:00Z">
            <w:rPr>
              <w:vertAlign w:val="superscript"/>
            </w:rPr>
          </w:rPrChange>
        </w:rPr>
        <w:t>2</w:t>
      </w:r>
      <w:r w:rsidRPr="00DE1F40">
        <w:rPr>
          <w:lang w:val="en-US"/>
          <w:rPrChange w:id="2006" w:author="Josep Pueyo" w:date="2023-09-15T10:35:00Z">
            <w:rPr/>
          </w:rPrChange>
        </w:rPr>
        <w:t>):</w:t>
      </w:r>
    </w:p>
    <w:p w14:paraId="6EB81E58" w14:textId="77777777" w:rsidR="008D1567" w:rsidRPr="00DE1F40" w:rsidRDefault="00000000">
      <w:pPr>
        <w:divId w:val="615260088"/>
        <w:rPr>
          <w:rFonts w:eastAsia="Times New Roman"/>
        </w:rPr>
      </w:pPr>
      <w:bookmarkStart w:id="2007" w:name="d14796e3009"/>
      <w:bookmarkEnd w:id="2007"/>
      <w:proofErr w:type="spellStart"/>
      <w:r w:rsidRPr="00DE1F40">
        <w:rPr>
          <w:rFonts w:eastAsia="Times New Roman"/>
        </w:rPr>
        <w:t>Foodproduction</w:t>
      </w:r>
      <w:proofErr w:type="spellEnd"/>
      <w:r w:rsidRPr="00DE1F40">
        <w:rPr>
          <w:rFonts w:eastAsia="Times New Roman"/>
        </w:rPr>
        <w:t xml:space="preserve">=∑i=1Nykai </w:t>
      </w:r>
    </w:p>
    <w:p w14:paraId="2870F8A7" w14:textId="77777777" w:rsidR="008D1567" w:rsidRPr="00DE1F40" w:rsidRDefault="00000000">
      <w:pPr>
        <w:pStyle w:val="NormalWeb"/>
        <w:divId w:val="2046445774"/>
        <w:rPr>
          <w:lang w:val="en-US"/>
          <w:rPrChange w:id="2008" w:author="Josep Pueyo" w:date="2023-09-15T10:35:00Z">
            <w:rPr/>
          </w:rPrChange>
        </w:rPr>
      </w:pPr>
      <w:r w:rsidRPr="00DE1F40">
        <w:rPr>
          <w:lang w:val="en-US"/>
          <w:rPrChange w:id="2009" w:author="Josep Pueyo" w:date="2023-09-15T10:35:00Z">
            <w:rPr/>
          </w:rPrChange>
        </w:rPr>
        <w:t xml:space="preserve">where </w:t>
      </w:r>
      <w:r w:rsidRPr="00DE1F40">
        <w:rPr>
          <w:i/>
          <w:iCs/>
          <w:lang w:val="en-US"/>
          <w:rPrChange w:id="2010" w:author="Josep Pueyo" w:date="2023-09-15T10:35:00Z">
            <w:rPr>
              <w:i/>
              <w:iCs/>
            </w:rPr>
          </w:rPrChange>
        </w:rPr>
        <w:t xml:space="preserve">y </w:t>
      </w:r>
      <w:r w:rsidRPr="00DE1F40">
        <w:rPr>
          <w:i/>
          <w:iCs/>
          <w:vertAlign w:val="subscript"/>
          <w:lang w:val="en-US"/>
          <w:rPrChange w:id="2011" w:author="Josep Pueyo" w:date="2023-09-15T10:35:00Z">
            <w:rPr>
              <w:i/>
              <w:iCs/>
              <w:vertAlign w:val="subscript"/>
            </w:rPr>
          </w:rPrChange>
        </w:rPr>
        <w:t>k</w:t>
      </w:r>
      <w:r w:rsidRPr="00DE1F40">
        <w:rPr>
          <w:i/>
          <w:iCs/>
          <w:lang w:val="en-US"/>
          <w:rPrChange w:id="2012" w:author="Josep Pueyo" w:date="2023-09-15T10:35:00Z">
            <w:rPr>
              <w:i/>
              <w:iCs/>
            </w:rPr>
          </w:rPrChange>
        </w:rPr>
        <w:t xml:space="preserve"> </w:t>
      </w:r>
      <w:r w:rsidRPr="00DE1F40">
        <w:rPr>
          <w:lang w:val="en-US"/>
          <w:rPrChange w:id="2013" w:author="Josep Pueyo" w:date="2023-09-15T10:35:00Z">
            <w:rPr/>
          </w:rPrChange>
        </w:rPr>
        <w:t xml:space="preserve">is the yield (in </w:t>
      </w:r>
      <w:r w:rsidRPr="00DE1F40">
        <w:rPr>
          <w:i/>
          <w:iCs/>
          <w:lang w:val="en-US"/>
          <w:rPrChange w:id="2014" w:author="Josep Pueyo" w:date="2023-09-15T10:35:00Z">
            <w:rPr>
              <w:i/>
              <w:iCs/>
            </w:rPr>
          </w:rPrChange>
        </w:rPr>
        <w:t>kg/m</w:t>
      </w:r>
      <w:r w:rsidRPr="00DE1F40">
        <w:rPr>
          <w:lang w:val="en-US"/>
          <w:rPrChange w:id="2015" w:author="Josep Pueyo" w:date="2023-09-15T10:35:00Z">
            <w:rPr/>
          </w:rPrChange>
        </w:rPr>
        <w:t xml:space="preserve"> </w:t>
      </w:r>
      <w:r w:rsidRPr="00DE1F40">
        <w:rPr>
          <w:vertAlign w:val="superscript"/>
          <w:lang w:val="en-US"/>
          <w:rPrChange w:id="2016" w:author="Josep Pueyo" w:date="2023-09-15T10:35:00Z">
            <w:rPr>
              <w:vertAlign w:val="superscript"/>
            </w:rPr>
          </w:rPrChange>
        </w:rPr>
        <w:t>2</w:t>
      </w:r>
      <w:r w:rsidRPr="00DE1F40">
        <w:rPr>
          <w:lang w:val="en-US"/>
          <w:rPrChange w:id="2017" w:author="Josep Pueyo" w:date="2023-09-15T10:35:00Z">
            <w:rPr/>
          </w:rPrChange>
        </w:rPr>
        <w:t xml:space="preserve">) of the category </w:t>
      </w:r>
      <w:r w:rsidRPr="00DE1F40">
        <w:rPr>
          <w:i/>
          <w:iCs/>
          <w:lang w:val="en-US"/>
          <w:rPrChange w:id="2018" w:author="Josep Pueyo" w:date="2023-09-15T10:35:00Z">
            <w:rPr>
              <w:i/>
              <w:iCs/>
            </w:rPr>
          </w:rPrChange>
        </w:rPr>
        <w:t>k</w:t>
      </w:r>
      <w:r w:rsidRPr="00DE1F40">
        <w:rPr>
          <w:lang w:val="en-US"/>
          <w:rPrChange w:id="2019" w:author="Josep Pueyo" w:date="2023-09-15T10:35:00Z">
            <w:rPr/>
          </w:rPrChange>
        </w:rPr>
        <w:t xml:space="preserve"> of urban garden; and </w:t>
      </w:r>
      <w:r w:rsidRPr="00DE1F40">
        <w:rPr>
          <w:i/>
          <w:iCs/>
          <w:lang w:val="en-US"/>
          <w:rPrChange w:id="2020" w:author="Josep Pueyo" w:date="2023-09-15T10:35:00Z">
            <w:rPr>
              <w:i/>
              <w:iCs/>
            </w:rPr>
          </w:rPrChange>
        </w:rPr>
        <w:t xml:space="preserve">a </w:t>
      </w:r>
      <w:r w:rsidRPr="00DE1F40">
        <w:rPr>
          <w:i/>
          <w:iCs/>
          <w:vertAlign w:val="subscript"/>
          <w:lang w:val="en-US"/>
          <w:rPrChange w:id="2021" w:author="Josep Pueyo" w:date="2023-09-15T10:35:00Z">
            <w:rPr>
              <w:i/>
              <w:iCs/>
              <w:vertAlign w:val="subscript"/>
            </w:rPr>
          </w:rPrChange>
        </w:rPr>
        <w:t>i</w:t>
      </w:r>
      <w:r w:rsidRPr="00DE1F40">
        <w:rPr>
          <w:i/>
          <w:iCs/>
          <w:lang w:val="en-US"/>
          <w:rPrChange w:id="2022" w:author="Josep Pueyo" w:date="2023-09-15T10:35:00Z">
            <w:rPr>
              <w:i/>
              <w:iCs/>
            </w:rPr>
          </w:rPrChange>
        </w:rPr>
        <w:t xml:space="preserve"> </w:t>
      </w:r>
      <w:r w:rsidRPr="00DE1F40">
        <w:rPr>
          <w:lang w:val="en-US"/>
          <w:rPrChange w:id="2023" w:author="Josep Pueyo" w:date="2023-09-15T10:35:00Z">
            <w:rPr/>
          </w:rPrChange>
        </w:rPr>
        <w:t xml:space="preserve">is the area of urban garden </w:t>
      </w:r>
      <w:r w:rsidRPr="00DE1F40">
        <w:rPr>
          <w:i/>
          <w:iCs/>
          <w:lang w:val="en-US"/>
          <w:rPrChange w:id="2024" w:author="Josep Pueyo" w:date="2023-09-15T10:35:00Z">
            <w:rPr>
              <w:i/>
              <w:iCs/>
            </w:rPr>
          </w:rPrChange>
        </w:rPr>
        <w:t>i</w:t>
      </w:r>
      <w:r w:rsidRPr="00DE1F40">
        <w:rPr>
          <w:lang w:val="en-US"/>
          <w:rPrChange w:id="2025" w:author="Josep Pueyo" w:date="2023-09-15T10:35:00Z">
            <w:rPr/>
          </w:rPrChange>
        </w:rPr>
        <w:t xml:space="preserve"> in </w:t>
      </w:r>
      <w:r w:rsidRPr="00DE1F40">
        <w:rPr>
          <w:i/>
          <w:iCs/>
          <w:lang w:val="en-US"/>
          <w:rPrChange w:id="2026" w:author="Josep Pueyo" w:date="2023-09-15T10:35:00Z">
            <w:rPr>
              <w:i/>
              <w:iCs/>
            </w:rPr>
          </w:rPrChange>
        </w:rPr>
        <w:t>m</w:t>
      </w:r>
      <w:r w:rsidRPr="00DE1F40">
        <w:rPr>
          <w:lang w:val="en-US"/>
          <w:rPrChange w:id="2027" w:author="Josep Pueyo" w:date="2023-09-15T10:35:00Z">
            <w:rPr/>
          </w:rPrChange>
        </w:rPr>
        <w:t xml:space="preserve"> </w:t>
      </w:r>
      <w:r w:rsidRPr="00DE1F40">
        <w:rPr>
          <w:vertAlign w:val="superscript"/>
          <w:lang w:val="en-US"/>
          <w:rPrChange w:id="2028" w:author="Josep Pueyo" w:date="2023-09-15T10:35:00Z">
            <w:rPr>
              <w:vertAlign w:val="superscript"/>
            </w:rPr>
          </w:rPrChange>
        </w:rPr>
        <w:t>2</w:t>
      </w:r>
      <w:r w:rsidRPr="00DE1F40">
        <w:rPr>
          <w:lang w:val="en-US"/>
          <w:rPrChange w:id="2029" w:author="Josep Pueyo" w:date="2023-09-15T10:35:00Z">
            <w:rPr/>
          </w:rPrChange>
        </w:rPr>
        <w:t xml:space="preserve">. By default, the value of </w:t>
      </w:r>
      <w:r w:rsidRPr="00DE1F40">
        <w:rPr>
          <w:i/>
          <w:iCs/>
          <w:lang w:val="en-US"/>
          <w:rPrChange w:id="2030" w:author="Josep Pueyo" w:date="2023-09-15T10:35:00Z">
            <w:rPr>
              <w:i/>
              <w:iCs/>
            </w:rPr>
          </w:rPrChange>
        </w:rPr>
        <w:t>y</w:t>
      </w:r>
      <w:r w:rsidRPr="00DE1F40">
        <w:rPr>
          <w:lang w:val="en-US"/>
          <w:rPrChange w:id="2031" w:author="Josep Pueyo" w:date="2023-09-15T10:35:00Z">
            <w:rPr/>
          </w:rPrChange>
        </w:rPr>
        <w:t xml:space="preserve"> is randomized using a random uniform distribution within the range defined by </w:t>
      </w:r>
      <w:r w:rsidRPr="00DE1F40">
        <w:rPr>
          <w:rStyle w:val="HTMLTypewriter"/>
          <w:lang w:val="en-US"/>
          <w:rPrChange w:id="2032" w:author="Josep Pueyo" w:date="2023-09-15T10:35:00Z">
            <w:rPr>
              <w:rStyle w:val="HTMLTypewriter"/>
            </w:rPr>
          </w:rPrChange>
        </w:rPr>
        <w:t>food1</w:t>
      </w:r>
      <w:r w:rsidRPr="00DE1F40">
        <w:rPr>
          <w:lang w:val="en-US"/>
          <w:rPrChange w:id="2033" w:author="Josep Pueyo" w:date="2023-09-15T10:35:00Z">
            <w:rPr/>
          </w:rPrChange>
        </w:rPr>
        <w:t xml:space="preserve"> and </w:t>
      </w:r>
      <w:r w:rsidRPr="00DE1F40">
        <w:rPr>
          <w:rStyle w:val="HTMLTypewriter"/>
          <w:lang w:val="en-US"/>
          <w:rPrChange w:id="2034" w:author="Josep Pueyo" w:date="2023-09-15T10:35:00Z">
            <w:rPr>
              <w:rStyle w:val="HTMLTypewriter"/>
            </w:rPr>
          </w:rPrChange>
        </w:rPr>
        <w:t>food2</w:t>
      </w:r>
      <w:r w:rsidRPr="00DE1F40">
        <w:rPr>
          <w:lang w:val="en-US"/>
          <w:rPrChange w:id="2035" w:author="Josep Pueyo" w:date="2023-09-15T10:35:00Z">
            <w:rPr/>
          </w:rPrChange>
        </w:rPr>
        <w:t xml:space="preserve"> values in </w:t>
      </w:r>
      <w:proofErr w:type="spellStart"/>
      <w:r w:rsidRPr="00DE1F40">
        <w:rPr>
          <w:rStyle w:val="HTMLTypewriter"/>
          <w:lang w:val="en-US"/>
          <w:rPrChange w:id="2036" w:author="Josep Pueyo" w:date="2023-09-15T10:35:00Z">
            <w:rPr>
              <w:rStyle w:val="HTMLTypewriter"/>
            </w:rPr>
          </w:rPrChange>
        </w:rPr>
        <w:t>city_land_uses</w:t>
      </w:r>
      <w:proofErr w:type="spellEnd"/>
      <w:r w:rsidRPr="00DE1F40">
        <w:rPr>
          <w:lang w:val="en-US"/>
          <w:rPrChange w:id="2037" w:author="Josep Pueyo" w:date="2023-09-15T10:35:00Z">
            <w:rPr/>
          </w:rPrChange>
        </w:rPr>
        <w:t>, which are the minimum and maximum yield values found in the literature for each category of urban garden. The function computes a Monte Carlo simulation of 1,000 iterations to calculate the confidence interval.</w:t>
      </w:r>
    </w:p>
    <w:p w14:paraId="10FFDAB0" w14:textId="77777777" w:rsidR="008D1567" w:rsidRPr="00DE1F40" w:rsidRDefault="00000000">
      <w:pPr>
        <w:pStyle w:val="NormalWeb"/>
        <w:divId w:val="2046445774"/>
        <w:rPr>
          <w:lang w:val="en-US"/>
          <w:rPrChange w:id="2038" w:author="Josep Pueyo" w:date="2023-09-15T10:35:00Z">
            <w:rPr/>
          </w:rPrChange>
        </w:rPr>
      </w:pPr>
      <w:r w:rsidRPr="00DE1F40">
        <w:rPr>
          <w:lang w:val="en-US"/>
          <w:rPrChange w:id="2039" w:author="Josep Pueyo" w:date="2023-09-15T10:35:00Z">
            <w:rPr/>
          </w:rPrChange>
        </w:rPr>
        <w:lastRenderedPageBreak/>
        <w:t xml:space="preserve">The function that calculates the food production is </w:t>
      </w:r>
      <w:proofErr w:type="spellStart"/>
      <w:r w:rsidRPr="00DE1F40">
        <w:rPr>
          <w:rStyle w:val="HTMLTypewriter"/>
          <w:lang w:val="en-US"/>
          <w:rPrChange w:id="2040" w:author="Josep Pueyo" w:date="2023-09-15T10:35:00Z">
            <w:rPr>
              <w:rStyle w:val="HTMLTypewriter"/>
            </w:rPr>
          </w:rPrChange>
        </w:rPr>
        <w:t>food_production</w:t>
      </w:r>
      <w:proofErr w:type="spellEnd"/>
      <w:r w:rsidRPr="00DE1F40">
        <w:rPr>
          <w:lang w:val="en-US"/>
          <w:rPrChange w:id="2041" w:author="Josep Pueyo" w:date="2023-09-15T10:35:00Z">
            <w:rPr/>
          </w:rPrChange>
        </w:rPr>
        <w:t xml:space="preserve"> (code snippet 7). It takes the urban representation </w:t>
      </w:r>
      <w:proofErr w:type="gramStart"/>
      <w:r w:rsidRPr="00DE1F40">
        <w:rPr>
          <w:lang w:val="en-US"/>
          <w:rPrChange w:id="2042" w:author="Josep Pueyo" w:date="2023-09-15T10:35:00Z">
            <w:rPr/>
          </w:rPrChange>
        </w:rPr>
        <w:t xml:space="preserve">( </w:t>
      </w:r>
      <w:r w:rsidRPr="00DE1F40">
        <w:rPr>
          <w:rStyle w:val="HTMLTypewriter"/>
          <w:lang w:val="en-US"/>
          <w:rPrChange w:id="2043" w:author="Josep Pueyo" w:date="2023-09-15T10:35:00Z">
            <w:rPr>
              <w:rStyle w:val="HTMLTypewriter"/>
            </w:rPr>
          </w:rPrChange>
        </w:rPr>
        <w:t>x</w:t>
      </w:r>
      <w:proofErr w:type="gramEnd"/>
      <w:r w:rsidRPr="00DE1F40">
        <w:rPr>
          <w:lang w:val="en-US"/>
          <w:rPrChange w:id="2044" w:author="Josep Pueyo" w:date="2023-09-15T10:35:00Z">
            <w:rPr/>
          </w:rPrChange>
        </w:rPr>
        <w:t xml:space="preserve">) as the first argument. If the second argument </w:t>
      </w:r>
      <w:proofErr w:type="spellStart"/>
      <w:r w:rsidRPr="00DE1F40">
        <w:rPr>
          <w:rStyle w:val="HTMLTypewriter"/>
          <w:lang w:val="en-US"/>
          <w:rPrChange w:id="2045" w:author="Josep Pueyo" w:date="2023-09-15T10:35:00Z">
            <w:rPr>
              <w:rStyle w:val="HTMLTypewriter"/>
            </w:rPr>
          </w:rPrChange>
        </w:rPr>
        <w:t>edible_df</w:t>
      </w:r>
      <w:proofErr w:type="spellEnd"/>
      <w:r w:rsidRPr="00DE1F40">
        <w:rPr>
          <w:lang w:val="en-US"/>
          <w:rPrChange w:id="2046" w:author="Josep Pueyo" w:date="2023-09-15T10:35:00Z">
            <w:rPr/>
          </w:rPrChange>
        </w:rPr>
        <w:t xml:space="preserve"> is </w:t>
      </w:r>
      <w:r w:rsidRPr="00DE1F40">
        <w:rPr>
          <w:rStyle w:val="HTMLTypewriter"/>
          <w:lang w:val="en-US"/>
          <w:rPrChange w:id="2047" w:author="Josep Pueyo" w:date="2023-09-15T10:35:00Z">
            <w:rPr>
              <w:rStyle w:val="HTMLTypewriter"/>
            </w:rPr>
          </w:rPrChange>
        </w:rPr>
        <w:t>NULL</w:t>
      </w:r>
      <w:r w:rsidRPr="00DE1F40">
        <w:rPr>
          <w:lang w:val="en-US"/>
          <w:rPrChange w:id="2048" w:author="Josep Pueyo" w:date="2023-09-15T10:35:00Z">
            <w:rPr/>
          </w:rPrChange>
        </w:rPr>
        <w:t xml:space="preserve">, the function uses the values from </w:t>
      </w:r>
      <w:proofErr w:type="spellStart"/>
      <w:r w:rsidRPr="00DE1F40">
        <w:rPr>
          <w:rStyle w:val="HTMLTypewriter"/>
          <w:lang w:val="en-US"/>
          <w:rPrChange w:id="2049" w:author="Josep Pueyo" w:date="2023-09-15T10:35:00Z">
            <w:rPr>
              <w:rStyle w:val="HTMLTypewriter"/>
            </w:rPr>
          </w:rPrChange>
        </w:rPr>
        <w:t>city_land_uses</w:t>
      </w:r>
      <w:proofErr w:type="spellEnd"/>
      <w:r w:rsidRPr="00DE1F40">
        <w:rPr>
          <w:lang w:val="en-US"/>
          <w:rPrChange w:id="2050" w:author="Josep Pueyo" w:date="2023-09-15T10:35:00Z">
            <w:rPr/>
          </w:rPrChange>
        </w:rPr>
        <w:t xml:space="preserve"> as specified above. Otherwise, the user can provide its own values as a </w:t>
      </w:r>
      <w:proofErr w:type="spellStart"/>
      <w:proofErr w:type="gramStart"/>
      <w:r w:rsidRPr="00DE1F40">
        <w:rPr>
          <w:rStyle w:val="HTMLTypewriter"/>
          <w:lang w:val="en-US"/>
          <w:rPrChange w:id="2051" w:author="Josep Pueyo" w:date="2023-09-15T10:35:00Z">
            <w:rPr>
              <w:rStyle w:val="HTMLTypewriter"/>
            </w:rPr>
          </w:rPrChange>
        </w:rPr>
        <w:t>data.frame</w:t>
      </w:r>
      <w:proofErr w:type="spellEnd"/>
      <w:proofErr w:type="gramEnd"/>
      <w:r w:rsidRPr="00DE1F40">
        <w:rPr>
          <w:lang w:val="en-US"/>
          <w:rPrChange w:id="2052" w:author="Josep Pueyo" w:date="2023-09-15T10:35:00Z">
            <w:rPr/>
          </w:rPrChange>
        </w:rPr>
        <w:t xml:space="preserve"> with three columns:</w:t>
      </w:r>
    </w:p>
    <w:p w14:paraId="4275585F" w14:textId="77777777" w:rsidR="008D1567" w:rsidRPr="00DE1F40" w:rsidRDefault="00000000">
      <w:pPr>
        <w:pStyle w:val="NormalWeb"/>
        <w:numPr>
          <w:ilvl w:val="0"/>
          <w:numId w:val="3"/>
        </w:numPr>
        <w:divId w:val="104276412"/>
        <w:rPr>
          <w:lang w:val="en-US"/>
          <w:rPrChange w:id="2053" w:author="Josep Pueyo" w:date="2023-09-15T10:35:00Z">
            <w:rPr/>
          </w:rPrChange>
        </w:rPr>
      </w:pPr>
      <w:bookmarkStart w:id="2054" w:name="d14796e3182"/>
      <w:bookmarkEnd w:id="2054"/>
      <w:proofErr w:type="spellStart"/>
      <w:r w:rsidRPr="00DE1F40">
        <w:rPr>
          <w:rStyle w:val="HTMLTypewriter"/>
          <w:lang w:val="en-US"/>
          <w:rPrChange w:id="2055" w:author="Josep Pueyo" w:date="2023-09-15T10:35:00Z">
            <w:rPr>
              <w:rStyle w:val="HTMLTypewriter"/>
            </w:rPr>
          </w:rPrChange>
        </w:rPr>
        <w:t>land_</w:t>
      </w:r>
      <w:proofErr w:type="gramStart"/>
      <w:r w:rsidRPr="00DE1F40">
        <w:rPr>
          <w:rStyle w:val="HTMLTypewriter"/>
          <w:lang w:val="en-US"/>
          <w:rPrChange w:id="2056" w:author="Josep Pueyo" w:date="2023-09-15T10:35:00Z">
            <w:rPr>
              <w:rStyle w:val="HTMLTypewriter"/>
            </w:rPr>
          </w:rPrChange>
        </w:rPr>
        <w:t>uses</w:t>
      </w:r>
      <w:proofErr w:type="spellEnd"/>
      <w:r w:rsidRPr="00DE1F40">
        <w:rPr>
          <w:rStyle w:val="HTMLTypewriter"/>
          <w:lang w:val="en-US"/>
          <w:rPrChange w:id="2057" w:author="Josep Pueyo" w:date="2023-09-15T10:35:00Z">
            <w:rPr>
              <w:rStyle w:val="HTMLTypewriter"/>
            </w:rPr>
          </w:rPrChange>
        </w:rPr>
        <w:t>:</w:t>
      </w:r>
      <w:proofErr w:type="gramEnd"/>
      <w:r w:rsidRPr="00DE1F40">
        <w:rPr>
          <w:lang w:val="en-US"/>
          <w:rPrChange w:id="2058" w:author="Josep Pueyo" w:date="2023-09-15T10:35:00Z">
            <w:rPr/>
          </w:rPrChange>
        </w:rPr>
        <w:t xml:space="preserve"> specifying the category of urban agriculture, it should match the categories from </w:t>
      </w:r>
      <w:r w:rsidRPr="00DE1F40">
        <w:rPr>
          <w:rStyle w:val="HTMLTypewriter"/>
          <w:lang w:val="en-US"/>
          <w:rPrChange w:id="2059" w:author="Josep Pueyo" w:date="2023-09-15T10:35:00Z">
            <w:rPr>
              <w:rStyle w:val="HTMLTypewriter"/>
            </w:rPr>
          </w:rPrChange>
        </w:rPr>
        <w:t>x</w:t>
      </w:r>
      <w:r w:rsidRPr="00DE1F40">
        <w:rPr>
          <w:lang w:val="en-US"/>
          <w:rPrChange w:id="2060" w:author="Josep Pueyo" w:date="2023-09-15T10:35:00Z">
            <w:rPr/>
          </w:rPrChange>
        </w:rPr>
        <w:t>.</w:t>
      </w:r>
    </w:p>
    <w:p w14:paraId="2ACC0476" w14:textId="77777777" w:rsidR="008D1567" w:rsidRPr="00DE1F40" w:rsidRDefault="00000000">
      <w:pPr>
        <w:pStyle w:val="NormalWeb"/>
        <w:numPr>
          <w:ilvl w:val="0"/>
          <w:numId w:val="3"/>
        </w:numPr>
        <w:divId w:val="104276412"/>
        <w:rPr>
          <w:lang w:val="en-US"/>
          <w:rPrChange w:id="2061" w:author="Josep Pueyo" w:date="2023-09-15T10:35:00Z">
            <w:rPr/>
          </w:rPrChange>
        </w:rPr>
      </w:pPr>
      <w:r w:rsidRPr="00DE1F40">
        <w:rPr>
          <w:rStyle w:val="HTMLTypewriter"/>
          <w:lang w:val="en-US"/>
          <w:rPrChange w:id="2062" w:author="Josep Pueyo" w:date="2023-09-15T10:35:00Z">
            <w:rPr>
              <w:rStyle w:val="HTMLTypewriter"/>
            </w:rPr>
          </w:rPrChange>
        </w:rPr>
        <w:t>food1</w:t>
      </w:r>
      <w:r w:rsidRPr="00DE1F40">
        <w:rPr>
          <w:lang w:val="en-US"/>
          <w:rPrChange w:id="2063" w:author="Josep Pueyo" w:date="2023-09-15T10:35:00Z">
            <w:rPr/>
          </w:rPrChange>
        </w:rPr>
        <w:t xml:space="preserve"> and </w:t>
      </w:r>
      <w:r w:rsidRPr="00DE1F40">
        <w:rPr>
          <w:rStyle w:val="HTMLTypewriter"/>
          <w:lang w:val="en-US"/>
          <w:rPrChange w:id="2064" w:author="Josep Pueyo" w:date="2023-09-15T10:35:00Z">
            <w:rPr>
              <w:rStyle w:val="HTMLTypewriter"/>
            </w:rPr>
          </w:rPrChange>
        </w:rPr>
        <w:t>food2</w:t>
      </w:r>
      <w:r w:rsidRPr="00DE1F40">
        <w:rPr>
          <w:lang w:val="en-US"/>
          <w:rPrChange w:id="2065" w:author="Josep Pueyo" w:date="2023-09-15T10:35:00Z">
            <w:rPr/>
          </w:rPrChange>
        </w:rPr>
        <w:t xml:space="preserve"> specifies the range of the random uniform distribution to randomize yield.</w:t>
      </w:r>
    </w:p>
    <w:p w14:paraId="6FD3F570" w14:textId="77777777" w:rsidR="008D1567" w:rsidRPr="00DE1F40" w:rsidRDefault="00000000">
      <w:pPr>
        <w:pStyle w:val="NormalWeb"/>
        <w:divId w:val="2046445774"/>
        <w:rPr>
          <w:lang w:val="en-US"/>
          <w:rPrChange w:id="2066" w:author="Josep Pueyo" w:date="2023-09-15T10:35:00Z">
            <w:rPr/>
          </w:rPrChange>
        </w:rPr>
      </w:pPr>
      <w:r w:rsidRPr="00DE1F40">
        <w:rPr>
          <w:lang w:val="en-US"/>
          <w:rPrChange w:id="2067" w:author="Josep Pueyo" w:date="2023-09-15T10:35:00Z">
            <w:rPr/>
          </w:rPrChange>
        </w:rPr>
        <w:t xml:space="preserve">The argument </w:t>
      </w:r>
      <w:proofErr w:type="spellStart"/>
      <w:r w:rsidRPr="00DE1F40">
        <w:rPr>
          <w:rStyle w:val="HTMLTypewriter"/>
          <w:lang w:val="en-US"/>
          <w:rPrChange w:id="2068" w:author="Josep Pueyo" w:date="2023-09-15T10:35:00Z">
            <w:rPr>
              <w:rStyle w:val="HTMLTypewriter"/>
            </w:rPr>
          </w:rPrChange>
        </w:rPr>
        <w:t>area_col</w:t>
      </w:r>
      <w:proofErr w:type="spellEnd"/>
      <w:r w:rsidRPr="00DE1F40">
        <w:rPr>
          <w:lang w:val="en-US"/>
          <w:rPrChange w:id="2069" w:author="Josep Pueyo" w:date="2023-09-15T10:35:00Z">
            <w:rPr/>
          </w:rPrChange>
        </w:rPr>
        <w:t xml:space="preserve"> points to the variable of </w:t>
      </w:r>
      <w:r w:rsidRPr="00DE1F40">
        <w:rPr>
          <w:rStyle w:val="HTMLTypewriter"/>
          <w:lang w:val="en-US"/>
          <w:rPrChange w:id="2070" w:author="Josep Pueyo" w:date="2023-09-15T10:35:00Z">
            <w:rPr>
              <w:rStyle w:val="HTMLTypewriter"/>
            </w:rPr>
          </w:rPrChange>
        </w:rPr>
        <w:t>x</w:t>
      </w:r>
      <w:r w:rsidRPr="00DE1F40">
        <w:rPr>
          <w:lang w:val="en-US"/>
          <w:rPrChange w:id="2071" w:author="Josep Pueyo" w:date="2023-09-15T10:35:00Z">
            <w:rPr/>
          </w:rPrChange>
        </w:rPr>
        <w:t xml:space="preserve"> that determines the area dedicated to </w:t>
      </w:r>
      <w:proofErr w:type="gramStart"/>
      <w:r w:rsidRPr="00DE1F40">
        <w:rPr>
          <w:lang w:val="en-US"/>
          <w:rPrChange w:id="2072" w:author="Josep Pueyo" w:date="2023-09-15T10:35:00Z">
            <w:rPr/>
          </w:rPrChange>
        </w:rPr>
        <w:t>grow</w:t>
      </w:r>
      <w:proofErr w:type="gramEnd"/>
      <w:r w:rsidRPr="00DE1F40">
        <w:rPr>
          <w:lang w:val="en-US"/>
          <w:rPrChange w:id="2073" w:author="Josep Pueyo" w:date="2023-09-15T10:35:00Z">
            <w:rPr/>
          </w:rPrChange>
        </w:rPr>
        <w:t xml:space="preserve"> plants in each urban garden. If </w:t>
      </w:r>
      <w:r w:rsidRPr="00DE1F40">
        <w:rPr>
          <w:rStyle w:val="HTMLTypewriter"/>
          <w:lang w:val="en-US"/>
          <w:rPrChange w:id="2074" w:author="Josep Pueyo" w:date="2023-09-15T10:35:00Z">
            <w:rPr>
              <w:rStyle w:val="HTMLTypewriter"/>
            </w:rPr>
          </w:rPrChange>
        </w:rPr>
        <w:t>NULL</w:t>
      </w:r>
      <w:r w:rsidRPr="00DE1F40">
        <w:rPr>
          <w:lang w:val="en-US"/>
          <w:rPrChange w:id="2075" w:author="Josep Pueyo" w:date="2023-09-15T10:35:00Z">
            <w:rPr/>
          </w:rPrChange>
        </w:rPr>
        <w:t xml:space="preserve">, the total area of each element is used instead. The number passed to </w:t>
      </w:r>
      <w:r w:rsidRPr="00DE1F40">
        <w:rPr>
          <w:rStyle w:val="HTMLTypewriter"/>
          <w:lang w:val="en-US"/>
          <w:rPrChange w:id="2076" w:author="Josep Pueyo" w:date="2023-09-15T10:35:00Z">
            <w:rPr>
              <w:rStyle w:val="HTMLTypewriter"/>
            </w:rPr>
          </w:rPrChange>
        </w:rPr>
        <w:t>interval</w:t>
      </w:r>
      <w:r w:rsidRPr="00DE1F40">
        <w:rPr>
          <w:lang w:val="en-US"/>
          <w:rPrChange w:id="2077" w:author="Josep Pueyo" w:date="2023-09-15T10:35:00Z">
            <w:rPr/>
          </w:rPrChange>
        </w:rPr>
        <w:t xml:space="preserve"> defines which confidence interval of the food production must be returned by the function. However, if </w:t>
      </w:r>
      <w:r w:rsidRPr="00DE1F40">
        <w:rPr>
          <w:rStyle w:val="HTMLTypewriter"/>
          <w:lang w:val="en-US"/>
          <w:rPrChange w:id="2078" w:author="Josep Pueyo" w:date="2023-09-15T10:35:00Z">
            <w:rPr>
              <w:rStyle w:val="HTMLTypewriter"/>
            </w:rPr>
          </w:rPrChange>
        </w:rPr>
        <w:t>verbose</w:t>
      </w:r>
      <w:r w:rsidRPr="00DE1F40">
        <w:rPr>
          <w:lang w:val="en-US"/>
          <w:rPrChange w:id="2079" w:author="Josep Pueyo" w:date="2023-09-15T10:35:00Z">
            <w:rPr/>
          </w:rPrChange>
        </w:rPr>
        <w:t xml:space="preserve"> is set to </w:t>
      </w:r>
      <w:r w:rsidRPr="00DE1F40">
        <w:rPr>
          <w:rStyle w:val="HTMLTypewriter"/>
          <w:lang w:val="en-US"/>
          <w:rPrChange w:id="2080" w:author="Josep Pueyo" w:date="2023-09-15T10:35:00Z">
            <w:rPr>
              <w:rStyle w:val="HTMLTypewriter"/>
            </w:rPr>
          </w:rPrChange>
        </w:rPr>
        <w:t>TRUE</w:t>
      </w:r>
      <w:r w:rsidRPr="00DE1F40">
        <w:rPr>
          <w:lang w:val="en-US"/>
          <w:rPrChange w:id="2081" w:author="Josep Pueyo" w:date="2023-09-15T10:35:00Z">
            <w:rPr/>
          </w:rPrChange>
        </w:rPr>
        <w:t>, the function returns a vector of length 1,000 with the results of each iteration of the Monte Carlo simulation.</w:t>
      </w:r>
    </w:p>
    <w:p w14:paraId="317BA9F9" w14:textId="77777777" w:rsidR="008D1567" w:rsidRPr="00DE1F40" w:rsidRDefault="00000000">
      <w:pPr>
        <w:pStyle w:val="NormalWeb"/>
        <w:divId w:val="2046445774"/>
        <w:rPr>
          <w:lang w:val="en-US"/>
          <w:rPrChange w:id="2082" w:author="Josep Pueyo" w:date="2023-09-15T10:35:00Z">
            <w:rPr/>
          </w:rPrChange>
        </w:rPr>
      </w:pPr>
      <w:r w:rsidRPr="00DE1F40">
        <w:rPr>
          <w:lang w:val="en-US"/>
          <w:rPrChange w:id="2083" w:author="Josep Pueyo" w:date="2023-09-15T10:35:00Z">
            <w:rPr/>
          </w:rPrChange>
        </w:rPr>
        <w:t xml:space="preserve">Code snippet 7: Function and arguments to estimate food </w:t>
      </w:r>
      <w:proofErr w:type="gramStart"/>
      <w:r w:rsidRPr="00DE1F40">
        <w:rPr>
          <w:lang w:val="en-US"/>
          <w:rPrChange w:id="2084" w:author="Josep Pueyo" w:date="2023-09-15T10:35:00Z">
            <w:rPr/>
          </w:rPrChange>
        </w:rPr>
        <w:t>production</w:t>
      </w:r>
      <w:proofErr w:type="gramEnd"/>
    </w:p>
    <w:p w14:paraId="703478AA" w14:textId="77777777" w:rsidR="008D1567" w:rsidRPr="00DE1F40" w:rsidRDefault="008D1567">
      <w:pPr>
        <w:pStyle w:val="HTMLPreformatted"/>
        <w:divId w:val="2046445774"/>
        <w:rPr>
          <w:lang w:val="en-US"/>
          <w:rPrChange w:id="2085" w:author="Josep Pueyo" w:date="2023-09-15T10:35:00Z">
            <w:rPr/>
          </w:rPrChange>
        </w:rPr>
      </w:pPr>
    </w:p>
    <w:p w14:paraId="28060F57" w14:textId="77777777" w:rsidR="008D1567" w:rsidRPr="00DE1F40" w:rsidRDefault="00000000">
      <w:pPr>
        <w:pStyle w:val="HTMLPreformatted"/>
        <w:divId w:val="2046445774"/>
        <w:rPr>
          <w:lang w:val="en-US"/>
          <w:rPrChange w:id="2086" w:author="Josep Pueyo" w:date="2023-09-15T10:35:00Z">
            <w:rPr/>
          </w:rPrChange>
        </w:rPr>
      </w:pPr>
      <w:r w:rsidRPr="00DE1F40">
        <w:rPr>
          <w:lang w:val="en-US"/>
          <w:rPrChange w:id="2087" w:author="Josep Pueyo" w:date="2023-09-15T10:35:00Z">
            <w:rPr/>
          </w:rPrChange>
        </w:rPr>
        <w:t xml:space="preserve">                        </w:t>
      </w:r>
      <w:proofErr w:type="spellStart"/>
      <w:r w:rsidRPr="00DE1F40">
        <w:rPr>
          <w:color w:val="000000"/>
          <w:sz w:val="23"/>
          <w:szCs w:val="23"/>
          <w:lang w:val="en-US"/>
          <w:rPrChange w:id="2088" w:author="Josep Pueyo" w:date="2023-09-15T10:35:00Z">
            <w:rPr>
              <w:color w:val="000000"/>
              <w:sz w:val="23"/>
              <w:szCs w:val="23"/>
            </w:rPr>
          </w:rPrChange>
        </w:rPr>
        <w:t>food_</w:t>
      </w:r>
      <w:proofErr w:type="gramStart"/>
      <w:r w:rsidRPr="00DE1F40">
        <w:rPr>
          <w:color w:val="000000"/>
          <w:sz w:val="23"/>
          <w:szCs w:val="23"/>
          <w:lang w:val="en-US"/>
          <w:rPrChange w:id="2089" w:author="Josep Pueyo" w:date="2023-09-15T10:35:00Z">
            <w:rPr>
              <w:color w:val="000000"/>
              <w:sz w:val="23"/>
              <w:szCs w:val="23"/>
            </w:rPr>
          </w:rPrChange>
        </w:rPr>
        <w:t>production</w:t>
      </w:r>
      <w:proofErr w:type="spellEnd"/>
      <w:r w:rsidRPr="00DE1F40">
        <w:rPr>
          <w:color w:val="000000"/>
          <w:sz w:val="23"/>
          <w:szCs w:val="23"/>
          <w:lang w:val="en-US"/>
          <w:rPrChange w:id="2090" w:author="Josep Pueyo" w:date="2023-09-15T10:35:00Z">
            <w:rPr>
              <w:color w:val="000000"/>
              <w:sz w:val="23"/>
              <w:szCs w:val="23"/>
            </w:rPr>
          </w:rPrChange>
        </w:rPr>
        <w:t>(</w:t>
      </w:r>
      <w:proofErr w:type="gramEnd"/>
    </w:p>
    <w:p w14:paraId="0B874092" w14:textId="77777777" w:rsidR="008D1567" w:rsidRPr="00DE1F40" w:rsidRDefault="00000000">
      <w:pPr>
        <w:pStyle w:val="HTMLPreformatted"/>
        <w:divId w:val="2046445774"/>
        <w:rPr>
          <w:lang w:val="en-US"/>
          <w:rPrChange w:id="2091" w:author="Josep Pueyo" w:date="2023-09-15T10:35:00Z">
            <w:rPr/>
          </w:rPrChange>
        </w:rPr>
      </w:pPr>
      <w:r w:rsidRPr="00DE1F40">
        <w:rPr>
          <w:lang w:val="en-US"/>
          <w:rPrChange w:id="2092" w:author="Josep Pueyo" w:date="2023-09-15T10:35:00Z">
            <w:rPr/>
          </w:rPrChange>
        </w:rPr>
        <w:t xml:space="preserve">  </w:t>
      </w:r>
    </w:p>
    <w:p w14:paraId="5EC4CAD9" w14:textId="77777777" w:rsidR="008D1567" w:rsidRPr="00DE1F40" w:rsidRDefault="00000000">
      <w:pPr>
        <w:pStyle w:val="HTMLPreformatted"/>
        <w:divId w:val="2046445774"/>
        <w:rPr>
          <w:lang w:val="en-US"/>
          <w:rPrChange w:id="2093" w:author="Josep Pueyo" w:date="2023-09-15T10:35:00Z">
            <w:rPr/>
          </w:rPrChange>
        </w:rPr>
      </w:pPr>
      <w:r w:rsidRPr="00DE1F40">
        <w:rPr>
          <w:lang w:val="en-US"/>
          <w:rPrChange w:id="2094" w:author="Josep Pueyo" w:date="2023-09-15T10:35:00Z">
            <w:rPr/>
          </w:rPrChange>
        </w:rPr>
        <w:t xml:space="preserve">                        </w:t>
      </w:r>
      <w:r w:rsidRPr="00DE1F40">
        <w:rPr>
          <w:color w:val="000000"/>
          <w:sz w:val="23"/>
          <w:szCs w:val="23"/>
          <w:lang w:val="en-US"/>
          <w:rPrChange w:id="2095" w:author="Josep Pueyo" w:date="2023-09-15T10:35:00Z">
            <w:rPr>
              <w:color w:val="000000"/>
              <w:sz w:val="23"/>
              <w:szCs w:val="23"/>
            </w:rPr>
          </w:rPrChange>
        </w:rPr>
        <w:t>x,</w:t>
      </w:r>
      <w:r w:rsidRPr="00DE1F40">
        <w:rPr>
          <w:lang w:val="en-US"/>
          <w:rPrChange w:id="2096" w:author="Josep Pueyo" w:date="2023-09-15T10:35:00Z">
            <w:rPr/>
          </w:rPrChange>
        </w:rPr>
        <w:t xml:space="preserve">                           </w:t>
      </w:r>
    </w:p>
    <w:p w14:paraId="3EA6CE4F" w14:textId="77777777" w:rsidR="008D1567" w:rsidRPr="00DE1F40" w:rsidRDefault="00000000">
      <w:pPr>
        <w:pStyle w:val="HTMLPreformatted"/>
        <w:divId w:val="2046445774"/>
        <w:rPr>
          <w:lang w:val="en-US"/>
          <w:rPrChange w:id="2097" w:author="Josep Pueyo" w:date="2023-09-15T10:35:00Z">
            <w:rPr/>
          </w:rPrChange>
        </w:rPr>
      </w:pPr>
      <w:r w:rsidRPr="00DE1F40">
        <w:rPr>
          <w:lang w:val="en-US"/>
          <w:rPrChange w:id="2098" w:author="Josep Pueyo" w:date="2023-09-15T10:35:00Z">
            <w:rPr/>
          </w:rPrChange>
        </w:rPr>
        <w:t xml:space="preserve">                        </w:t>
      </w:r>
      <w:r w:rsidRPr="00DE1F40">
        <w:rPr>
          <w:i/>
          <w:iCs/>
          <w:color w:val="8F5903"/>
          <w:sz w:val="23"/>
          <w:szCs w:val="23"/>
          <w:lang w:val="en-US"/>
          <w:rPrChange w:id="2099" w:author="Josep Pueyo" w:date="2023-09-15T10:35:00Z">
            <w:rPr>
              <w:i/>
              <w:iCs/>
              <w:color w:val="8F5903"/>
              <w:sz w:val="23"/>
              <w:szCs w:val="23"/>
            </w:rPr>
          </w:rPrChange>
        </w:rPr>
        <w:t># The urban representation</w:t>
      </w:r>
    </w:p>
    <w:p w14:paraId="2045809F" w14:textId="77777777" w:rsidR="008D1567" w:rsidRPr="00DE1F40" w:rsidRDefault="00000000">
      <w:pPr>
        <w:pStyle w:val="HTMLPreformatted"/>
        <w:divId w:val="2046445774"/>
        <w:rPr>
          <w:lang w:val="en-US"/>
          <w:rPrChange w:id="2100" w:author="Josep Pueyo" w:date="2023-09-15T10:35:00Z">
            <w:rPr/>
          </w:rPrChange>
        </w:rPr>
      </w:pPr>
      <w:r w:rsidRPr="00DE1F40">
        <w:rPr>
          <w:lang w:val="en-US"/>
          <w:rPrChange w:id="2101" w:author="Josep Pueyo" w:date="2023-09-15T10:35:00Z">
            <w:rPr/>
          </w:rPrChange>
        </w:rPr>
        <w:t xml:space="preserve">  </w:t>
      </w:r>
    </w:p>
    <w:p w14:paraId="25641806" w14:textId="77777777" w:rsidR="008D1567" w:rsidRPr="00DE1F40" w:rsidRDefault="00000000">
      <w:pPr>
        <w:pStyle w:val="HTMLPreformatted"/>
        <w:divId w:val="2046445774"/>
        <w:rPr>
          <w:lang w:val="en-US"/>
          <w:rPrChange w:id="2102" w:author="Josep Pueyo" w:date="2023-09-15T10:35:00Z">
            <w:rPr/>
          </w:rPrChange>
        </w:rPr>
      </w:pPr>
      <w:r w:rsidRPr="00DE1F40">
        <w:rPr>
          <w:lang w:val="en-US"/>
          <w:rPrChange w:id="2103" w:author="Josep Pueyo" w:date="2023-09-15T10:35:00Z">
            <w:rPr/>
          </w:rPrChange>
        </w:rPr>
        <w:t xml:space="preserve">                        </w:t>
      </w:r>
      <w:proofErr w:type="spellStart"/>
      <w:r w:rsidRPr="00DE1F40">
        <w:rPr>
          <w:color w:val="C4A100"/>
          <w:sz w:val="23"/>
          <w:szCs w:val="23"/>
          <w:lang w:val="en-US"/>
          <w:rPrChange w:id="2104" w:author="Josep Pueyo" w:date="2023-09-15T10:35:00Z">
            <w:rPr>
              <w:color w:val="C4A100"/>
              <w:sz w:val="23"/>
              <w:szCs w:val="23"/>
            </w:rPr>
          </w:rPrChange>
        </w:rPr>
        <w:t>edible_df</w:t>
      </w:r>
      <w:proofErr w:type="spellEnd"/>
      <w:r w:rsidRPr="00DE1F40">
        <w:rPr>
          <w:color w:val="C4A100"/>
          <w:sz w:val="23"/>
          <w:szCs w:val="23"/>
          <w:lang w:val="en-US"/>
          <w:rPrChange w:id="2105" w:author="Josep Pueyo" w:date="2023-09-15T10:35:00Z">
            <w:rPr>
              <w:color w:val="C4A100"/>
              <w:sz w:val="23"/>
              <w:szCs w:val="23"/>
            </w:rPr>
          </w:rPrChange>
        </w:rPr>
        <w:t xml:space="preserve"> =</w:t>
      </w:r>
      <w:r w:rsidRPr="00DE1F40">
        <w:rPr>
          <w:lang w:val="en-US"/>
          <w:rPrChange w:id="2106" w:author="Josep Pueyo" w:date="2023-09-15T10:35:00Z">
            <w:rPr/>
          </w:rPrChange>
        </w:rPr>
        <w:t xml:space="preserve"> </w:t>
      </w:r>
    </w:p>
    <w:p w14:paraId="0BFA63DE" w14:textId="77777777" w:rsidR="008D1567" w:rsidRPr="00DE1F40" w:rsidRDefault="00000000">
      <w:pPr>
        <w:pStyle w:val="HTMLPreformatted"/>
        <w:divId w:val="2046445774"/>
        <w:rPr>
          <w:lang w:val="en-US"/>
          <w:rPrChange w:id="2107" w:author="Josep Pueyo" w:date="2023-09-15T10:35:00Z">
            <w:rPr/>
          </w:rPrChange>
        </w:rPr>
      </w:pPr>
      <w:r w:rsidRPr="00DE1F40">
        <w:rPr>
          <w:lang w:val="en-US"/>
          <w:rPrChange w:id="2108" w:author="Josep Pueyo" w:date="2023-09-15T10:35:00Z">
            <w:rPr/>
          </w:rPrChange>
        </w:rPr>
        <w:t xml:space="preserve">                        </w:t>
      </w:r>
      <w:r w:rsidRPr="00DE1F40">
        <w:rPr>
          <w:color w:val="000000"/>
          <w:sz w:val="23"/>
          <w:szCs w:val="23"/>
          <w:lang w:val="en-US"/>
          <w:rPrChange w:id="2109" w:author="Josep Pueyo" w:date="2023-09-15T10:35:00Z">
            <w:rPr>
              <w:color w:val="000000"/>
              <w:sz w:val="23"/>
              <w:szCs w:val="23"/>
            </w:rPr>
          </w:rPrChange>
        </w:rPr>
        <w:t>NULL,</w:t>
      </w:r>
      <w:r w:rsidRPr="00DE1F40">
        <w:rPr>
          <w:lang w:val="en-US"/>
          <w:rPrChange w:id="2110" w:author="Josep Pueyo" w:date="2023-09-15T10:35:00Z">
            <w:rPr/>
          </w:rPrChange>
        </w:rPr>
        <w:t xml:space="preserve">          </w:t>
      </w:r>
    </w:p>
    <w:p w14:paraId="1FD5EC47" w14:textId="77777777" w:rsidR="008D1567" w:rsidRPr="00DE1F40" w:rsidRDefault="00000000">
      <w:pPr>
        <w:pStyle w:val="HTMLPreformatted"/>
        <w:divId w:val="2046445774"/>
        <w:rPr>
          <w:lang w:val="en-US"/>
          <w:rPrChange w:id="2111" w:author="Josep Pueyo" w:date="2023-09-15T10:35:00Z">
            <w:rPr/>
          </w:rPrChange>
        </w:rPr>
      </w:pPr>
      <w:r w:rsidRPr="00DE1F40">
        <w:rPr>
          <w:lang w:val="en-US"/>
          <w:rPrChange w:id="2112" w:author="Josep Pueyo" w:date="2023-09-15T10:35:00Z">
            <w:rPr/>
          </w:rPrChange>
        </w:rPr>
        <w:t xml:space="preserve">                        </w:t>
      </w:r>
      <w:r w:rsidRPr="00DE1F40">
        <w:rPr>
          <w:i/>
          <w:iCs/>
          <w:color w:val="8F5903"/>
          <w:sz w:val="23"/>
          <w:szCs w:val="23"/>
          <w:lang w:val="en-US"/>
          <w:rPrChange w:id="2113" w:author="Josep Pueyo" w:date="2023-09-15T10:35:00Z">
            <w:rPr>
              <w:i/>
              <w:iCs/>
              <w:color w:val="8F5903"/>
              <w:sz w:val="23"/>
              <w:szCs w:val="23"/>
            </w:rPr>
          </w:rPrChange>
        </w:rPr>
        <w:t xml:space="preserve"># </w:t>
      </w:r>
      <w:proofErr w:type="spellStart"/>
      <w:r w:rsidRPr="00DE1F40">
        <w:rPr>
          <w:i/>
          <w:iCs/>
          <w:color w:val="8F5903"/>
          <w:sz w:val="23"/>
          <w:szCs w:val="23"/>
          <w:lang w:val="en-US"/>
          <w:rPrChange w:id="2114" w:author="Josep Pueyo" w:date="2023-09-15T10:35:00Z">
            <w:rPr>
              <w:i/>
              <w:iCs/>
              <w:color w:val="8F5903"/>
              <w:sz w:val="23"/>
              <w:szCs w:val="23"/>
            </w:rPr>
          </w:rPrChange>
        </w:rPr>
        <w:t>Dataframe</w:t>
      </w:r>
      <w:proofErr w:type="spellEnd"/>
      <w:r w:rsidRPr="00DE1F40">
        <w:rPr>
          <w:i/>
          <w:iCs/>
          <w:color w:val="8F5903"/>
          <w:sz w:val="23"/>
          <w:szCs w:val="23"/>
          <w:lang w:val="en-US"/>
          <w:rPrChange w:id="2115" w:author="Josep Pueyo" w:date="2023-09-15T10:35:00Z">
            <w:rPr>
              <w:i/>
              <w:iCs/>
              <w:color w:val="8F5903"/>
              <w:sz w:val="23"/>
              <w:szCs w:val="23"/>
            </w:rPr>
          </w:rPrChange>
        </w:rPr>
        <w:t xml:space="preserve"> containing information on yields</w:t>
      </w:r>
    </w:p>
    <w:p w14:paraId="6CD63535" w14:textId="77777777" w:rsidR="008D1567" w:rsidRPr="00DE1F40" w:rsidRDefault="00000000">
      <w:pPr>
        <w:pStyle w:val="HTMLPreformatted"/>
        <w:divId w:val="2046445774"/>
        <w:rPr>
          <w:lang w:val="en-US"/>
          <w:rPrChange w:id="2116" w:author="Josep Pueyo" w:date="2023-09-15T10:35:00Z">
            <w:rPr/>
          </w:rPrChange>
        </w:rPr>
      </w:pPr>
      <w:r w:rsidRPr="00DE1F40">
        <w:rPr>
          <w:lang w:val="en-US"/>
          <w:rPrChange w:id="2117" w:author="Josep Pueyo" w:date="2023-09-15T10:35:00Z">
            <w:rPr/>
          </w:rPrChange>
        </w:rPr>
        <w:t xml:space="preserve">  </w:t>
      </w:r>
    </w:p>
    <w:p w14:paraId="70C43527" w14:textId="77777777" w:rsidR="008D1567" w:rsidRPr="00DE1F40" w:rsidRDefault="00000000">
      <w:pPr>
        <w:pStyle w:val="HTMLPreformatted"/>
        <w:divId w:val="2046445774"/>
        <w:rPr>
          <w:lang w:val="en-US"/>
          <w:rPrChange w:id="2118" w:author="Josep Pueyo" w:date="2023-09-15T10:35:00Z">
            <w:rPr/>
          </w:rPrChange>
        </w:rPr>
      </w:pPr>
      <w:r w:rsidRPr="00DE1F40">
        <w:rPr>
          <w:lang w:val="en-US"/>
          <w:rPrChange w:id="2119" w:author="Josep Pueyo" w:date="2023-09-15T10:35:00Z">
            <w:rPr/>
          </w:rPrChange>
        </w:rPr>
        <w:t xml:space="preserve">                        </w:t>
      </w:r>
      <w:proofErr w:type="spellStart"/>
      <w:r w:rsidRPr="00DE1F40">
        <w:rPr>
          <w:color w:val="C4A100"/>
          <w:sz w:val="23"/>
          <w:szCs w:val="23"/>
          <w:lang w:val="en-US"/>
          <w:rPrChange w:id="2120" w:author="Josep Pueyo" w:date="2023-09-15T10:35:00Z">
            <w:rPr>
              <w:color w:val="C4A100"/>
              <w:sz w:val="23"/>
              <w:szCs w:val="23"/>
            </w:rPr>
          </w:rPrChange>
        </w:rPr>
        <w:t>area_col</w:t>
      </w:r>
      <w:proofErr w:type="spellEnd"/>
      <w:r w:rsidRPr="00DE1F40">
        <w:rPr>
          <w:color w:val="C4A100"/>
          <w:sz w:val="23"/>
          <w:szCs w:val="23"/>
          <w:lang w:val="en-US"/>
          <w:rPrChange w:id="2121" w:author="Josep Pueyo" w:date="2023-09-15T10:35:00Z">
            <w:rPr>
              <w:color w:val="C4A100"/>
              <w:sz w:val="23"/>
              <w:szCs w:val="23"/>
            </w:rPr>
          </w:rPrChange>
        </w:rPr>
        <w:t xml:space="preserve"> =</w:t>
      </w:r>
      <w:r w:rsidRPr="00DE1F40">
        <w:rPr>
          <w:lang w:val="en-US"/>
          <w:rPrChange w:id="2122" w:author="Josep Pueyo" w:date="2023-09-15T10:35:00Z">
            <w:rPr/>
          </w:rPrChange>
        </w:rPr>
        <w:t xml:space="preserve"> </w:t>
      </w:r>
    </w:p>
    <w:p w14:paraId="3237FF99" w14:textId="77777777" w:rsidR="008D1567" w:rsidRPr="00DE1F40" w:rsidRDefault="00000000">
      <w:pPr>
        <w:pStyle w:val="HTMLPreformatted"/>
        <w:divId w:val="2046445774"/>
        <w:rPr>
          <w:lang w:val="en-US"/>
          <w:rPrChange w:id="2123" w:author="Josep Pueyo" w:date="2023-09-15T10:35:00Z">
            <w:rPr/>
          </w:rPrChange>
        </w:rPr>
      </w:pPr>
      <w:r w:rsidRPr="00DE1F40">
        <w:rPr>
          <w:lang w:val="en-US"/>
          <w:rPrChange w:id="2124" w:author="Josep Pueyo" w:date="2023-09-15T10:35:00Z">
            <w:rPr/>
          </w:rPrChange>
        </w:rPr>
        <w:t xml:space="preserve">                        </w:t>
      </w:r>
      <w:r w:rsidRPr="00DE1F40">
        <w:rPr>
          <w:color w:val="2F7404"/>
          <w:sz w:val="23"/>
          <w:szCs w:val="23"/>
          <w:lang w:val="en-US"/>
          <w:rPrChange w:id="2125" w:author="Josep Pueyo" w:date="2023-09-15T10:35:00Z">
            <w:rPr>
              <w:color w:val="2F7404"/>
              <w:sz w:val="23"/>
              <w:szCs w:val="23"/>
            </w:rPr>
          </w:rPrChange>
        </w:rPr>
        <w:t>"</w:t>
      </w:r>
      <w:proofErr w:type="spellStart"/>
      <w:proofErr w:type="gramStart"/>
      <w:r w:rsidRPr="00DE1F40">
        <w:rPr>
          <w:color w:val="2F7404"/>
          <w:sz w:val="23"/>
          <w:szCs w:val="23"/>
          <w:lang w:val="en-US"/>
          <w:rPrChange w:id="2126" w:author="Josep Pueyo" w:date="2023-09-15T10:35:00Z">
            <w:rPr>
              <w:color w:val="2F7404"/>
              <w:sz w:val="23"/>
              <w:szCs w:val="23"/>
            </w:rPr>
          </w:rPrChange>
        </w:rPr>
        <w:t>edible</w:t>
      </w:r>
      <w:proofErr w:type="gramEnd"/>
      <w:r w:rsidRPr="00DE1F40">
        <w:rPr>
          <w:color w:val="2F7404"/>
          <w:sz w:val="23"/>
          <w:szCs w:val="23"/>
          <w:lang w:val="en-US"/>
          <w:rPrChange w:id="2127" w:author="Josep Pueyo" w:date="2023-09-15T10:35:00Z">
            <w:rPr>
              <w:color w:val="2F7404"/>
              <w:sz w:val="23"/>
              <w:szCs w:val="23"/>
            </w:rPr>
          </w:rPrChange>
        </w:rPr>
        <w:t>_area</w:t>
      </w:r>
      <w:proofErr w:type="spellEnd"/>
      <w:r w:rsidRPr="00DE1F40">
        <w:rPr>
          <w:color w:val="2F7404"/>
          <w:sz w:val="23"/>
          <w:szCs w:val="23"/>
          <w:lang w:val="en-US"/>
          <w:rPrChange w:id="2128" w:author="Josep Pueyo" w:date="2023-09-15T10:35:00Z">
            <w:rPr>
              <w:color w:val="2F7404"/>
              <w:sz w:val="23"/>
              <w:szCs w:val="23"/>
            </w:rPr>
          </w:rPrChange>
        </w:rPr>
        <w:t>"</w:t>
      </w:r>
      <w:r w:rsidRPr="00DE1F40">
        <w:rPr>
          <w:lang w:val="en-US"/>
          <w:rPrChange w:id="2129" w:author="Josep Pueyo" w:date="2023-09-15T10:35:00Z">
            <w:rPr/>
          </w:rPrChange>
        </w:rPr>
        <w:t xml:space="preserve">, </w:t>
      </w:r>
    </w:p>
    <w:p w14:paraId="29554FC0" w14:textId="77777777" w:rsidR="008D1567" w:rsidRPr="00DE1F40" w:rsidRDefault="00000000">
      <w:pPr>
        <w:pStyle w:val="HTMLPreformatted"/>
        <w:divId w:val="2046445774"/>
        <w:rPr>
          <w:lang w:val="en-US"/>
          <w:rPrChange w:id="2130" w:author="Josep Pueyo" w:date="2023-09-15T10:35:00Z">
            <w:rPr/>
          </w:rPrChange>
        </w:rPr>
      </w:pPr>
      <w:r w:rsidRPr="00DE1F40">
        <w:rPr>
          <w:lang w:val="en-US"/>
          <w:rPrChange w:id="2131" w:author="Josep Pueyo" w:date="2023-09-15T10:35:00Z">
            <w:rPr/>
          </w:rPrChange>
        </w:rPr>
        <w:t xml:space="preserve">                        </w:t>
      </w:r>
      <w:r w:rsidRPr="00DE1F40">
        <w:rPr>
          <w:i/>
          <w:iCs/>
          <w:color w:val="8F5903"/>
          <w:sz w:val="23"/>
          <w:szCs w:val="23"/>
          <w:lang w:val="en-US"/>
          <w:rPrChange w:id="2132" w:author="Josep Pueyo" w:date="2023-09-15T10:35:00Z">
            <w:rPr>
              <w:i/>
              <w:iCs/>
              <w:color w:val="8F5903"/>
              <w:sz w:val="23"/>
              <w:szCs w:val="23"/>
            </w:rPr>
          </w:rPrChange>
        </w:rPr>
        <w:t># Variable of x with surface</w:t>
      </w:r>
    </w:p>
    <w:p w14:paraId="48E130F2" w14:textId="77777777" w:rsidR="008D1567" w:rsidRPr="00DE1F40" w:rsidRDefault="00000000">
      <w:pPr>
        <w:pStyle w:val="HTMLPreformatted"/>
        <w:divId w:val="2046445774"/>
        <w:rPr>
          <w:lang w:val="en-US"/>
          <w:rPrChange w:id="2133" w:author="Josep Pueyo" w:date="2023-09-15T10:35:00Z">
            <w:rPr/>
          </w:rPrChange>
        </w:rPr>
      </w:pPr>
      <w:r w:rsidRPr="00DE1F40">
        <w:rPr>
          <w:lang w:val="en-US"/>
          <w:rPrChange w:id="2134" w:author="Josep Pueyo" w:date="2023-09-15T10:35:00Z">
            <w:rPr/>
          </w:rPrChange>
        </w:rPr>
        <w:t xml:space="preserve">  </w:t>
      </w:r>
    </w:p>
    <w:p w14:paraId="021F9699" w14:textId="77777777" w:rsidR="008D1567" w:rsidRPr="00DE1F40" w:rsidRDefault="00000000">
      <w:pPr>
        <w:pStyle w:val="HTMLPreformatted"/>
        <w:divId w:val="2046445774"/>
        <w:rPr>
          <w:lang w:val="en-US"/>
          <w:rPrChange w:id="2135" w:author="Josep Pueyo" w:date="2023-09-15T10:35:00Z">
            <w:rPr/>
          </w:rPrChange>
        </w:rPr>
      </w:pPr>
      <w:r w:rsidRPr="00DE1F40">
        <w:rPr>
          <w:lang w:val="en-US"/>
          <w:rPrChange w:id="2136" w:author="Josep Pueyo" w:date="2023-09-15T10:35:00Z">
            <w:rPr/>
          </w:rPrChange>
        </w:rPr>
        <w:t xml:space="preserve">                        </w:t>
      </w:r>
      <w:r w:rsidRPr="00DE1F40">
        <w:rPr>
          <w:color w:val="C4A100"/>
          <w:sz w:val="23"/>
          <w:szCs w:val="23"/>
          <w:lang w:val="en-US"/>
          <w:rPrChange w:id="2137" w:author="Josep Pueyo" w:date="2023-09-15T10:35:00Z">
            <w:rPr>
              <w:color w:val="C4A100"/>
              <w:sz w:val="23"/>
              <w:szCs w:val="23"/>
            </w:rPr>
          </w:rPrChange>
        </w:rPr>
        <w:t>interval =</w:t>
      </w:r>
      <w:r w:rsidRPr="00DE1F40">
        <w:rPr>
          <w:lang w:val="en-US"/>
          <w:rPrChange w:id="2138" w:author="Josep Pueyo" w:date="2023-09-15T10:35:00Z">
            <w:rPr/>
          </w:rPrChange>
        </w:rPr>
        <w:t xml:space="preserve"> </w:t>
      </w:r>
    </w:p>
    <w:p w14:paraId="10E12787" w14:textId="77777777" w:rsidR="008D1567" w:rsidRPr="00DE1F40" w:rsidRDefault="00000000">
      <w:pPr>
        <w:pStyle w:val="HTMLPreformatted"/>
        <w:divId w:val="2046445774"/>
        <w:rPr>
          <w:lang w:val="en-US"/>
          <w:rPrChange w:id="2139" w:author="Josep Pueyo" w:date="2023-09-15T10:35:00Z">
            <w:rPr/>
          </w:rPrChange>
        </w:rPr>
      </w:pPr>
      <w:r w:rsidRPr="00DE1F40">
        <w:rPr>
          <w:lang w:val="en-US"/>
          <w:rPrChange w:id="2140" w:author="Josep Pueyo" w:date="2023-09-15T10:35:00Z">
            <w:rPr/>
          </w:rPrChange>
        </w:rPr>
        <w:t xml:space="preserve">                        </w:t>
      </w:r>
      <w:r w:rsidRPr="00DE1F40">
        <w:rPr>
          <w:color w:val="0000CF"/>
          <w:sz w:val="23"/>
          <w:szCs w:val="23"/>
          <w:lang w:val="en-US"/>
          <w:rPrChange w:id="2141" w:author="Josep Pueyo" w:date="2023-09-15T10:35:00Z">
            <w:rPr>
              <w:color w:val="0000CF"/>
              <w:sz w:val="23"/>
              <w:szCs w:val="23"/>
            </w:rPr>
          </w:rPrChange>
        </w:rPr>
        <w:t>0.95</w:t>
      </w:r>
      <w:r w:rsidRPr="00DE1F40">
        <w:rPr>
          <w:lang w:val="en-US"/>
          <w:rPrChange w:id="2142" w:author="Josep Pueyo" w:date="2023-09-15T10:35:00Z">
            <w:rPr/>
          </w:rPrChange>
        </w:rPr>
        <w:t xml:space="preserve">,           </w:t>
      </w:r>
    </w:p>
    <w:p w14:paraId="28B62583" w14:textId="77777777" w:rsidR="008D1567" w:rsidRPr="00DE1F40" w:rsidRDefault="00000000">
      <w:pPr>
        <w:pStyle w:val="HTMLPreformatted"/>
        <w:divId w:val="2046445774"/>
        <w:rPr>
          <w:lang w:val="en-US"/>
          <w:rPrChange w:id="2143" w:author="Josep Pueyo" w:date="2023-09-15T10:35:00Z">
            <w:rPr/>
          </w:rPrChange>
        </w:rPr>
      </w:pPr>
      <w:r w:rsidRPr="00DE1F40">
        <w:rPr>
          <w:lang w:val="en-US"/>
          <w:rPrChange w:id="2144" w:author="Josep Pueyo" w:date="2023-09-15T10:35:00Z">
            <w:rPr/>
          </w:rPrChange>
        </w:rPr>
        <w:t xml:space="preserve">                        </w:t>
      </w:r>
      <w:r w:rsidRPr="00DE1F40">
        <w:rPr>
          <w:i/>
          <w:iCs/>
          <w:color w:val="8F5903"/>
          <w:sz w:val="23"/>
          <w:szCs w:val="23"/>
          <w:lang w:val="en-US"/>
          <w:rPrChange w:id="2145" w:author="Josep Pueyo" w:date="2023-09-15T10:35:00Z">
            <w:rPr>
              <w:i/>
              <w:iCs/>
              <w:color w:val="8F5903"/>
              <w:sz w:val="23"/>
              <w:szCs w:val="23"/>
            </w:rPr>
          </w:rPrChange>
        </w:rPr>
        <w:t># Confidence interval returned by the function</w:t>
      </w:r>
    </w:p>
    <w:p w14:paraId="6EC9D74C" w14:textId="77777777" w:rsidR="008D1567" w:rsidRPr="00DE1F40" w:rsidRDefault="00000000">
      <w:pPr>
        <w:pStyle w:val="HTMLPreformatted"/>
        <w:divId w:val="2046445774"/>
        <w:rPr>
          <w:lang w:val="en-US"/>
          <w:rPrChange w:id="2146" w:author="Josep Pueyo" w:date="2023-09-15T10:35:00Z">
            <w:rPr/>
          </w:rPrChange>
        </w:rPr>
      </w:pPr>
      <w:r w:rsidRPr="00DE1F40">
        <w:rPr>
          <w:lang w:val="en-US"/>
          <w:rPrChange w:id="2147" w:author="Josep Pueyo" w:date="2023-09-15T10:35:00Z">
            <w:rPr/>
          </w:rPrChange>
        </w:rPr>
        <w:t xml:space="preserve">  </w:t>
      </w:r>
    </w:p>
    <w:p w14:paraId="50556E1A" w14:textId="77777777" w:rsidR="008D1567" w:rsidRPr="00DE1F40" w:rsidRDefault="00000000">
      <w:pPr>
        <w:pStyle w:val="HTMLPreformatted"/>
        <w:divId w:val="2046445774"/>
        <w:rPr>
          <w:lang w:val="en-US"/>
          <w:rPrChange w:id="2148" w:author="Josep Pueyo" w:date="2023-09-15T10:35:00Z">
            <w:rPr/>
          </w:rPrChange>
        </w:rPr>
      </w:pPr>
      <w:r w:rsidRPr="00DE1F40">
        <w:rPr>
          <w:lang w:val="en-US"/>
          <w:rPrChange w:id="2149" w:author="Josep Pueyo" w:date="2023-09-15T10:35:00Z">
            <w:rPr/>
          </w:rPrChange>
        </w:rPr>
        <w:t xml:space="preserve">                        </w:t>
      </w:r>
      <w:r w:rsidRPr="00DE1F40">
        <w:rPr>
          <w:color w:val="C4A100"/>
          <w:sz w:val="23"/>
          <w:szCs w:val="23"/>
          <w:lang w:val="en-US"/>
          <w:rPrChange w:id="2150" w:author="Josep Pueyo" w:date="2023-09-15T10:35:00Z">
            <w:rPr>
              <w:color w:val="C4A100"/>
              <w:sz w:val="23"/>
              <w:szCs w:val="23"/>
            </w:rPr>
          </w:rPrChange>
        </w:rPr>
        <w:t>verbose =</w:t>
      </w:r>
      <w:r w:rsidRPr="00DE1F40">
        <w:rPr>
          <w:lang w:val="en-US"/>
          <w:rPrChange w:id="2151" w:author="Josep Pueyo" w:date="2023-09-15T10:35:00Z">
            <w:rPr/>
          </w:rPrChange>
        </w:rPr>
        <w:t xml:space="preserve"> </w:t>
      </w:r>
    </w:p>
    <w:p w14:paraId="786DC012" w14:textId="77777777" w:rsidR="008D1567" w:rsidRPr="00DE1F40" w:rsidRDefault="00000000">
      <w:pPr>
        <w:pStyle w:val="HTMLPreformatted"/>
        <w:divId w:val="2046445774"/>
        <w:rPr>
          <w:lang w:val="en-US"/>
          <w:rPrChange w:id="2152" w:author="Josep Pueyo" w:date="2023-09-15T10:35:00Z">
            <w:rPr/>
          </w:rPrChange>
        </w:rPr>
      </w:pPr>
      <w:r w:rsidRPr="00DE1F40">
        <w:rPr>
          <w:lang w:val="en-US"/>
          <w:rPrChange w:id="2153" w:author="Josep Pueyo" w:date="2023-09-15T10:35:00Z">
            <w:rPr/>
          </w:rPrChange>
        </w:rPr>
        <w:t xml:space="preserve">                        </w:t>
      </w:r>
      <w:r w:rsidRPr="00DE1F40">
        <w:rPr>
          <w:color w:val="000000"/>
          <w:sz w:val="23"/>
          <w:szCs w:val="23"/>
          <w:lang w:val="en-US"/>
          <w:rPrChange w:id="2154" w:author="Josep Pueyo" w:date="2023-09-15T10:35:00Z">
            <w:rPr>
              <w:color w:val="000000"/>
              <w:sz w:val="23"/>
              <w:szCs w:val="23"/>
            </w:rPr>
          </w:rPrChange>
        </w:rPr>
        <w:t>FALSE</w:t>
      </w:r>
      <w:r w:rsidRPr="00DE1F40">
        <w:rPr>
          <w:lang w:val="en-US"/>
          <w:rPrChange w:id="2155" w:author="Josep Pueyo" w:date="2023-09-15T10:35:00Z">
            <w:rPr/>
          </w:rPrChange>
        </w:rPr>
        <w:t xml:space="preserve">            </w:t>
      </w:r>
    </w:p>
    <w:p w14:paraId="256E7092" w14:textId="77777777" w:rsidR="008D1567" w:rsidRPr="00DE1F40" w:rsidRDefault="00000000">
      <w:pPr>
        <w:pStyle w:val="HTMLPreformatted"/>
        <w:divId w:val="2046445774"/>
        <w:rPr>
          <w:lang w:val="en-US"/>
          <w:rPrChange w:id="2156" w:author="Josep Pueyo" w:date="2023-09-15T10:35:00Z">
            <w:rPr/>
          </w:rPrChange>
        </w:rPr>
      </w:pPr>
      <w:r w:rsidRPr="00DE1F40">
        <w:rPr>
          <w:lang w:val="en-US"/>
          <w:rPrChange w:id="2157" w:author="Josep Pueyo" w:date="2023-09-15T10:35:00Z">
            <w:rPr/>
          </w:rPrChange>
        </w:rPr>
        <w:t xml:space="preserve">                        </w:t>
      </w:r>
      <w:r w:rsidRPr="00DE1F40">
        <w:rPr>
          <w:i/>
          <w:iCs/>
          <w:color w:val="8F5903"/>
          <w:sz w:val="23"/>
          <w:szCs w:val="23"/>
          <w:lang w:val="en-US"/>
          <w:rPrChange w:id="2158" w:author="Josep Pueyo" w:date="2023-09-15T10:35:00Z">
            <w:rPr>
              <w:i/>
              <w:iCs/>
              <w:color w:val="8F5903"/>
              <w:sz w:val="23"/>
              <w:szCs w:val="23"/>
            </w:rPr>
          </w:rPrChange>
        </w:rPr>
        <w:t># Should return all the values or just the confidence interval?</w:t>
      </w:r>
    </w:p>
    <w:p w14:paraId="18E15899" w14:textId="77777777" w:rsidR="008D1567" w:rsidRPr="00DE1F40" w:rsidRDefault="00000000">
      <w:pPr>
        <w:pStyle w:val="HTMLPreformatted"/>
        <w:divId w:val="2046445774"/>
        <w:rPr>
          <w:lang w:val="en-US"/>
          <w:rPrChange w:id="2159" w:author="Josep Pueyo" w:date="2023-09-15T10:35:00Z">
            <w:rPr/>
          </w:rPrChange>
        </w:rPr>
      </w:pPr>
      <w:r w:rsidRPr="00DE1F40">
        <w:rPr>
          <w:lang w:val="en-US"/>
          <w:rPrChange w:id="2160" w:author="Josep Pueyo" w:date="2023-09-15T10:35:00Z">
            <w:rPr/>
          </w:rPrChange>
        </w:rPr>
        <w:t xml:space="preserve"> </w:t>
      </w:r>
    </w:p>
    <w:p w14:paraId="1810AAF8" w14:textId="77777777" w:rsidR="008D1567" w:rsidRPr="00DE1F40" w:rsidRDefault="00000000">
      <w:pPr>
        <w:pStyle w:val="HTMLPreformatted"/>
        <w:divId w:val="2046445774"/>
        <w:rPr>
          <w:lang w:val="en-US"/>
          <w:rPrChange w:id="2161" w:author="Josep Pueyo" w:date="2023-09-15T10:35:00Z">
            <w:rPr/>
          </w:rPrChange>
        </w:rPr>
      </w:pPr>
      <w:r w:rsidRPr="00DE1F40">
        <w:rPr>
          <w:lang w:val="en-US"/>
          <w:rPrChange w:id="2162" w:author="Josep Pueyo" w:date="2023-09-15T10:35:00Z">
            <w:rPr/>
          </w:rPrChange>
        </w:rPr>
        <w:t xml:space="preserve">                        </w:t>
      </w:r>
      <w:r w:rsidRPr="00DE1F40">
        <w:rPr>
          <w:color w:val="000000"/>
          <w:sz w:val="23"/>
          <w:szCs w:val="23"/>
          <w:lang w:val="en-US"/>
          <w:rPrChange w:id="2163" w:author="Josep Pueyo" w:date="2023-09-15T10:35:00Z">
            <w:rPr>
              <w:color w:val="000000"/>
              <w:sz w:val="23"/>
              <w:szCs w:val="23"/>
            </w:rPr>
          </w:rPrChange>
        </w:rPr>
        <w:t>)</w:t>
      </w:r>
    </w:p>
    <w:p w14:paraId="527BA736" w14:textId="77777777" w:rsidR="008D1567" w:rsidRPr="00DE1F40" w:rsidRDefault="00000000">
      <w:pPr>
        <w:pStyle w:val="HTMLPreformatted"/>
        <w:divId w:val="2046445774"/>
        <w:rPr>
          <w:lang w:val="en-US"/>
          <w:rPrChange w:id="2164" w:author="Josep Pueyo" w:date="2023-09-15T10:35:00Z">
            <w:rPr/>
          </w:rPrChange>
        </w:rPr>
      </w:pPr>
      <w:r w:rsidRPr="00DE1F40">
        <w:rPr>
          <w:lang w:val="en-US"/>
          <w:rPrChange w:id="2165" w:author="Josep Pueyo" w:date="2023-09-15T10:35:00Z">
            <w:rPr/>
          </w:rPrChange>
        </w:rPr>
        <w:t xml:space="preserve">                    </w:t>
      </w:r>
    </w:p>
    <w:p w14:paraId="6CCAA884" w14:textId="77777777" w:rsidR="008D1567" w:rsidRPr="00DE1F40" w:rsidRDefault="00000000">
      <w:pPr>
        <w:pStyle w:val="NormalWeb"/>
        <w:divId w:val="2046445774"/>
        <w:rPr>
          <w:lang w:val="en-US"/>
          <w:rPrChange w:id="2166" w:author="Josep Pueyo" w:date="2023-09-15T10:35:00Z">
            <w:rPr/>
          </w:rPrChange>
        </w:rPr>
      </w:pPr>
      <w:r w:rsidRPr="00DE1F40">
        <w:rPr>
          <w:b/>
          <w:bCs/>
          <w:i/>
          <w:iCs/>
          <w:lang w:val="en-US"/>
          <w:rPrChange w:id="2167" w:author="Josep Pueyo" w:date="2023-09-15T10:35:00Z">
            <w:rPr>
              <w:b/>
              <w:bCs/>
              <w:i/>
              <w:iCs/>
            </w:rPr>
          </w:rPrChange>
        </w:rPr>
        <w:t>Scenarios of urban agriculture.</w:t>
      </w:r>
      <w:r w:rsidRPr="00DE1F40">
        <w:rPr>
          <w:b/>
          <w:bCs/>
          <w:lang w:val="en-US"/>
          <w:rPrChange w:id="2168" w:author="Josep Pueyo" w:date="2023-09-15T10:35:00Z">
            <w:rPr>
              <w:b/>
              <w:bCs/>
            </w:rPr>
          </w:rPrChange>
        </w:rPr>
        <w:t xml:space="preserve"> </w:t>
      </w:r>
      <w:r w:rsidRPr="00DE1F40">
        <w:rPr>
          <w:lang w:val="en-US"/>
          <w:rPrChange w:id="2169" w:author="Josep Pueyo" w:date="2023-09-15T10:35:00Z">
            <w:rPr/>
          </w:rPrChange>
        </w:rPr>
        <w:t xml:space="preserve">The </w:t>
      </w:r>
      <w:r w:rsidRPr="00DE1F40">
        <w:rPr>
          <w:rStyle w:val="HTMLTypewriter"/>
          <w:lang w:val="en-US"/>
          <w:rPrChange w:id="2170" w:author="Josep Pueyo" w:date="2023-09-15T10:35:00Z">
            <w:rPr>
              <w:rStyle w:val="HTMLTypewriter"/>
            </w:rPr>
          </w:rPrChange>
        </w:rPr>
        <w:t>ediblecity</w:t>
      </w:r>
      <w:r w:rsidRPr="00DE1F40">
        <w:rPr>
          <w:lang w:val="en-US"/>
          <w:rPrChange w:id="2171" w:author="Josep Pueyo" w:date="2023-09-15T10:35:00Z">
            <w:rPr/>
          </w:rPrChange>
        </w:rPr>
        <w:t xml:space="preserve"> package also provides the user with a function to create new scenarios based on the urban representation and a predefined set of urban agriculture solutions ( </w:t>
      </w:r>
      <w:r w:rsidRPr="00DE1F40">
        <w:rPr>
          <w:lang w:val="en-US"/>
          <w:rPrChange w:id="2172" w:author="Josep Pueyo" w:date="2023-09-15T10:35:00Z">
            <w:rPr/>
          </w:rPrChange>
        </w:rPr>
        <w:fldChar w:fldCharType="begin"/>
      </w:r>
      <w:r w:rsidRPr="00DE1F40">
        <w:rPr>
          <w:lang w:val="en-US"/>
          <w:rPrChange w:id="2173" w:author="Josep Pueyo" w:date="2023-09-15T10:35:00Z">
            <w:rPr/>
          </w:rPrChange>
        </w:rPr>
        <w:instrText>HYPERLINK \l "T3"</w:instrText>
      </w:r>
      <w:r w:rsidRPr="00F46451">
        <w:rPr>
          <w:lang w:val="en-US"/>
        </w:rPr>
      </w:r>
      <w:r w:rsidRPr="00DE1F40">
        <w:rPr>
          <w:lang w:val="en-US"/>
          <w:rPrChange w:id="2174" w:author="Josep Pueyo" w:date="2023-09-15T10:35:00Z">
            <w:rPr>
              <w:rStyle w:val="Hyperlink"/>
            </w:rPr>
          </w:rPrChange>
        </w:rPr>
        <w:fldChar w:fldCharType="separate"/>
      </w:r>
      <w:r w:rsidRPr="00DE1F40">
        <w:rPr>
          <w:rStyle w:val="Hyperlink"/>
          <w:lang w:val="en-US"/>
          <w:rPrChange w:id="2175" w:author="Josep Pueyo" w:date="2023-09-15T10:35:00Z">
            <w:rPr>
              <w:rStyle w:val="Hyperlink"/>
            </w:rPr>
          </w:rPrChange>
        </w:rPr>
        <w:t>Table 3</w:t>
      </w:r>
      <w:r w:rsidRPr="00DE1F40">
        <w:rPr>
          <w:rStyle w:val="Hyperlink"/>
          <w:lang w:val="en-US"/>
          <w:rPrChange w:id="2176" w:author="Josep Pueyo" w:date="2023-09-15T10:35:00Z">
            <w:rPr>
              <w:rStyle w:val="Hyperlink"/>
            </w:rPr>
          </w:rPrChange>
        </w:rPr>
        <w:fldChar w:fldCharType="end"/>
      </w:r>
      <w:r w:rsidRPr="00DE1F40">
        <w:rPr>
          <w:lang w:val="en-US"/>
          <w:rPrChange w:id="2177" w:author="Josep Pueyo" w:date="2023-09-15T10:35:00Z">
            <w:rPr/>
          </w:rPrChange>
        </w:rPr>
        <w:t xml:space="preserve">) based on where they are located (private gardens, plots on ground or rooftops) and their purpose (private, community or commercial). The function returns a spatial representation of the new scenario </w:t>
      </w:r>
      <w:proofErr w:type="gramStart"/>
      <w:r w:rsidRPr="00DE1F40">
        <w:rPr>
          <w:lang w:val="en-US"/>
          <w:rPrChange w:id="2178" w:author="Josep Pueyo" w:date="2023-09-15T10:35:00Z">
            <w:rPr/>
          </w:rPrChange>
        </w:rPr>
        <w:t xml:space="preserve">( </w:t>
      </w:r>
      <w:r w:rsidRPr="00DE1F40">
        <w:rPr>
          <w:rStyle w:val="HTMLTypewriter"/>
          <w:lang w:val="en-US"/>
          <w:rPrChange w:id="2179" w:author="Josep Pueyo" w:date="2023-09-15T10:35:00Z">
            <w:rPr>
              <w:rStyle w:val="HTMLTypewriter"/>
            </w:rPr>
          </w:rPrChange>
        </w:rPr>
        <w:t>sf</w:t>
      </w:r>
      <w:proofErr w:type="gramEnd"/>
      <w:r w:rsidRPr="00DE1F40">
        <w:rPr>
          <w:lang w:val="en-US"/>
          <w:rPrChange w:id="2180" w:author="Josep Pueyo" w:date="2023-09-15T10:35:00Z">
            <w:rPr/>
          </w:rPrChange>
        </w:rPr>
        <w:t xml:space="preserve"> object) with the same structure </w:t>
      </w:r>
      <w:proofErr w:type="gramStart"/>
      <w:r w:rsidRPr="00DE1F40">
        <w:rPr>
          <w:lang w:val="en-US"/>
          <w:rPrChange w:id="2181" w:author="Josep Pueyo" w:date="2023-09-15T10:35:00Z">
            <w:rPr/>
          </w:rPrChange>
        </w:rPr>
        <w:t>of</w:t>
      </w:r>
      <w:proofErr w:type="gramEnd"/>
      <w:r w:rsidRPr="00DE1F40">
        <w:rPr>
          <w:lang w:val="en-US"/>
          <w:rPrChange w:id="2182" w:author="Josep Pueyo" w:date="2023-09-15T10:35:00Z">
            <w:rPr/>
          </w:rPrChange>
        </w:rPr>
        <w:t xml:space="preserve"> the urban representation.</w:t>
      </w:r>
    </w:p>
    <w:p w14:paraId="35AFD15B" w14:textId="77777777" w:rsidR="008D1567" w:rsidRPr="00DE1F40" w:rsidRDefault="00000000">
      <w:pPr>
        <w:pStyle w:val="Heading3"/>
        <w:divId w:val="1230962923"/>
        <w:rPr>
          <w:rFonts w:eastAsia="Times New Roman"/>
        </w:rPr>
      </w:pPr>
      <w:r w:rsidRPr="00DE1F40">
        <w:rPr>
          <w:rFonts w:eastAsia="Times New Roman"/>
        </w:rPr>
        <w:lastRenderedPageBreak/>
        <w:t>Table 3. Elements created in new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1474"/>
        <w:gridCol w:w="1146"/>
      </w:tblGrid>
      <w:tr w:rsidR="008D1567" w:rsidRPr="00DE1F40" w14:paraId="77F71D75" w14:textId="77777777">
        <w:trPr>
          <w:divId w:val="466515392"/>
          <w:tblHeader/>
          <w:tblCellSpacing w:w="15" w:type="dxa"/>
        </w:trPr>
        <w:tc>
          <w:tcPr>
            <w:tcW w:w="0" w:type="auto"/>
            <w:hideMark/>
          </w:tcPr>
          <w:p w14:paraId="34FF5E36" w14:textId="77777777" w:rsidR="008D1567" w:rsidRPr="00DE1F40" w:rsidRDefault="00000000">
            <w:pPr>
              <w:rPr>
                <w:rFonts w:eastAsia="Times New Roman"/>
                <w:b/>
                <w:bCs/>
              </w:rPr>
            </w:pPr>
            <w:bookmarkStart w:id="2183" w:name="d14796e3326"/>
            <w:bookmarkStart w:id="2184" w:name="d14796e3324"/>
            <w:bookmarkStart w:id="2185" w:name="d14796e3322"/>
            <w:bookmarkStart w:id="2186" w:name="d14796e3320"/>
            <w:bookmarkStart w:id="2187" w:name="d14796e3337" w:colFirst="2" w:colLast="2"/>
            <w:bookmarkEnd w:id="2183"/>
            <w:bookmarkEnd w:id="2184"/>
            <w:bookmarkEnd w:id="2185"/>
            <w:bookmarkEnd w:id="2186"/>
            <w:r w:rsidRPr="00DE1F40">
              <w:rPr>
                <w:rFonts w:eastAsia="Times New Roman"/>
                <w:b/>
                <w:bCs/>
              </w:rPr>
              <w:t>Urban agriculture solutions</w:t>
            </w:r>
          </w:p>
        </w:tc>
        <w:tc>
          <w:tcPr>
            <w:tcW w:w="0" w:type="auto"/>
            <w:hideMark/>
          </w:tcPr>
          <w:p w14:paraId="43CE0267" w14:textId="77777777" w:rsidR="008D1567" w:rsidRPr="00DE1F40" w:rsidRDefault="00000000">
            <w:pPr>
              <w:rPr>
                <w:rFonts w:eastAsia="Times New Roman"/>
                <w:b/>
                <w:bCs/>
              </w:rPr>
            </w:pPr>
            <w:bookmarkStart w:id="2188" w:name="d14796e3329"/>
            <w:bookmarkEnd w:id="2188"/>
            <w:r w:rsidRPr="00DE1F40">
              <w:rPr>
                <w:rFonts w:eastAsia="Times New Roman"/>
                <w:b/>
                <w:bCs/>
              </w:rPr>
              <w:t>Location</w:t>
            </w:r>
          </w:p>
        </w:tc>
        <w:tc>
          <w:tcPr>
            <w:tcW w:w="0" w:type="auto"/>
            <w:hideMark/>
          </w:tcPr>
          <w:p w14:paraId="513EF984" w14:textId="77777777" w:rsidR="008D1567" w:rsidRPr="00DE1F40" w:rsidRDefault="00000000">
            <w:pPr>
              <w:rPr>
                <w:rFonts w:eastAsia="Times New Roman"/>
                <w:b/>
                <w:bCs/>
              </w:rPr>
            </w:pPr>
            <w:bookmarkStart w:id="2189" w:name="d14796e3332"/>
            <w:bookmarkEnd w:id="2189"/>
            <w:r w:rsidRPr="00DE1F40">
              <w:rPr>
                <w:rFonts w:eastAsia="Times New Roman"/>
                <w:b/>
                <w:bCs/>
              </w:rPr>
              <w:t>Purpose</w:t>
            </w:r>
          </w:p>
        </w:tc>
      </w:tr>
      <w:tr w:rsidR="008D1567" w:rsidRPr="00DE1F40" w14:paraId="7E4AE128" w14:textId="77777777">
        <w:trPr>
          <w:divId w:val="466515392"/>
          <w:tblCellSpacing w:w="15" w:type="dxa"/>
        </w:trPr>
        <w:tc>
          <w:tcPr>
            <w:tcW w:w="0" w:type="auto"/>
            <w:hideMark/>
          </w:tcPr>
          <w:p w14:paraId="5E320FE8" w14:textId="77777777" w:rsidR="008D1567" w:rsidRPr="00DE1F40" w:rsidRDefault="00000000">
            <w:pPr>
              <w:rPr>
                <w:rFonts w:eastAsia="Times New Roman"/>
              </w:rPr>
            </w:pPr>
            <w:bookmarkStart w:id="2190" w:name="d14796e3341"/>
            <w:bookmarkStart w:id="2191" w:name="d14796e3339"/>
            <w:bookmarkEnd w:id="2187"/>
            <w:bookmarkEnd w:id="2190"/>
            <w:bookmarkEnd w:id="2191"/>
            <w:r w:rsidRPr="00DE1F40">
              <w:rPr>
                <w:rFonts w:eastAsia="Times New Roman"/>
              </w:rPr>
              <w:t>Edible private garden</w:t>
            </w:r>
          </w:p>
        </w:tc>
        <w:tc>
          <w:tcPr>
            <w:tcW w:w="0" w:type="auto"/>
            <w:hideMark/>
          </w:tcPr>
          <w:p w14:paraId="4199219B" w14:textId="77777777" w:rsidR="008D1567" w:rsidRPr="00DE1F40" w:rsidRDefault="00000000">
            <w:pPr>
              <w:rPr>
                <w:rFonts w:eastAsia="Times New Roman"/>
              </w:rPr>
            </w:pPr>
            <w:bookmarkStart w:id="2192" w:name="d14796e3344"/>
            <w:bookmarkEnd w:id="2192"/>
            <w:r w:rsidRPr="00DE1F40">
              <w:rPr>
                <w:rFonts w:eastAsia="Times New Roman"/>
              </w:rPr>
              <w:t>Private gardens</w:t>
            </w:r>
          </w:p>
        </w:tc>
        <w:tc>
          <w:tcPr>
            <w:tcW w:w="0" w:type="auto"/>
            <w:hideMark/>
          </w:tcPr>
          <w:p w14:paraId="2AAB077C" w14:textId="77777777" w:rsidR="008D1567" w:rsidRPr="00DE1F40" w:rsidRDefault="00000000">
            <w:pPr>
              <w:rPr>
                <w:rFonts w:eastAsia="Times New Roman"/>
              </w:rPr>
            </w:pPr>
            <w:bookmarkStart w:id="2193" w:name="d14796e3347"/>
            <w:bookmarkEnd w:id="2193"/>
            <w:r w:rsidRPr="00DE1F40">
              <w:rPr>
                <w:rFonts w:eastAsia="Times New Roman"/>
              </w:rPr>
              <w:t>Private</w:t>
            </w:r>
          </w:p>
        </w:tc>
      </w:tr>
      <w:tr w:rsidR="008D1567" w:rsidRPr="00DE1F40" w14:paraId="509F0641" w14:textId="77777777">
        <w:trPr>
          <w:divId w:val="466515392"/>
          <w:tblCellSpacing w:w="15" w:type="dxa"/>
        </w:trPr>
        <w:tc>
          <w:tcPr>
            <w:tcW w:w="0" w:type="auto"/>
            <w:hideMark/>
          </w:tcPr>
          <w:p w14:paraId="19ACB5D1" w14:textId="77777777" w:rsidR="008D1567" w:rsidRPr="00DE1F40" w:rsidRDefault="00000000">
            <w:pPr>
              <w:rPr>
                <w:rFonts w:eastAsia="Times New Roman"/>
              </w:rPr>
            </w:pPr>
            <w:bookmarkStart w:id="2194" w:name="d14796e3353"/>
            <w:bookmarkStart w:id="2195" w:name="d14796e3351"/>
            <w:bookmarkEnd w:id="2194"/>
            <w:bookmarkEnd w:id="2195"/>
            <w:r w:rsidRPr="00DE1F40">
              <w:rPr>
                <w:rFonts w:eastAsia="Times New Roman"/>
              </w:rPr>
              <w:t>Community garden</w:t>
            </w:r>
          </w:p>
        </w:tc>
        <w:tc>
          <w:tcPr>
            <w:tcW w:w="0" w:type="auto"/>
            <w:hideMark/>
          </w:tcPr>
          <w:p w14:paraId="11C7D730" w14:textId="77777777" w:rsidR="008D1567" w:rsidRPr="00DE1F40" w:rsidRDefault="00000000">
            <w:pPr>
              <w:rPr>
                <w:rFonts w:eastAsia="Times New Roman"/>
              </w:rPr>
            </w:pPr>
            <w:bookmarkStart w:id="2196" w:name="d14796e3356"/>
            <w:bookmarkEnd w:id="2196"/>
            <w:r w:rsidRPr="00DE1F40">
              <w:rPr>
                <w:rFonts w:eastAsia="Times New Roman"/>
              </w:rPr>
              <w:t>Plots on ground</w:t>
            </w:r>
          </w:p>
        </w:tc>
        <w:tc>
          <w:tcPr>
            <w:tcW w:w="0" w:type="auto"/>
            <w:hideMark/>
          </w:tcPr>
          <w:p w14:paraId="3A97121F" w14:textId="77777777" w:rsidR="008D1567" w:rsidRPr="00DE1F40" w:rsidRDefault="00000000">
            <w:pPr>
              <w:rPr>
                <w:rFonts w:eastAsia="Times New Roman"/>
              </w:rPr>
            </w:pPr>
            <w:bookmarkStart w:id="2197" w:name="d14796e3359"/>
            <w:bookmarkEnd w:id="2197"/>
            <w:r w:rsidRPr="00DE1F40">
              <w:rPr>
                <w:rFonts w:eastAsia="Times New Roman"/>
              </w:rPr>
              <w:t>Community</w:t>
            </w:r>
          </w:p>
        </w:tc>
      </w:tr>
      <w:tr w:rsidR="008D1567" w:rsidRPr="00DE1F40" w14:paraId="13371ADA" w14:textId="77777777">
        <w:trPr>
          <w:divId w:val="466515392"/>
          <w:tblCellSpacing w:w="15" w:type="dxa"/>
        </w:trPr>
        <w:tc>
          <w:tcPr>
            <w:tcW w:w="0" w:type="auto"/>
            <w:hideMark/>
          </w:tcPr>
          <w:p w14:paraId="7FBFC107" w14:textId="77777777" w:rsidR="008D1567" w:rsidRPr="00DE1F40" w:rsidRDefault="00000000">
            <w:pPr>
              <w:rPr>
                <w:rFonts w:eastAsia="Times New Roman"/>
              </w:rPr>
            </w:pPr>
            <w:bookmarkStart w:id="2198" w:name="d14796e3365"/>
            <w:bookmarkStart w:id="2199" w:name="d14796e3363"/>
            <w:bookmarkEnd w:id="2198"/>
            <w:bookmarkEnd w:id="2199"/>
            <w:r w:rsidRPr="00DE1F40">
              <w:rPr>
                <w:rFonts w:eastAsia="Times New Roman"/>
              </w:rPr>
              <w:t>Commercial garden</w:t>
            </w:r>
          </w:p>
        </w:tc>
        <w:tc>
          <w:tcPr>
            <w:tcW w:w="0" w:type="auto"/>
            <w:hideMark/>
          </w:tcPr>
          <w:p w14:paraId="7A5D2C71" w14:textId="77777777" w:rsidR="008D1567" w:rsidRPr="00DE1F40" w:rsidRDefault="00000000">
            <w:pPr>
              <w:rPr>
                <w:rFonts w:eastAsia="Times New Roman"/>
              </w:rPr>
            </w:pPr>
            <w:bookmarkStart w:id="2200" w:name="d14796e3368"/>
            <w:bookmarkEnd w:id="2200"/>
            <w:r w:rsidRPr="00DE1F40">
              <w:rPr>
                <w:rFonts w:eastAsia="Times New Roman"/>
              </w:rPr>
              <w:t>Plots on ground</w:t>
            </w:r>
          </w:p>
        </w:tc>
        <w:tc>
          <w:tcPr>
            <w:tcW w:w="0" w:type="auto"/>
            <w:hideMark/>
          </w:tcPr>
          <w:p w14:paraId="637ED17A" w14:textId="77777777" w:rsidR="008D1567" w:rsidRPr="00DE1F40" w:rsidRDefault="00000000">
            <w:pPr>
              <w:rPr>
                <w:rFonts w:eastAsia="Times New Roman"/>
              </w:rPr>
            </w:pPr>
            <w:bookmarkStart w:id="2201" w:name="d14796e3371"/>
            <w:bookmarkEnd w:id="2201"/>
            <w:r w:rsidRPr="00DE1F40">
              <w:rPr>
                <w:rFonts w:eastAsia="Times New Roman"/>
              </w:rPr>
              <w:t>Community</w:t>
            </w:r>
          </w:p>
        </w:tc>
      </w:tr>
      <w:tr w:rsidR="008D1567" w:rsidRPr="00DE1F40" w14:paraId="53046BBC" w14:textId="77777777">
        <w:trPr>
          <w:divId w:val="466515392"/>
          <w:tblCellSpacing w:w="15" w:type="dxa"/>
        </w:trPr>
        <w:tc>
          <w:tcPr>
            <w:tcW w:w="0" w:type="auto"/>
            <w:hideMark/>
          </w:tcPr>
          <w:p w14:paraId="440DD564" w14:textId="77777777" w:rsidR="008D1567" w:rsidRPr="00DE1F40" w:rsidRDefault="00000000">
            <w:pPr>
              <w:rPr>
                <w:rFonts w:eastAsia="Times New Roman"/>
              </w:rPr>
            </w:pPr>
            <w:bookmarkStart w:id="2202" w:name="d14796e3377"/>
            <w:bookmarkStart w:id="2203" w:name="d14796e3375"/>
            <w:bookmarkEnd w:id="2202"/>
            <w:bookmarkEnd w:id="2203"/>
            <w:r w:rsidRPr="00DE1F40">
              <w:rPr>
                <w:rFonts w:eastAsia="Times New Roman"/>
              </w:rPr>
              <w:t>Rooftop garden</w:t>
            </w:r>
          </w:p>
        </w:tc>
        <w:tc>
          <w:tcPr>
            <w:tcW w:w="0" w:type="auto"/>
            <w:hideMark/>
          </w:tcPr>
          <w:p w14:paraId="61C04002" w14:textId="77777777" w:rsidR="008D1567" w:rsidRPr="00DE1F40" w:rsidRDefault="00000000">
            <w:pPr>
              <w:rPr>
                <w:rFonts w:eastAsia="Times New Roman"/>
              </w:rPr>
            </w:pPr>
            <w:bookmarkStart w:id="2204" w:name="d14796e3380"/>
            <w:bookmarkEnd w:id="2204"/>
            <w:r w:rsidRPr="00DE1F40">
              <w:rPr>
                <w:rFonts w:eastAsia="Times New Roman"/>
              </w:rPr>
              <w:t>Rooftops</w:t>
            </w:r>
          </w:p>
        </w:tc>
        <w:tc>
          <w:tcPr>
            <w:tcW w:w="0" w:type="auto"/>
            <w:hideMark/>
          </w:tcPr>
          <w:p w14:paraId="27646F09" w14:textId="77777777" w:rsidR="008D1567" w:rsidRPr="00DE1F40" w:rsidRDefault="00000000">
            <w:pPr>
              <w:rPr>
                <w:rFonts w:eastAsia="Times New Roman"/>
              </w:rPr>
            </w:pPr>
            <w:bookmarkStart w:id="2205" w:name="d14796e3383"/>
            <w:bookmarkEnd w:id="2205"/>
            <w:r w:rsidRPr="00DE1F40">
              <w:rPr>
                <w:rFonts w:eastAsia="Times New Roman"/>
              </w:rPr>
              <w:t>Commercial</w:t>
            </w:r>
          </w:p>
        </w:tc>
      </w:tr>
      <w:tr w:rsidR="008D1567" w:rsidRPr="00DE1F40" w14:paraId="0D55CD8B" w14:textId="77777777">
        <w:trPr>
          <w:divId w:val="466515392"/>
          <w:tblCellSpacing w:w="15" w:type="dxa"/>
        </w:trPr>
        <w:tc>
          <w:tcPr>
            <w:tcW w:w="0" w:type="auto"/>
            <w:hideMark/>
          </w:tcPr>
          <w:p w14:paraId="6BA5DF5D" w14:textId="77777777" w:rsidR="008D1567" w:rsidRPr="00DE1F40" w:rsidRDefault="00000000">
            <w:pPr>
              <w:rPr>
                <w:rFonts w:eastAsia="Times New Roman"/>
              </w:rPr>
            </w:pPr>
            <w:bookmarkStart w:id="2206" w:name="d14796e3389"/>
            <w:bookmarkStart w:id="2207" w:name="d14796e3387"/>
            <w:bookmarkEnd w:id="2206"/>
            <w:bookmarkEnd w:id="2207"/>
            <w:r w:rsidRPr="00DE1F40">
              <w:rPr>
                <w:rFonts w:eastAsia="Times New Roman"/>
              </w:rPr>
              <w:t>Hydroponic rooftop</w:t>
            </w:r>
          </w:p>
        </w:tc>
        <w:tc>
          <w:tcPr>
            <w:tcW w:w="0" w:type="auto"/>
            <w:hideMark/>
          </w:tcPr>
          <w:p w14:paraId="5576EB58" w14:textId="77777777" w:rsidR="008D1567" w:rsidRPr="00DE1F40" w:rsidRDefault="00000000">
            <w:pPr>
              <w:rPr>
                <w:rFonts w:eastAsia="Times New Roman"/>
              </w:rPr>
            </w:pPr>
            <w:bookmarkStart w:id="2208" w:name="d14796e3392"/>
            <w:bookmarkEnd w:id="2208"/>
            <w:r w:rsidRPr="00DE1F40">
              <w:rPr>
                <w:rFonts w:eastAsia="Times New Roman"/>
              </w:rPr>
              <w:t>Rooftops</w:t>
            </w:r>
          </w:p>
        </w:tc>
        <w:tc>
          <w:tcPr>
            <w:tcW w:w="0" w:type="auto"/>
            <w:hideMark/>
          </w:tcPr>
          <w:p w14:paraId="4E2F72D9" w14:textId="77777777" w:rsidR="008D1567" w:rsidRPr="00DE1F40" w:rsidRDefault="00000000">
            <w:pPr>
              <w:rPr>
                <w:rFonts w:eastAsia="Times New Roman"/>
              </w:rPr>
            </w:pPr>
            <w:bookmarkStart w:id="2209" w:name="d14796e3395"/>
            <w:bookmarkEnd w:id="2209"/>
            <w:r w:rsidRPr="00DE1F40">
              <w:rPr>
                <w:rFonts w:eastAsia="Times New Roman"/>
              </w:rPr>
              <w:t>Commercial</w:t>
            </w:r>
          </w:p>
        </w:tc>
      </w:tr>
    </w:tbl>
    <w:p w14:paraId="2FBB17C0" w14:textId="77777777" w:rsidR="008D1567" w:rsidRPr="00DE1F40" w:rsidRDefault="00000000">
      <w:pPr>
        <w:pStyle w:val="NormalWeb"/>
        <w:divId w:val="2046445774"/>
        <w:rPr>
          <w:lang w:val="en-US"/>
          <w:rPrChange w:id="2210" w:author="Josep Pueyo" w:date="2023-09-15T10:35:00Z">
            <w:rPr/>
          </w:rPrChange>
        </w:rPr>
      </w:pPr>
      <w:r w:rsidRPr="00DE1F40">
        <w:rPr>
          <w:lang w:val="en-US"/>
          <w:rPrChange w:id="2211" w:author="Josep Pueyo" w:date="2023-09-15T10:35:00Z">
            <w:rPr/>
          </w:rPrChange>
        </w:rPr>
        <w:t xml:space="preserve">The location of new urban agriculture elements is randomized among all locations that fulfill the requirements of minimum area for that element. However, this is not the case for commercial gardens, they are </w:t>
      </w:r>
      <w:proofErr w:type="gramStart"/>
      <w:r w:rsidRPr="00DE1F40">
        <w:rPr>
          <w:lang w:val="en-US"/>
          <w:rPrChange w:id="2212" w:author="Josep Pueyo" w:date="2023-09-15T10:35:00Z">
            <w:rPr/>
          </w:rPrChange>
        </w:rPr>
        <w:t>settled</w:t>
      </w:r>
      <w:proofErr w:type="gramEnd"/>
      <w:r w:rsidRPr="00DE1F40">
        <w:rPr>
          <w:lang w:val="en-US"/>
          <w:rPrChange w:id="2213" w:author="Josep Pueyo" w:date="2023-09-15T10:35:00Z">
            <w:rPr/>
          </w:rPrChange>
        </w:rPr>
        <w:t xml:space="preserve"> in the larger available locations, </w:t>
      </w:r>
      <w:proofErr w:type="gramStart"/>
      <w:r w:rsidRPr="00DE1F40">
        <w:rPr>
          <w:lang w:val="en-US"/>
          <w:rPrChange w:id="2214" w:author="Josep Pueyo" w:date="2023-09-15T10:35:00Z">
            <w:rPr/>
          </w:rPrChange>
        </w:rPr>
        <w:t>assuming that</w:t>
      </w:r>
      <w:proofErr w:type="gramEnd"/>
      <w:r w:rsidRPr="00DE1F40">
        <w:rPr>
          <w:lang w:val="en-US"/>
          <w:rPrChange w:id="2215" w:author="Josep Pueyo" w:date="2023-09-15T10:35:00Z">
            <w:rPr/>
          </w:rPrChange>
        </w:rPr>
        <w:t xml:space="preserve"> commercial initiatives have the power to acquire the best spots.</w:t>
      </w:r>
    </w:p>
    <w:p w14:paraId="378AFAD1" w14:textId="77777777" w:rsidR="008D1567" w:rsidRPr="00DE1F40" w:rsidRDefault="00000000">
      <w:pPr>
        <w:pStyle w:val="NormalWeb"/>
        <w:divId w:val="2046445774"/>
        <w:rPr>
          <w:lang w:val="en-US"/>
          <w:rPrChange w:id="2216" w:author="Josep Pueyo" w:date="2023-09-15T10:35:00Z">
            <w:rPr/>
          </w:rPrChange>
        </w:rPr>
      </w:pPr>
      <w:r w:rsidRPr="00DE1F40">
        <w:rPr>
          <w:lang w:val="en-US"/>
          <w:rPrChange w:id="2217" w:author="Josep Pueyo" w:date="2023-09-15T10:35:00Z">
            <w:rPr/>
          </w:rPrChange>
        </w:rPr>
        <w:t xml:space="preserve">The function to create a new scenario is called </w:t>
      </w:r>
      <w:proofErr w:type="spellStart"/>
      <w:r w:rsidRPr="00DE1F40">
        <w:rPr>
          <w:rStyle w:val="HTMLTypewriter"/>
          <w:lang w:val="en-US"/>
          <w:rPrChange w:id="2218" w:author="Josep Pueyo" w:date="2023-09-15T10:35:00Z">
            <w:rPr>
              <w:rStyle w:val="HTMLTypewriter"/>
            </w:rPr>
          </w:rPrChange>
        </w:rPr>
        <w:t>set_scenario</w:t>
      </w:r>
      <w:proofErr w:type="spellEnd"/>
      <w:r w:rsidRPr="00DE1F40">
        <w:rPr>
          <w:lang w:val="en-US"/>
          <w:rPrChange w:id="2219" w:author="Josep Pueyo" w:date="2023-09-15T10:35:00Z">
            <w:rPr/>
          </w:rPrChange>
        </w:rPr>
        <w:t xml:space="preserve"> (code snippet 8). It requires many arguments but most of them have default values to facilitate its use. The function needs the urban representation </w:t>
      </w:r>
      <w:proofErr w:type="gramStart"/>
      <w:r w:rsidRPr="00DE1F40">
        <w:rPr>
          <w:lang w:val="en-US"/>
          <w:rPrChange w:id="2220" w:author="Josep Pueyo" w:date="2023-09-15T10:35:00Z">
            <w:rPr/>
          </w:rPrChange>
        </w:rPr>
        <w:t xml:space="preserve">( </w:t>
      </w:r>
      <w:r w:rsidRPr="00DE1F40">
        <w:rPr>
          <w:rStyle w:val="HTMLTypewriter"/>
          <w:lang w:val="en-US"/>
          <w:rPrChange w:id="2221" w:author="Josep Pueyo" w:date="2023-09-15T10:35:00Z">
            <w:rPr>
              <w:rStyle w:val="HTMLTypewriter"/>
            </w:rPr>
          </w:rPrChange>
        </w:rPr>
        <w:t>x</w:t>
      </w:r>
      <w:proofErr w:type="gramEnd"/>
      <w:r w:rsidRPr="00DE1F40">
        <w:rPr>
          <w:lang w:val="en-US"/>
          <w:rPrChange w:id="2222" w:author="Josep Pueyo" w:date="2023-09-15T10:35:00Z">
            <w:rPr/>
          </w:rPrChange>
        </w:rPr>
        <w:t xml:space="preserve">). Then three arguments </w:t>
      </w:r>
      <w:proofErr w:type="gramStart"/>
      <w:r w:rsidRPr="00DE1F40">
        <w:rPr>
          <w:lang w:val="en-US"/>
          <w:rPrChange w:id="2223" w:author="Josep Pueyo" w:date="2023-09-15T10:35:00Z">
            <w:rPr/>
          </w:rPrChange>
        </w:rPr>
        <w:t xml:space="preserve">( </w:t>
      </w:r>
      <w:proofErr w:type="spellStart"/>
      <w:r w:rsidRPr="00DE1F40">
        <w:rPr>
          <w:rStyle w:val="HTMLTypewriter"/>
          <w:lang w:val="en-US"/>
          <w:rPrChange w:id="2224" w:author="Josep Pueyo" w:date="2023-09-15T10:35:00Z">
            <w:rPr>
              <w:rStyle w:val="HTMLTypewriter"/>
            </w:rPr>
          </w:rPrChange>
        </w:rPr>
        <w:t>pGardens</w:t>
      </w:r>
      <w:proofErr w:type="spellEnd"/>
      <w:proofErr w:type="gramEnd"/>
      <w:r w:rsidRPr="00DE1F40">
        <w:rPr>
          <w:rStyle w:val="HTMLTypewriter"/>
          <w:lang w:val="en-US"/>
          <w:rPrChange w:id="2225" w:author="Josep Pueyo" w:date="2023-09-15T10:35:00Z">
            <w:rPr>
              <w:rStyle w:val="HTMLTypewriter"/>
            </w:rPr>
          </w:rPrChange>
        </w:rPr>
        <w:t xml:space="preserve">, </w:t>
      </w:r>
      <w:proofErr w:type="spellStart"/>
      <w:r w:rsidRPr="00DE1F40">
        <w:rPr>
          <w:rStyle w:val="HTMLTypewriter"/>
          <w:lang w:val="en-US"/>
          <w:rPrChange w:id="2226" w:author="Josep Pueyo" w:date="2023-09-15T10:35:00Z">
            <w:rPr>
              <w:rStyle w:val="HTMLTypewriter"/>
            </w:rPr>
          </w:rPrChange>
        </w:rPr>
        <w:t>pVacant</w:t>
      </w:r>
      <w:proofErr w:type="spellEnd"/>
      <w:r w:rsidRPr="00DE1F40">
        <w:rPr>
          <w:rStyle w:val="HTMLTypewriter"/>
          <w:lang w:val="en-US"/>
          <w:rPrChange w:id="2227" w:author="Josep Pueyo" w:date="2023-09-15T10:35:00Z">
            <w:rPr>
              <w:rStyle w:val="HTMLTypewriter"/>
            </w:rPr>
          </w:rPrChange>
        </w:rPr>
        <w:t xml:space="preserve">, </w:t>
      </w:r>
      <w:proofErr w:type="spellStart"/>
      <w:r w:rsidRPr="00DE1F40">
        <w:rPr>
          <w:rStyle w:val="HTMLTypewriter"/>
          <w:lang w:val="en-US"/>
          <w:rPrChange w:id="2228" w:author="Josep Pueyo" w:date="2023-09-15T10:35:00Z">
            <w:rPr>
              <w:rStyle w:val="HTMLTypewriter"/>
            </w:rPr>
          </w:rPrChange>
        </w:rPr>
        <w:t>pRooftop</w:t>
      </w:r>
      <w:proofErr w:type="spellEnd"/>
      <w:r w:rsidRPr="00DE1F40">
        <w:rPr>
          <w:lang w:val="en-US"/>
          <w:rPrChange w:id="2229" w:author="Josep Pueyo" w:date="2023-09-15T10:35:00Z">
            <w:rPr/>
          </w:rPrChange>
        </w:rPr>
        <w:t xml:space="preserve">) control the proportion of new elements that must be created. The next three arguments </w:t>
      </w:r>
      <w:proofErr w:type="gramStart"/>
      <w:r w:rsidRPr="00DE1F40">
        <w:rPr>
          <w:lang w:val="en-US"/>
          <w:rPrChange w:id="2230" w:author="Josep Pueyo" w:date="2023-09-15T10:35:00Z">
            <w:rPr/>
          </w:rPrChange>
        </w:rPr>
        <w:t xml:space="preserve">( </w:t>
      </w:r>
      <w:proofErr w:type="spellStart"/>
      <w:r w:rsidRPr="00DE1F40">
        <w:rPr>
          <w:rStyle w:val="HTMLTypewriter"/>
          <w:lang w:val="en-US"/>
          <w:rPrChange w:id="2231" w:author="Josep Pueyo" w:date="2023-09-15T10:35:00Z">
            <w:rPr>
              <w:rStyle w:val="HTMLTypewriter"/>
            </w:rPr>
          </w:rPrChange>
        </w:rPr>
        <w:t>edible</w:t>
      </w:r>
      <w:proofErr w:type="gramEnd"/>
      <w:r w:rsidRPr="00DE1F40">
        <w:rPr>
          <w:rStyle w:val="HTMLTypewriter"/>
          <w:lang w:val="en-US"/>
          <w:rPrChange w:id="2232" w:author="Josep Pueyo" w:date="2023-09-15T10:35:00Z">
            <w:rPr>
              <w:rStyle w:val="HTMLTypewriter"/>
            </w:rPr>
          </w:rPrChange>
        </w:rPr>
        <w:t>_area</w:t>
      </w:r>
      <w:proofErr w:type="spellEnd"/>
      <w:r w:rsidRPr="00DE1F40">
        <w:rPr>
          <w:rStyle w:val="HTMLTypewriter"/>
          <w:lang w:val="en-US"/>
          <w:rPrChange w:id="2233" w:author="Josep Pueyo" w:date="2023-09-15T10:35:00Z">
            <w:rPr>
              <w:rStyle w:val="HTMLTypewriter"/>
            </w:rPr>
          </w:rPrChange>
        </w:rPr>
        <w:t>_*</w:t>
      </w:r>
      <w:r w:rsidRPr="00DE1F40">
        <w:rPr>
          <w:lang w:val="en-US"/>
          <w:rPrChange w:id="2234" w:author="Josep Pueyo" w:date="2023-09-15T10:35:00Z">
            <w:rPr/>
          </w:rPrChange>
        </w:rPr>
        <w:t xml:space="preserve">) control the proportion of the area of the new elements that is dedicated to </w:t>
      </w:r>
      <w:proofErr w:type="gramStart"/>
      <w:r w:rsidRPr="00DE1F40">
        <w:rPr>
          <w:lang w:val="en-US"/>
          <w:rPrChange w:id="2235" w:author="Josep Pueyo" w:date="2023-09-15T10:35:00Z">
            <w:rPr/>
          </w:rPrChange>
        </w:rPr>
        <w:t>grow</w:t>
      </w:r>
      <w:proofErr w:type="gramEnd"/>
      <w:r w:rsidRPr="00DE1F40">
        <w:rPr>
          <w:lang w:val="en-US"/>
          <w:rPrChange w:id="2236" w:author="Josep Pueyo" w:date="2023-09-15T10:35:00Z">
            <w:rPr/>
          </w:rPrChange>
        </w:rPr>
        <w:t xml:space="preserve"> plants ( </w:t>
      </w:r>
      <w:proofErr w:type="spellStart"/>
      <w:r w:rsidRPr="00DE1F40">
        <w:rPr>
          <w:rStyle w:val="HTMLTypewriter"/>
          <w:lang w:val="en-US"/>
          <w:rPrChange w:id="2237" w:author="Josep Pueyo" w:date="2023-09-15T10:35:00Z">
            <w:rPr>
              <w:rStyle w:val="HTMLTypewriter"/>
            </w:rPr>
          </w:rPrChange>
        </w:rPr>
        <w:t>edible_area</w:t>
      </w:r>
      <w:proofErr w:type="spellEnd"/>
      <w:r w:rsidRPr="00DE1F40">
        <w:rPr>
          <w:lang w:val="en-US"/>
          <w:rPrChange w:id="2238" w:author="Josep Pueyo" w:date="2023-09-15T10:35:00Z">
            <w:rPr/>
          </w:rPrChange>
        </w:rPr>
        <w:t xml:space="preserve">). The </w:t>
      </w:r>
      <w:proofErr w:type="spellStart"/>
      <w:r w:rsidRPr="00DE1F40">
        <w:rPr>
          <w:rStyle w:val="HTMLTypewriter"/>
          <w:lang w:val="en-US"/>
          <w:rPrChange w:id="2239" w:author="Josep Pueyo" w:date="2023-09-15T10:35:00Z">
            <w:rPr>
              <w:rStyle w:val="HTMLTypewriter"/>
            </w:rPr>
          </w:rPrChange>
        </w:rPr>
        <w:t>edible_area</w:t>
      </w:r>
      <w:proofErr w:type="spellEnd"/>
      <w:r w:rsidRPr="00DE1F40">
        <w:rPr>
          <w:lang w:val="en-US"/>
          <w:rPrChange w:id="2240" w:author="Josep Pueyo" w:date="2023-09-15T10:35:00Z">
            <w:rPr/>
          </w:rPrChange>
        </w:rPr>
        <w:t xml:space="preserve"> of each new </w:t>
      </w:r>
      <w:proofErr w:type="gramStart"/>
      <w:r w:rsidRPr="00DE1F40">
        <w:rPr>
          <w:lang w:val="en-US"/>
          <w:rPrChange w:id="2241" w:author="Josep Pueyo" w:date="2023-09-15T10:35:00Z">
            <w:rPr/>
          </w:rPrChange>
        </w:rPr>
        <w:t>elements</w:t>
      </w:r>
      <w:proofErr w:type="gramEnd"/>
      <w:r w:rsidRPr="00DE1F40">
        <w:rPr>
          <w:lang w:val="en-US"/>
          <w:rPrChange w:id="2242" w:author="Josep Pueyo" w:date="2023-09-15T10:35:00Z">
            <w:rPr/>
          </w:rPrChange>
        </w:rPr>
        <w:t xml:space="preserve"> is randomized within the range provided in the arguments. The next trio of arguments </w:t>
      </w:r>
      <w:proofErr w:type="gramStart"/>
      <w:r w:rsidRPr="00DE1F40">
        <w:rPr>
          <w:lang w:val="en-US"/>
          <w:rPrChange w:id="2243" w:author="Josep Pueyo" w:date="2023-09-15T10:35:00Z">
            <w:rPr/>
          </w:rPrChange>
        </w:rPr>
        <w:t xml:space="preserve">( </w:t>
      </w:r>
      <w:proofErr w:type="spellStart"/>
      <w:r w:rsidRPr="00DE1F40">
        <w:rPr>
          <w:rStyle w:val="HTMLTypewriter"/>
          <w:lang w:val="en-US"/>
          <w:rPrChange w:id="2244" w:author="Josep Pueyo" w:date="2023-09-15T10:35:00Z">
            <w:rPr>
              <w:rStyle w:val="HTMLTypewriter"/>
            </w:rPr>
          </w:rPrChange>
        </w:rPr>
        <w:t>min</w:t>
      </w:r>
      <w:proofErr w:type="gramEnd"/>
      <w:r w:rsidRPr="00DE1F40">
        <w:rPr>
          <w:rStyle w:val="HTMLTypewriter"/>
          <w:lang w:val="en-US"/>
          <w:rPrChange w:id="2245" w:author="Josep Pueyo" w:date="2023-09-15T10:35:00Z">
            <w:rPr>
              <w:rStyle w:val="HTMLTypewriter"/>
            </w:rPr>
          </w:rPrChange>
        </w:rPr>
        <w:t>_area</w:t>
      </w:r>
      <w:proofErr w:type="spellEnd"/>
      <w:r w:rsidRPr="00DE1F40">
        <w:rPr>
          <w:rStyle w:val="HTMLTypewriter"/>
          <w:lang w:val="en-US"/>
          <w:rPrChange w:id="2246" w:author="Josep Pueyo" w:date="2023-09-15T10:35:00Z">
            <w:rPr>
              <w:rStyle w:val="HTMLTypewriter"/>
            </w:rPr>
          </w:rPrChange>
        </w:rPr>
        <w:t>_*</w:t>
      </w:r>
      <w:r w:rsidRPr="00DE1F40">
        <w:rPr>
          <w:lang w:val="en-US"/>
          <w:rPrChange w:id="2247" w:author="Josep Pueyo" w:date="2023-09-15T10:35:00Z">
            <w:rPr/>
          </w:rPrChange>
        </w:rPr>
        <w:t xml:space="preserve">) specify the minimal area required to create new elements. If there are not enough elements larger than </w:t>
      </w:r>
      <w:proofErr w:type="spellStart"/>
      <w:r w:rsidRPr="00DE1F40">
        <w:rPr>
          <w:rStyle w:val="HTMLTypewriter"/>
          <w:lang w:val="en-US"/>
          <w:rPrChange w:id="2248" w:author="Josep Pueyo" w:date="2023-09-15T10:35:00Z">
            <w:rPr>
              <w:rStyle w:val="HTMLTypewriter"/>
            </w:rPr>
          </w:rPrChange>
        </w:rPr>
        <w:t>min_area</w:t>
      </w:r>
      <w:proofErr w:type="spellEnd"/>
      <w:r w:rsidRPr="00DE1F40">
        <w:rPr>
          <w:rStyle w:val="HTMLTypewriter"/>
          <w:lang w:val="en-US"/>
          <w:rPrChange w:id="2249" w:author="Josep Pueyo" w:date="2023-09-15T10:35:00Z">
            <w:rPr>
              <w:rStyle w:val="HTMLTypewriter"/>
            </w:rPr>
          </w:rPrChange>
        </w:rPr>
        <w:t>_*</w:t>
      </w:r>
      <w:r w:rsidRPr="00DE1F40">
        <w:rPr>
          <w:lang w:val="en-US"/>
          <w:rPrChange w:id="2250" w:author="Josep Pueyo" w:date="2023-09-15T10:35:00Z">
            <w:rPr/>
          </w:rPrChange>
        </w:rPr>
        <w:t xml:space="preserve"> to fulfill the first arguments, a message is displayed to inform the user (unless </w:t>
      </w:r>
      <w:r w:rsidRPr="00DE1F40">
        <w:rPr>
          <w:rStyle w:val="HTMLTypewriter"/>
          <w:lang w:val="en-US"/>
          <w:rPrChange w:id="2251" w:author="Josep Pueyo" w:date="2023-09-15T10:35:00Z">
            <w:rPr>
              <w:rStyle w:val="HTMLTypewriter"/>
            </w:rPr>
          </w:rPrChange>
        </w:rPr>
        <w:t>quiet</w:t>
      </w:r>
      <w:r w:rsidRPr="00DE1F40">
        <w:rPr>
          <w:lang w:val="en-US"/>
          <w:rPrChange w:id="2252" w:author="Josep Pueyo" w:date="2023-09-15T10:35:00Z">
            <w:rPr/>
          </w:rPrChange>
        </w:rPr>
        <w:t xml:space="preserve"> argument is set to </w:t>
      </w:r>
      <w:r w:rsidRPr="00DE1F40">
        <w:rPr>
          <w:rStyle w:val="HTMLTypewriter"/>
          <w:lang w:val="en-US"/>
          <w:rPrChange w:id="2253" w:author="Josep Pueyo" w:date="2023-09-15T10:35:00Z">
            <w:rPr>
              <w:rStyle w:val="HTMLTypewriter"/>
            </w:rPr>
          </w:rPrChange>
        </w:rPr>
        <w:t>TRUE</w:t>
      </w:r>
      <w:r w:rsidRPr="00DE1F40">
        <w:rPr>
          <w:lang w:val="en-US"/>
          <w:rPrChange w:id="2254" w:author="Josep Pueyo" w:date="2023-09-15T10:35:00Z">
            <w:rPr/>
          </w:rPrChange>
        </w:rPr>
        <w:t xml:space="preserve">). Another three arguments </w:t>
      </w:r>
      <w:proofErr w:type="gramStart"/>
      <w:r w:rsidRPr="00DE1F40">
        <w:rPr>
          <w:lang w:val="en-US"/>
          <w:rPrChange w:id="2255" w:author="Josep Pueyo" w:date="2023-09-15T10:35:00Z">
            <w:rPr/>
          </w:rPrChange>
        </w:rPr>
        <w:t xml:space="preserve">( </w:t>
      </w:r>
      <w:r w:rsidRPr="00DE1F40">
        <w:rPr>
          <w:rStyle w:val="HTMLTypewriter"/>
          <w:lang w:val="en-US"/>
          <w:rPrChange w:id="2256" w:author="Josep Pueyo" w:date="2023-09-15T10:35:00Z">
            <w:rPr>
              <w:rStyle w:val="HTMLTypewriter"/>
            </w:rPr>
          </w:rPrChange>
        </w:rPr>
        <w:t>*</w:t>
      </w:r>
      <w:proofErr w:type="gramEnd"/>
      <w:r w:rsidRPr="00DE1F40">
        <w:rPr>
          <w:rStyle w:val="HTMLTypewriter"/>
          <w:lang w:val="en-US"/>
          <w:rPrChange w:id="2257" w:author="Josep Pueyo" w:date="2023-09-15T10:35:00Z">
            <w:rPr>
              <w:rStyle w:val="HTMLTypewriter"/>
            </w:rPr>
          </w:rPrChange>
        </w:rPr>
        <w:t>_from</w:t>
      </w:r>
      <w:r w:rsidRPr="00DE1F40">
        <w:rPr>
          <w:lang w:val="en-US"/>
          <w:rPrChange w:id="2258" w:author="Josep Pueyo" w:date="2023-09-15T10:35:00Z">
            <w:rPr/>
          </w:rPrChange>
        </w:rPr>
        <w:t xml:space="preserve">) control which elements can be converted from the urban representation to create new urban agriculture solutions. The argument </w:t>
      </w:r>
      <w:proofErr w:type="spellStart"/>
      <w:r w:rsidRPr="00DE1F40">
        <w:rPr>
          <w:rStyle w:val="HTMLTypewriter"/>
          <w:lang w:val="en-US"/>
          <w:rPrChange w:id="2259" w:author="Josep Pueyo" w:date="2023-09-15T10:35:00Z">
            <w:rPr>
              <w:rStyle w:val="HTMLTypewriter"/>
            </w:rPr>
          </w:rPrChange>
        </w:rPr>
        <w:t>pcommercial</w:t>
      </w:r>
      <w:proofErr w:type="spellEnd"/>
      <w:r w:rsidRPr="00DE1F40">
        <w:rPr>
          <w:lang w:val="en-US"/>
          <w:rPrChange w:id="2260" w:author="Josep Pueyo" w:date="2023-09-15T10:35:00Z">
            <w:rPr/>
          </w:rPrChange>
        </w:rPr>
        <w:t xml:space="preserve"> controls the percentage of plots on ground and rooftop that should have commercial purposes instead of community. This does not affect private gardens since they are assumed to be for personal use. Finally, </w:t>
      </w:r>
      <w:proofErr w:type="spellStart"/>
      <w:r w:rsidRPr="00DE1F40">
        <w:rPr>
          <w:rStyle w:val="HTMLTypewriter"/>
          <w:lang w:val="en-US"/>
          <w:rPrChange w:id="2261" w:author="Josep Pueyo" w:date="2023-09-15T10:35:00Z">
            <w:rPr>
              <w:rStyle w:val="HTMLTypewriter"/>
            </w:rPr>
          </w:rPrChange>
        </w:rPr>
        <w:t>area_field</w:t>
      </w:r>
      <w:proofErr w:type="spellEnd"/>
      <w:r w:rsidRPr="00DE1F40">
        <w:rPr>
          <w:lang w:val="en-US"/>
          <w:rPrChange w:id="2262" w:author="Josep Pueyo" w:date="2023-09-15T10:35:00Z">
            <w:rPr/>
          </w:rPrChange>
        </w:rPr>
        <w:t xml:space="preserve"> specifies which attribute of </w:t>
      </w:r>
      <w:r w:rsidRPr="00DE1F40">
        <w:rPr>
          <w:rStyle w:val="HTMLTypewriter"/>
          <w:lang w:val="en-US"/>
          <w:rPrChange w:id="2263" w:author="Josep Pueyo" w:date="2023-09-15T10:35:00Z">
            <w:rPr>
              <w:rStyle w:val="HTMLTypewriter"/>
            </w:rPr>
          </w:rPrChange>
        </w:rPr>
        <w:t>x</w:t>
      </w:r>
      <w:r w:rsidRPr="00DE1F40">
        <w:rPr>
          <w:lang w:val="en-US"/>
          <w:rPrChange w:id="2264" w:author="Josep Pueyo" w:date="2023-09-15T10:35:00Z">
            <w:rPr/>
          </w:rPrChange>
        </w:rPr>
        <w:t xml:space="preserve"> must be used as the area of the elements. By default, it is </w:t>
      </w:r>
      <w:proofErr w:type="gramStart"/>
      <w:r w:rsidRPr="00DE1F40">
        <w:rPr>
          <w:lang w:val="en-US"/>
          <w:rPrChange w:id="2265" w:author="Josep Pueyo" w:date="2023-09-15T10:35:00Z">
            <w:rPr/>
          </w:rPrChange>
        </w:rPr>
        <w:t>am</w:t>
      </w:r>
      <w:proofErr w:type="gramEnd"/>
      <w:r w:rsidRPr="00DE1F40">
        <w:rPr>
          <w:lang w:val="en-US"/>
          <w:rPrChange w:id="2266" w:author="Josep Pueyo" w:date="2023-09-15T10:35:00Z">
            <w:rPr/>
          </w:rPrChange>
        </w:rPr>
        <w:t xml:space="preserve"> attribute called </w:t>
      </w:r>
      <w:proofErr w:type="spellStart"/>
      <w:r w:rsidRPr="00DE1F40">
        <w:rPr>
          <w:rStyle w:val="HTMLTypewriter"/>
          <w:lang w:val="en-US"/>
          <w:rPrChange w:id="2267" w:author="Josep Pueyo" w:date="2023-09-15T10:35:00Z">
            <w:rPr>
              <w:rStyle w:val="HTMLTypewriter"/>
            </w:rPr>
          </w:rPrChange>
        </w:rPr>
        <w:t>flat_area</w:t>
      </w:r>
      <w:proofErr w:type="spellEnd"/>
      <w:r w:rsidRPr="00DE1F40">
        <w:rPr>
          <w:lang w:val="en-US"/>
          <w:rPrChange w:id="2268" w:author="Josep Pueyo" w:date="2023-09-15T10:35:00Z">
            <w:rPr/>
          </w:rPrChange>
        </w:rPr>
        <w:t xml:space="preserve"> that measures the area with an slope lower than 5</w:t>
      </w:r>
      <w:r w:rsidRPr="00DE1F40">
        <w:rPr>
          <w:rFonts w:ascii="Cambria Math" w:hAnsi="Cambria Math" w:cs="Cambria Math"/>
          <w:lang w:val="en-US"/>
          <w:rPrChange w:id="2269" w:author="Josep Pueyo" w:date="2023-09-15T10:35:00Z">
            <w:rPr>
              <w:rFonts w:ascii="Cambria Math" w:hAnsi="Cambria Math" w:cs="Cambria Math"/>
            </w:rPr>
          </w:rPrChange>
        </w:rPr>
        <w:t>⍛</w:t>
      </w:r>
      <w:r w:rsidRPr="00DE1F40">
        <w:rPr>
          <w:lang w:val="en-US"/>
          <w:rPrChange w:id="2270" w:author="Josep Pueyo" w:date="2023-09-15T10:35:00Z">
            <w:rPr/>
          </w:rPrChange>
        </w:rPr>
        <w:t xml:space="preserve"> (in </w:t>
      </w:r>
      <w:proofErr w:type="spellStart"/>
      <w:r w:rsidRPr="00DE1F40">
        <w:rPr>
          <w:rStyle w:val="HTMLTypewriter"/>
          <w:lang w:val="en-US"/>
          <w:rPrChange w:id="2271" w:author="Josep Pueyo" w:date="2023-09-15T10:35:00Z">
            <w:rPr>
              <w:rStyle w:val="HTMLTypewriter"/>
            </w:rPr>
          </w:rPrChange>
        </w:rPr>
        <w:t>city_example</w:t>
      </w:r>
      <w:proofErr w:type="spellEnd"/>
      <w:r w:rsidRPr="00DE1F40">
        <w:rPr>
          <w:lang w:val="en-US"/>
          <w:rPrChange w:id="2272" w:author="Josep Pueyo" w:date="2023-09-15T10:35:00Z">
            <w:rPr/>
          </w:rPrChange>
        </w:rPr>
        <w:t>).</w:t>
      </w:r>
    </w:p>
    <w:p w14:paraId="69C4E423" w14:textId="77777777" w:rsidR="008D1567" w:rsidRPr="00DE1F40" w:rsidRDefault="00000000">
      <w:pPr>
        <w:pStyle w:val="NormalWeb"/>
        <w:divId w:val="2046445774"/>
        <w:rPr>
          <w:lang w:val="en-US"/>
          <w:rPrChange w:id="2273" w:author="Josep Pueyo" w:date="2023-09-15T10:35:00Z">
            <w:rPr/>
          </w:rPrChange>
        </w:rPr>
      </w:pPr>
      <w:r w:rsidRPr="00DE1F40">
        <w:rPr>
          <w:lang w:val="en-US"/>
          <w:rPrChange w:id="2274" w:author="Josep Pueyo" w:date="2023-09-15T10:35:00Z">
            <w:rPr/>
          </w:rPrChange>
        </w:rPr>
        <w:t>Code snippet 8: Function and arguments to create new scenarios.</w:t>
      </w:r>
    </w:p>
    <w:p w14:paraId="4171061B" w14:textId="77777777" w:rsidR="008D1567" w:rsidRPr="00DE1F40" w:rsidRDefault="00000000">
      <w:pPr>
        <w:pStyle w:val="HTMLPreformatted"/>
        <w:divId w:val="2046445774"/>
        <w:rPr>
          <w:lang w:val="en-US"/>
          <w:rPrChange w:id="2275" w:author="Josep Pueyo" w:date="2023-09-15T10:35:00Z">
            <w:rPr/>
          </w:rPrChange>
        </w:rPr>
      </w:pPr>
      <w:r w:rsidRPr="00DE1F40">
        <w:rPr>
          <w:lang w:val="en-US"/>
          <w:rPrChange w:id="2276" w:author="Josep Pueyo" w:date="2023-09-15T10:35:00Z">
            <w:rPr/>
          </w:rPrChange>
        </w:rPr>
        <w:t xml:space="preserve"> </w:t>
      </w:r>
    </w:p>
    <w:p w14:paraId="28040929" w14:textId="77777777" w:rsidR="008D1567" w:rsidRPr="00DE1F40" w:rsidRDefault="00000000">
      <w:pPr>
        <w:pStyle w:val="HTMLPreformatted"/>
        <w:divId w:val="2046445774"/>
        <w:rPr>
          <w:lang w:val="en-US"/>
          <w:rPrChange w:id="2277" w:author="Josep Pueyo" w:date="2023-09-15T10:35:00Z">
            <w:rPr/>
          </w:rPrChange>
        </w:rPr>
      </w:pPr>
      <w:r w:rsidRPr="00DE1F40">
        <w:rPr>
          <w:lang w:val="en-US"/>
          <w:rPrChange w:id="2278" w:author="Josep Pueyo" w:date="2023-09-15T10:35:00Z">
            <w:rPr/>
          </w:rPrChange>
        </w:rPr>
        <w:t xml:space="preserve">                        </w:t>
      </w:r>
      <w:proofErr w:type="spellStart"/>
      <w:r w:rsidRPr="00DE1F40">
        <w:rPr>
          <w:color w:val="000000"/>
          <w:sz w:val="23"/>
          <w:szCs w:val="23"/>
          <w:lang w:val="en-US"/>
          <w:rPrChange w:id="2279" w:author="Josep Pueyo" w:date="2023-09-15T10:35:00Z">
            <w:rPr>
              <w:color w:val="000000"/>
              <w:sz w:val="23"/>
              <w:szCs w:val="23"/>
            </w:rPr>
          </w:rPrChange>
        </w:rPr>
        <w:t>set_</w:t>
      </w:r>
      <w:proofErr w:type="gramStart"/>
      <w:r w:rsidRPr="00DE1F40">
        <w:rPr>
          <w:color w:val="000000"/>
          <w:sz w:val="23"/>
          <w:szCs w:val="23"/>
          <w:lang w:val="en-US"/>
          <w:rPrChange w:id="2280" w:author="Josep Pueyo" w:date="2023-09-15T10:35:00Z">
            <w:rPr>
              <w:color w:val="000000"/>
              <w:sz w:val="23"/>
              <w:szCs w:val="23"/>
            </w:rPr>
          </w:rPrChange>
        </w:rPr>
        <w:t>scenario</w:t>
      </w:r>
      <w:proofErr w:type="spellEnd"/>
      <w:r w:rsidRPr="00DE1F40">
        <w:rPr>
          <w:color w:val="000000"/>
          <w:sz w:val="23"/>
          <w:szCs w:val="23"/>
          <w:lang w:val="en-US"/>
          <w:rPrChange w:id="2281" w:author="Josep Pueyo" w:date="2023-09-15T10:35:00Z">
            <w:rPr>
              <w:color w:val="000000"/>
              <w:sz w:val="23"/>
              <w:szCs w:val="23"/>
            </w:rPr>
          </w:rPrChange>
        </w:rPr>
        <w:t>(</w:t>
      </w:r>
      <w:proofErr w:type="gramEnd"/>
    </w:p>
    <w:p w14:paraId="3DE02B15" w14:textId="77777777" w:rsidR="008D1567" w:rsidRPr="00DE1F40" w:rsidRDefault="00000000">
      <w:pPr>
        <w:pStyle w:val="HTMLPreformatted"/>
        <w:divId w:val="2046445774"/>
        <w:rPr>
          <w:lang w:val="en-US"/>
          <w:rPrChange w:id="2282" w:author="Josep Pueyo" w:date="2023-09-15T10:35:00Z">
            <w:rPr/>
          </w:rPrChange>
        </w:rPr>
      </w:pPr>
      <w:r w:rsidRPr="00DE1F40">
        <w:rPr>
          <w:lang w:val="en-US"/>
          <w:rPrChange w:id="2283" w:author="Josep Pueyo" w:date="2023-09-15T10:35:00Z">
            <w:rPr/>
          </w:rPrChange>
        </w:rPr>
        <w:t xml:space="preserve">   </w:t>
      </w:r>
    </w:p>
    <w:p w14:paraId="5BE19F84" w14:textId="77777777" w:rsidR="008D1567" w:rsidRPr="00DE1F40" w:rsidRDefault="00000000">
      <w:pPr>
        <w:pStyle w:val="HTMLPreformatted"/>
        <w:divId w:val="2046445774"/>
        <w:rPr>
          <w:lang w:val="en-US"/>
          <w:rPrChange w:id="2284" w:author="Josep Pueyo" w:date="2023-09-15T10:35:00Z">
            <w:rPr/>
          </w:rPrChange>
        </w:rPr>
      </w:pPr>
      <w:r w:rsidRPr="00DE1F40">
        <w:rPr>
          <w:lang w:val="en-US"/>
          <w:rPrChange w:id="2285" w:author="Josep Pueyo" w:date="2023-09-15T10:35:00Z">
            <w:rPr/>
          </w:rPrChange>
        </w:rPr>
        <w:t xml:space="preserve">                        </w:t>
      </w:r>
      <w:r w:rsidRPr="00DE1F40">
        <w:rPr>
          <w:color w:val="000000"/>
          <w:sz w:val="23"/>
          <w:szCs w:val="23"/>
          <w:lang w:val="en-US"/>
          <w:rPrChange w:id="2286" w:author="Josep Pueyo" w:date="2023-09-15T10:35:00Z">
            <w:rPr>
              <w:color w:val="000000"/>
              <w:sz w:val="23"/>
              <w:szCs w:val="23"/>
            </w:rPr>
          </w:rPrChange>
        </w:rPr>
        <w:t>x,</w:t>
      </w:r>
      <w:r w:rsidRPr="00DE1F40">
        <w:rPr>
          <w:lang w:val="en-US"/>
          <w:rPrChange w:id="2287" w:author="Josep Pueyo" w:date="2023-09-15T10:35:00Z">
            <w:rPr/>
          </w:rPrChange>
        </w:rPr>
        <w:t xml:space="preserve">                                               </w:t>
      </w:r>
    </w:p>
    <w:p w14:paraId="79B17174" w14:textId="77777777" w:rsidR="008D1567" w:rsidRPr="00DE1F40" w:rsidRDefault="00000000">
      <w:pPr>
        <w:pStyle w:val="HTMLPreformatted"/>
        <w:divId w:val="2046445774"/>
        <w:rPr>
          <w:lang w:val="en-US"/>
          <w:rPrChange w:id="2288" w:author="Josep Pueyo" w:date="2023-09-15T10:35:00Z">
            <w:rPr/>
          </w:rPrChange>
        </w:rPr>
      </w:pPr>
      <w:r w:rsidRPr="00DE1F40">
        <w:rPr>
          <w:lang w:val="en-US"/>
          <w:rPrChange w:id="2289" w:author="Josep Pueyo" w:date="2023-09-15T10:35:00Z">
            <w:rPr/>
          </w:rPrChange>
        </w:rPr>
        <w:t xml:space="preserve">                        </w:t>
      </w:r>
      <w:r w:rsidRPr="00DE1F40">
        <w:rPr>
          <w:i/>
          <w:iCs/>
          <w:color w:val="8F5903"/>
          <w:sz w:val="23"/>
          <w:szCs w:val="23"/>
          <w:lang w:val="en-US"/>
          <w:rPrChange w:id="2290" w:author="Josep Pueyo" w:date="2023-09-15T10:35:00Z">
            <w:rPr>
              <w:i/>
              <w:iCs/>
              <w:color w:val="8F5903"/>
              <w:sz w:val="23"/>
              <w:szCs w:val="23"/>
            </w:rPr>
          </w:rPrChange>
        </w:rPr>
        <w:t># The urban representation</w:t>
      </w:r>
    </w:p>
    <w:p w14:paraId="275A5B90" w14:textId="77777777" w:rsidR="008D1567" w:rsidRPr="00DE1F40" w:rsidRDefault="00000000">
      <w:pPr>
        <w:pStyle w:val="HTMLPreformatted"/>
        <w:divId w:val="2046445774"/>
        <w:rPr>
          <w:lang w:val="en-US"/>
          <w:rPrChange w:id="2291" w:author="Josep Pueyo" w:date="2023-09-15T10:35:00Z">
            <w:rPr/>
          </w:rPrChange>
        </w:rPr>
      </w:pPr>
      <w:r w:rsidRPr="00DE1F40">
        <w:rPr>
          <w:lang w:val="en-US"/>
          <w:rPrChange w:id="2292" w:author="Josep Pueyo" w:date="2023-09-15T10:35:00Z">
            <w:rPr/>
          </w:rPrChange>
        </w:rPr>
        <w:t xml:space="preserve">   </w:t>
      </w:r>
    </w:p>
    <w:p w14:paraId="507776DB" w14:textId="77777777" w:rsidR="008D1567" w:rsidRPr="00DE1F40" w:rsidRDefault="00000000">
      <w:pPr>
        <w:pStyle w:val="HTMLPreformatted"/>
        <w:divId w:val="2046445774"/>
        <w:rPr>
          <w:lang w:val="en-US"/>
          <w:rPrChange w:id="2293" w:author="Josep Pueyo" w:date="2023-09-15T10:35:00Z">
            <w:rPr/>
          </w:rPrChange>
        </w:rPr>
      </w:pPr>
      <w:r w:rsidRPr="00DE1F40">
        <w:rPr>
          <w:lang w:val="en-US"/>
          <w:rPrChange w:id="2294" w:author="Josep Pueyo" w:date="2023-09-15T10:35:00Z">
            <w:rPr/>
          </w:rPrChange>
        </w:rPr>
        <w:t xml:space="preserve">                        </w:t>
      </w:r>
      <w:proofErr w:type="spellStart"/>
      <w:r w:rsidRPr="00DE1F40">
        <w:rPr>
          <w:color w:val="C4A100"/>
          <w:sz w:val="23"/>
          <w:szCs w:val="23"/>
          <w:lang w:val="en-US"/>
          <w:rPrChange w:id="2295" w:author="Josep Pueyo" w:date="2023-09-15T10:35:00Z">
            <w:rPr>
              <w:color w:val="C4A100"/>
              <w:sz w:val="23"/>
              <w:szCs w:val="23"/>
            </w:rPr>
          </w:rPrChange>
        </w:rPr>
        <w:t>pGardens</w:t>
      </w:r>
      <w:proofErr w:type="spellEnd"/>
      <w:r w:rsidRPr="00DE1F40">
        <w:rPr>
          <w:color w:val="C4A100"/>
          <w:sz w:val="23"/>
          <w:szCs w:val="23"/>
          <w:lang w:val="en-US"/>
          <w:rPrChange w:id="2296" w:author="Josep Pueyo" w:date="2023-09-15T10:35:00Z">
            <w:rPr>
              <w:color w:val="C4A100"/>
              <w:sz w:val="23"/>
              <w:szCs w:val="23"/>
            </w:rPr>
          </w:rPrChange>
        </w:rPr>
        <w:t xml:space="preserve"> =</w:t>
      </w:r>
      <w:r w:rsidRPr="00DE1F40">
        <w:rPr>
          <w:lang w:val="en-US"/>
          <w:rPrChange w:id="2297" w:author="Josep Pueyo" w:date="2023-09-15T10:35:00Z">
            <w:rPr/>
          </w:rPrChange>
        </w:rPr>
        <w:t xml:space="preserve"> </w:t>
      </w:r>
    </w:p>
    <w:p w14:paraId="12179DB5" w14:textId="77777777" w:rsidR="008D1567" w:rsidRPr="00DE1F40" w:rsidRDefault="00000000">
      <w:pPr>
        <w:pStyle w:val="HTMLPreformatted"/>
        <w:divId w:val="2046445774"/>
        <w:rPr>
          <w:lang w:val="en-US"/>
          <w:rPrChange w:id="2298" w:author="Josep Pueyo" w:date="2023-09-15T10:35:00Z">
            <w:rPr/>
          </w:rPrChange>
        </w:rPr>
      </w:pPr>
      <w:r w:rsidRPr="00DE1F40">
        <w:rPr>
          <w:lang w:val="en-US"/>
          <w:rPrChange w:id="2299" w:author="Josep Pueyo" w:date="2023-09-15T10:35:00Z">
            <w:rPr/>
          </w:rPrChange>
        </w:rPr>
        <w:t xml:space="preserve">                        </w:t>
      </w:r>
      <w:r w:rsidRPr="00DE1F40">
        <w:rPr>
          <w:color w:val="0000CF"/>
          <w:sz w:val="23"/>
          <w:szCs w:val="23"/>
          <w:lang w:val="en-US"/>
          <w:rPrChange w:id="2300" w:author="Josep Pueyo" w:date="2023-09-15T10:35:00Z">
            <w:rPr>
              <w:color w:val="0000CF"/>
              <w:sz w:val="23"/>
              <w:szCs w:val="23"/>
            </w:rPr>
          </w:rPrChange>
        </w:rPr>
        <w:t>1</w:t>
      </w:r>
    </w:p>
    <w:p w14:paraId="2F09DCAE" w14:textId="77777777" w:rsidR="008D1567" w:rsidRPr="00DE1F40" w:rsidRDefault="00000000">
      <w:pPr>
        <w:pStyle w:val="HTMLPreformatted"/>
        <w:divId w:val="2046445774"/>
        <w:rPr>
          <w:lang w:val="en-US"/>
          <w:rPrChange w:id="2301" w:author="Josep Pueyo" w:date="2023-09-15T10:35:00Z">
            <w:rPr/>
          </w:rPrChange>
        </w:rPr>
      </w:pPr>
      <w:r w:rsidRPr="00DE1F40">
        <w:rPr>
          <w:lang w:val="en-US"/>
          <w:rPrChange w:id="2302" w:author="Josep Pueyo" w:date="2023-09-15T10:35:00Z">
            <w:rPr/>
          </w:rPrChange>
        </w:rPr>
        <w:t xml:space="preserve">                        </w:t>
      </w:r>
      <w:r w:rsidRPr="00DE1F40">
        <w:rPr>
          <w:color w:val="000000"/>
          <w:sz w:val="23"/>
          <w:szCs w:val="23"/>
          <w:lang w:val="en-US"/>
          <w:rPrChange w:id="2303" w:author="Josep Pueyo" w:date="2023-09-15T10:35:00Z">
            <w:rPr>
              <w:color w:val="000000"/>
              <w:sz w:val="23"/>
              <w:szCs w:val="23"/>
            </w:rPr>
          </w:rPrChange>
        </w:rPr>
        <w:t>,</w:t>
      </w:r>
      <w:r w:rsidRPr="00DE1F40">
        <w:rPr>
          <w:lang w:val="en-US"/>
          <w:rPrChange w:id="2304" w:author="Josep Pueyo" w:date="2023-09-15T10:35:00Z">
            <w:rPr/>
          </w:rPrChange>
        </w:rPr>
        <w:t xml:space="preserve">                                  </w:t>
      </w:r>
    </w:p>
    <w:p w14:paraId="2863D455" w14:textId="77777777" w:rsidR="008D1567" w:rsidRPr="00DE1F40" w:rsidRDefault="00000000">
      <w:pPr>
        <w:pStyle w:val="HTMLPreformatted"/>
        <w:divId w:val="2046445774"/>
        <w:rPr>
          <w:lang w:val="en-US"/>
          <w:rPrChange w:id="2305" w:author="Josep Pueyo" w:date="2023-09-15T10:35:00Z">
            <w:rPr/>
          </w:rPrChange>
        </w:rPr>
      </w:pPr>
      <w:r w:rsidRPr="00DE1F40">
        <w:rPr>
          <w:lang w:val="en-US"/>
          <w:rPrChange w:id="2306" w:author="Josep Pueyo" w:date="2023-09-15T10:35:00Z">
            <w:rPr/>
          </w:rPrChange>
        </w:rPr>
        <w:t xml:space="preserve">                        </w:t>
      </w:r>
      <w:r w:rsidRPr="00DE1F40">
        <w:rPr>
          <w:i/>
          <w:iCs/>
          <w:color w:val="8F5903"/>
          <w:sz w:val="23"/>
          <w:szCs w:val="23"/>
          <w:lang w:val="en-US"/>
          <w:rPrChange w:id="2307" w:author="Josep Pueyo" w:date="2023-09-15T10:35:00Z">
            <w:rPr>
              <w:i/>
              <w:iCs/>
              <w:color w:val="8F5903"/>
              <w:sz w:val="23"/>
              <w:szCs w:val="23"/>
            </w:rPr>
          </w:rPrChange>
        </w:rPr>
        <w:t># Proportion of private edible gardens</w:t>
      </w:r>
    </w:p>
    <w:p w14:paraId="18D5818B" w14:textId="77777777" w:rsidR="008D1567" w:rsidRPr="00DE1F40" w:rsidRDefault="00000000">
      <w:pPr>
        <w:pStyle w:val="HTMLPreformatted"/>
        <w:divId w:val="2046445774"/>
        <w:rPr>
          <w:lang w:val="en-US"/>
          <w:rPrChange w:id="2308" w:author="Josep Pueyo" w:date="2023-09-15T10:35:00Z">
            <w:rPr/>
          </w:rPrChange>
        </w:rPr>
      </w:pPr>
      <w:r w:rsidRPr="00DE1F40">
        <w:rPr>
          <w:lang w:val="en-US"/>
          <w:rPrChange w:id="2309" w:author="Josep Pueyo" w:date="2023-09-15T10:35:00Z">
            <w:rPr/>
          </w:rPrChange>
        </w:rPr>
        <w:t xml:space="preserve">   </w:t>
      </w:r>
    </w:p>
    <w:p w14:paraId="51D781F8" w14:textId="77777777" w:rsidR="008D1567" w:rsidRPr="00DE1F40" w:rsidRDefault="00000000">
      <w:pPr>
        <w:pStyle w:val="HTMLPreformatted"/>
        <w:divId w:val="2046445774"/>
        <w:rPr>
          <w:lang w:val="en-US"/>
          <w:rPrChange w:id="2310" w:author="Josep Pueyo" w:date="2023-09-15T10:35:00Z">
            <w:rPr/>
          </w:rPrChange>
        </w:rPr>
      </w:pPr>
      <w:r w:rsidRPr="00DE1F40">
        <w:rPr>
          <w:lang w:val="en-US"/>
          <w:rPrChange w:id="2311" w:author="Josep Pueyo" w:date="2023-09-15T10:35:00Z">
            <w:rPr/>
          </w:rPrChange>
        </w:rPr>
        <w:t xml:space="preserve">                        </w:t>
      </w:r>
      <w:proofErr w:type="spellStart"/>
      <w:r w:rsidRPr="00DE1F40">
        <w:rPr>
          <w:color w:val="C4A100"/>
          <w:sz w:val="23"/>
          <w:szCs w:val="23"/>
          <w:lang w:val="en-US"/>
          <w:rPrChange w:id="2312" w:author="Josep Pueyo" w:date="2023-09-15T10:35:00Z">
            <w:rPr>
              <w:color w:val="C4A100"/>
              <w:sz w:val="23"/>
              <w:szCs w:val="23"/>
            </w:rPr>
          </w:rPrChange>
        </w:rPr>
        <w:t>pVacant</w:t>
      </w:r>
      <w:proofErr w:type="spellEnd"/>
      <w:r w:rsidRPr="00DE1F40">
        <w:rPr>
          <w:color w:val="C4A100"/>
          <w:sz w:val="23"/>
          <w:szCs w:val="23"/>
          <w:lang w:val="en-US"/>
          <w:rPrChange w:id="2313" w:author="Josep Pueyo" w:date="2023-09-15T10:35:00Z">
            <w:rPr>
              <w:color w:val="C4A100"/>
              <w:sz w:val="23"/>
              <w:szCs w:val="23"/>
            </w:rPr>
          </w:rPrChange>
        </w:rPr>
        <w:t xml:space="preserve"> =</w:t>
      </w:r>
      <w:r w:rsidRPr="00DE1F40">
        <w:rPr>
          <w:lang w:val="en-US"/>
          <w:rPrChange w:id="2314" w:author="Josep Pueyo" w:date="2023-09-15T10:35:00Z">
            <w:rPr/>
          </w:rPrChange>
        </w:rPr>
        <w:t xml:space="preserve"> </w:t>
      </w:r>
    </w:p>
    <w:p w14:paraId="53A1E414" w14:textId="77777777" w:rsidR="008D1567" w:rsidRPr="00DE1F40" w:rsidRDefault="00000000">
      <w:pPr>
        <w:pStyle w:val="HTMLPreformatted"/>
        <w:divId w:val="2046445774"/>
        <w:rPr>
          <w:lang w:val="en-US"/>
          <w:rPrChange w:id="2315" w:author="Josep Pueyo" w:date="2023-09-15T10:35:00Z">
            <w:rPr/>
          </w:rPrChange>
        </w:rPr>
      </w:pPr>
      <w:r w:rsidRPr="00DE1F40">
        <w:rPr>
          <w:lang w:val="en-US"/>
          <w:rPrChange w:id="2316" w:author="Josep Pueyo" w:date="2023-09-15T10:35:00Z">
            <w:rPr/>
          </w:rPrChange>
        </w:rPr>
        <w:lastRenderedPageBreak/>
        <w:t xml:space="preserve">                        </w:t>
      </w:r>
      <w:r w:rsidRPr="00DE1F40">
        <w:rPr>
          <w:color w:val="0000CF"/>
          <w:sz w:val="23"/>
          <w:szCs w:val="23"/>
          <w:lang w:val="en-US"/>
          <w:rPrChange w:id="2317" w:author="Josep Pueyo" w:date="2023-09-15T10:35:00Z">
            <w:rPr>
              <w:color w:val="0000CF"/>
              <w:sz w:val="23"/>
              <w:szCs w:val="23"/>
            </w:rPr>
          </w:rPrChange>
        </w:rPr>
        <w:t>1</w:t>
      </w:r>
    </w:p>
    <w:p w14:paraId="04B7BD11" w14:textId="77777777" w:rsidR="008D1567" w:rsidRPr="00DE1F40" w:rsidRDefault="00000000">
      <w:pPr>
        <w:pStyle w:val="HTMLPreformatted"/>
        <w:divId w:val="2046445774"/>
        <w:rPr>
          <w:lang w:val="en-US"/>
          <w:rPrChange w:id="2318" w:author="Josep Pueyo" w:date="2023-09-15T10:35:00Z">
            <w:rPr/>
          </w:rPrChange>
        </w:rPr>
      </w:pPr>
      <w:r w:rsidRPr="00DE1F40">
        <w:rPr>
          <w:lang w:val="en-US"/>
          <w:rPrChange w:id="2319" w:author="Josep Pueyo" w:date="2023-09-15T10:35:00Z">
            <w:rPr/>
          </w:rPrChange>
        </w:rPr>
        <w:t xml:space="preserve">                        </w:t>
      </w:r>
      <w:r w:rsidRPr="00DE1F40">
        <w:rPr>
          <w:color w:val="000000"/>
          <w:sz w:val="23"/>
          <w:szCs w:val="23"/>
          <w:lang w:val="en-US"/>
          <w:rPrChange w:id="2320" w:author="Josep Pueyo" w:date="2023-09-15T10:35:00Z">
            <w:rPr>
              <w:color w:val="000000"/>
              <w:sz w:val="23"/>
              <w:szCs w:val="23"/>
            </w:rPr>
          </w:rPrChange>
        </w:rPr>
        <w:t>,</w:t>
      </w:r>
      <w:r w:rsidRPr="00DE1F40">
        <w:rPr>
          <w:lang w:val="en-US"/>
          <w:rPrChange w:id="2321" w:author="Josep Pueyo" w:date="2023-09-15T10:35:00Z">
            <w:rPr/>
          </w:rPrChange>
        </w:rPr>
        <w:t xml:space="preserve">                                   </w:t>
      </w:r>
    </w:p>
    <w:p w14:paraId="17DCFAF0" w14:textId="77777777" w:rsidR="008D1567" w:rsidRPr="00DE1F40" w:rsidRDefault="00000000">
      <w:pPr>
        <w:pStyle w:val="HTMLPreformatted"/>
        <w:divId w:val="2046445774"/>
        <w:rPr>
          <w:lang w:val="en-US"/>
          <w:rPrChange w:id="2322" w:author="Josep Pueyo" w:date="2023-09-15T10:35:00Z">
            <w:rPr/>
          </w:rPrChange>
        </w:rPr>
      </w:pPr>
      <w:r w:rsidRPr="00DE1F40">
        <w:rPr>
          <w:lang w:val="en-US"/>
          <w:rPrChange w:id="2323" w:author="Josep Pueyo" w:date="2023-09-15T10:35:00Z">
            <w:rPr/>
          </w:rPrChange>
        </w:rPr>
        <w:t xml:space="preserve">                        </w:t>
      </w:r>
      <w:r w:rsidRPr="00DE1F40">
        <w:rPr>
          <w:i/>
          <w:iCs/>
          <w:color w:val="8F5903"/>
          <w:sz w:val="23"/>
          <w:szCs w:val="23"/>
          <w:lang w:val="en-US"/>
          <w:rPrChange w:id="2324" w:author="Josep Pueyo" w:date="2023-09-15T10:35:00Z">
            <w:rPr>
              <w:i/>
              <w:iCs/>
              <w:color w:val="8F5903"/>
              <w:sz w:val="23"/>
              <w:szCs w:val="23"/>
            </w:rPr>
          </w:rPrChange>
        </w:rPr>
        <w:t># Proportion of vacant plots converted to gardens on ground</w:t>
      </w:r>
    </w:p>
    <w:p w14:paraId="139380CA" w14:textId="77777777" w:rsidR="008D1567" w:rsidRPr="00DE1F40" w:rsidRDefault="00000000">
      <w:pPr>
        <w:pStyle w:val="HTMLPreformatted"/>
        <w:divId w:val="2046445774"/>
        <w:rPr>
          <w:lang w:val="en-US"/>
          <w:rPrChange w:id="2325" w:author="Josep Pueyo" w:date="2023-09-15T10:35:00Z">
            <w:rPr/>
          </w:rPrChange>
        </w:rPr>
      </w:pPr>
      <w:r w:rsidRPr="00DE1F40">
        <w:rPr>
          <w:lang w:val="en-US"/>
          <w:rPrChange w:id="2326" w:author="Josep Pueyo" w:date="2023-09-15T10:35:00Z">
            <w:rPr/>
          </w:rPrChange>
        </w:rPr>
        <w:t xml:space="preserve">   </w:t>
      </w:r>
    </w:p>
    <w:p w14:paraId="1CC07052" w14:textId="77777777" w:rsidR="008D1567" w:rsidRPr="00DE1F40" w:rsidRDefault="00000000">
      <w:pPr>
        <w:pStyle w:val="HTMLPreformatted"/>
        <w:divId w:val="2046445774"/>
        <w:rPr>
          <w:lang w:val="en-US"/>
          <w:rPrChange w:id="2327" w:author="Josep Pueyo" w:date="2023-09-15T10:35:00Z">
            <w:rPr/>
          </w:rPrChange>
        </w:rPr>
      </w:pPr>
      <w:r w:rsidRPr="00DE1F40">
        <w:rPr>
          <w:lang w:val="en-US"/>
          <w:rPrChange w:id="2328" w:author="Josep Pueyo" w:date="2023-09-15T10:35:00Z">
            <w:rPr/>
          </w:rPrChange>
        </w:rPr>
        <w:t xml:space="preserve">                        </w:t>
      </w:r>
      <w:proofErr w:type="spellStart"/>
      <w:r w:rsidRPr="00DE1F40">
        <w:rPr>
          <w:color w:val="C4A100"/>
          <w:sz w:val="23"/>
          <w:szCs w:val="23"/>
          <w:lang w:val="en-US"/>
          <w:rPrChange w:id="2329" w:author="Josep Pueyo" w:date="2023-09-15T10:35:00Z">
            <w:rPr>
              <w:color w:val="C4A100"/>
              <w:sz w:val="23"/>
              <w:szCs w:val="23"/>
            </w:rPr>
          </w:rPrChange>
        </w:rPr>
        <w:t>pRooftop</w:t>
      </w:r>
      <w:proofErr w:type="spellEnd"/>
      <w:r w:rsidRPr="00DE1F40">
        <w:rPr>
          <w:color w:val="C4A100"/>
          <w:sz w:val="23"/>
          <w:szCs w:val="23"/>
          <w:lang w:val="en-US"/>
          <w:rPrChange w:id="2330" w:author="Josep Pueyo" w:date="2023-09-15T10:35:00Z">
            <w:rPr>
              <w:color w:val="C4A100"/>
              <w:sz w:val="23"/>
              <w:szCs w:val="23"/>
            </w:rPr>
          </w:rPrChange>
        </w:rPr>
        <w:t xml:space="preserve"> =</w:t>
      </w:r>
      <w:r w:rsidRPr="00DE1F40">
        <w:rPr>
          <w:lang w:val="en-US"/>
          <w:rPrChange w:id="2331" w:author="Josep Pueyo" w:date="2023-09-15T10:35:00Z">
            <w:rPr/>
          </w:rPrChange>
        </w:rPr>
        <w:t xml:space="preserve"> </w:t>
      </w:r>
    </w:p>
    <w:p w14:paraId="1DA1B057" w14:textId="77777777" w:rsidR="008D1567" w:rsidRPr="00DE1F40" w:rsidRDefault="00000000">
      <w:pPr>
        <w:pStyle w:val="HTMLPreformatted"/>
        <w:divId w:val="2046445774"/>
        <w:rPr>
          <w:lang w:val="en-US"/>
          <w:rPrChange w:id="2332" w:author="Josep Pueyo" w:date="2023-09-15T10:35:00Z">
            <w:rPr/>
          </w:rPrChange>
        </w:rPr>
      </w:pPr>
      <w:r w:rsidRPr="00DE1F40">
        <w:rPr>
          <w:lang w:val="en-US"/>
          <w:rPrChange w:id="2333" w:author="Josep Pueyo" w:date="2023-09-15T10:35:00Z">
            <w:rPr/>
          </w:rPrChange>
        </w:rPr>
        <w:t xml:space="preserve">                        </w:t>
      </w:r>
      <w:r w:rsidRPr="00DE1F40">
        <w:rPr>
          <w:color w:val="0000CF"/>
          <w:sz w:val="23"/>
          <w:szCs w:val="23"/>
          <w:lang w:val="en-US"/>
          <w:rPrChange w:id="2334" w:author="Josep Pueyo" w:date="2023-09-15T10:35:00Z">
            <w:rPr>
              <w:color w:val="0000CF"/>
              <w:sz w:val="23"/>
              <w:szCs w:val="23"/>
            </w:rPr>
          </w:rPrChange>
        </w:rPr>
        <w:t>1</w:t>
      </w:r>
    </w:p>
    <w:p w14:paraId="5EF6B612" w14:textId="77777777" w:rsidR="008D1567" w:rsidRPr="00DE1F40" w:rsidRDefault="00000000">
      <w:pPr>
        <w:pStyle w:val="HTMLPreformatted"/>
        <w:divId w:val="2046445774"/>
        <w:rPr>
          <w:lang w:val="en-US"/>
          <w:rPrChange w:id="2335" w:author="Josep Pueyo" w:date="2023-09-15T10:35:00Z">
            <w:rPr/>
          </w:rPrChange>
        </w:rPr>
      </w:pPr>
      <w:r w:rsidRPr="00DE1F40">
        <w:rPr>
          <w:lang w:val="en-US"/>
          <w:rPrChange w:id="2336" w:author="Josep Pueyo" w:date="2023-09-15T10:35:00Z">
            <w:rPr/>
          </w:rPrChange>
        </w:rPr>
        <w:t xml:space="preserve">                        </w:t>
      </w:r>
      <w:r w:rsidRPr="00DE1F40">
        <w:rPr>
          <w:color w:val="000000"/>
          <w:sz w:val="23"/>
          <w:szCs w:val="23"/>
          <w:lang w:val="en-US"/>
          <w:rPrChange w:id="2337" w:author="Josep Pueyo" w:date="2023-09-15T10:35:00Z">
            <w:rPr>
              <w:color w:val="000000"/>
              <w:sz w:val="23"/>
              <w:szCs w:val="23"/>
            </w:rPr>
          </w:rPrChange>
        </w:rPr>
        <w:t>,</w:t>
      </w:r>
      <w:r w:rsidRPr="00DE1F40">
        <w:rPr>
          <w:lang w:val="en-US"/>
          <w:rPrChange w:id="2338" w:author="Josep Pueyo" w:date="2023-09-15T10:35:00Z">
            <w:rPr/>
          </w:rPrChange>
        </w:rPr>
        <w:t xml:space="preserve">                                  </w:t>
      </w:r>
    </w:p>
    <w:p w14:paraId="39B3C0C8" w14:textId="77777777" w:rsidR="008D1567" w:rsidRPr="00DE1F40" w:rsidRDefault="00000000">
      <w:pPr>
        <w:pStyle w:val="HTMLPreformatted"/>
        <w:divId w:val="2046445774"/>
        <w:rPr>
          <w:lang w:val="en-US"/>
          <w:rPrChange w:id="2339" w:author="Josep Pueyo" w:date="2023-09-15T10:35:00Z">
            <w:rPr/>
          </w:rPrChange>
        </w:rPr>
      </w:pPr>
      <w:r w:rsidRPr="00DE1F40">
        <w:rPr>
          <w:lang w:val="en-US"/>
          <w:rPrChange w:id="2340" w:author="Josep Pueyo" w:date="2023-09-15T10:35:00Z">
            <w:rPr/>
          </w:rPrChange>
        </w:rPr>
        <w:t xml:space="preserve">                        </w:t>
      </w:r>
      <w:r w:rsidRPr="00DE1F40">
        <w:rPr>
          <w:i/>
          <w:iCs/>
          <w:color w:val="8F5903"/>
          <w:sz w:val="23"/>
          <w:szCs w:val="23"/>
          <w:lang w:val="en-US"/>
          <w:rPrChange w:id="2341" w:author="Josep Pueyo" w:date="2023-09-15T10:35:00Z">
            <w:rPr>
              <w:i/>
              <w:iCs/>
              <w:color w:val="8F5903"/>
              <w:sz w:val="23"/>
              <w:szCs w:val="23"/>
            </w:rPr>
          </w:rPrChange>
        </w:rPr>
        <w:t># Proportion of rooftops converted to rooftop gardens</w:t>
      </w:r>
    </w:p>
    <w:p w14:paraId="3FF7963E" w14:textId="77777777" w:rsidR="008D1567" w:rsidRPr="00DE1F40" w:rsidRDefault="00000000">
      <w:pPr>
        <w:pStyle w:val="HTMLPreformatted"/>
        <w:divId w:val="2046445774"/>
        <w:rPr>
          <w:lang w:val="en-US"/>
          <w:rPrChange w:id="2342" w:author="Josep Pueyo" w:date="2023-09-15T10:35:00Z">
            <w:rPr/>
          </w:rPrChange>
        </w:rPr>
      </w:pPr>
      <w:r w:rsidRPr="00DE1F40">
        <w:rPr>
          <w:lang w:val="en-US"/>
          <w:rPrChange w:id="2343" w:author="Josep Pueyo" w:date="2023-09-15T10:35:00Z">
            <w:rPr/>
          </w:rPrChange>
        </w:rPr>
        <w:t xml:space="preserve">   </w:t>
      </w:r>
    </w:p>
    <w:p w14:paraId="184B9D58" w14:textId="77777777" w:rsidR="008D1567" w:rsidRPr="00DE1F40" w:rsidRDefault="00000000">
      <w:pPr>
        <w:pStyle w:val="HTMLPreformatted"/>
        <w:divId w:val="2046445774"/>
        <w:rPr>
          <w:lang w:val="en-US"/>
          <w:rPrChange w:id="2344" w:author="Josep Pueyo" w:date="2023-09-15T10:35:00Z">
            <w:rPr/>
          </w:rPrChange>
        </w:rPr>
      </w:pPr>
      <w:r w:rsidRPr="00DE1F40">
        <w:rPr>
          <w:lang w:val="en-US"/>
          <w:rPrChange w:id="2345" w:author="Josep Pueyo" w:date="2023-09-15T10:35:00Z">
            <w:rPr/>
          </w:rPrChange>
        </w:rPr>
        <w:t xml:space="preserve">                        </w:t>
      </w:r>
      <w:proofErr w:type="spellStart"/>
      <w:r w:rsidRPr="00DE1F40">
        <w:rPr>
          <w:color w:val="C4A100"/>
          <w:sz w:val="23"/>
          <w:szCs w:val="23"/>
          <w:lang w:val="en-US"/>
          <w:rPrChange w:id="2346" w:author="Josep Pueyo" w:date="2023-09-15T10:35:00Z">
            <w:rPr>
              <w:color w:val="C4A100"/>
              <w:sz w:val="23"/>
              <w:szCs w:val="23"/>
            </w:rPr>
          </w:rPrChange>
        </w:rPr>
        <w:t>edible_area_garden</w:t>
      </w:r>
      <w:proofErr w:type="spellEnd"/>
      <w:r w:rsidRPr="00DE1F40">
        <w:rPr>
          <w:color w:val="C4A100"/>
          <w:sz w:val="23"/>
          <w:szCs w:val="23"/>
          <w:lang w:val="en-US"/>
          <w:rPrChange w:id="2347" w:author="Josep Pueyo" w:date="2023-09-15T10:35:00Z">
            <w:rPr>
              <w:color w:val="C4A100"/>
              <w:sz w:val="23"/>
              <w:szCs w:val="23"/>
            </w:rPr>
          </w:rPrChange>
        </w:rPr>
        <w:t xml:space="preserve"> =</w:t>
      </w:r>
      <w:r w:rsidRPr="00DE1F40">
        <w:rPr>
          <w:lang w:val="en-US"/>
          <w:rPrChange w:id="2348" w:author="Josep Pueyo" w:date="2023-09-15T10:35:00Z">
            <w:rPr/>
          </w:rPrChange>
        </w:rPr>
        <w:t xml:space="preserve"> </w:t>
      </w:r>
    </w:p>
    <w:p w14:paraId="27E00420" w14:textId="77777777" w:rsidR="008D1567" w:rsidRPr="00DE1F40" w:rsidRDefault="00000000">
      <w:pPr>
        <w:pStyle w:val="HTMLPreformatted"/>
        <w:divId w:val="2046445774"/>
        <w:rPr>
          <w:lang w:val="en-US"/>
          <w:rPrChange w:id="2349" w:author="Josep Pueyo" w:date="2023-09-15T10:35:00Z">
            <w:rPr/>
          </w:rPrChange>
        </w:rPr>
      </w:pPr>
      <w:r w:rsidRPr="00DE1F40">
        <w:rPr>
          <w:lang w:val="en-US"/>
          <w:rPrChange w:id="2350" w:author="Josep Pueyo" w:date="2023-09-15T10:35:00Z">
            <w:rPr/>
          </w:rPrChange>
        </w:rPr>
        <w:t xml:space="preserve">                        </w:t>
      </w:r>
      <w:proofErr w:type="gramStart"/>
      <w:r w:rsidRPr="00DE1F40">
        <w:rPr>
          <w:color w:val="000000"/>
          <w:sz w:val="23"/>
          <w:szCs w:val="23"/>
          <w:lang w:val="en-US"/>
          <w:rPrChange w:id="2351" w:author="Josep Pueyo" w:date="2023-09-15T10:35:00Z">
            <w:rPr>
              <w:color w:val="000000"/>
              <w:sz w:val="23"/>
              <w:szCs w:val="23"/>
            </w:rPr>
          </w:rPrChange>
        </w:rPr>
        <w:t>c(</w:t>
      </w:r>
      <w:proofErr w:type="gramEnd"/>
    </w:p>
    <w:p w14:paraId="580AFA38" w14:textId="77777777" w:rsidR="008D1567" w:rsidRPr="00DE1F40" w:rsidRDefault="00000000">
      <w:pPr>
        <w:pStyle w:val="HTMLPreformatted"/>
        <w:divId w:val="2046445774"/>
        <w:rPr>
          <w:lang w:val="en-US"/>
          <w:rPrChange w:id="2352" w:author="Josep Pueyo" w:date="2023-09-15T10:35:00Z">
            <w:rPr/>
          </w:rPrChange>
        </w:rPr>
      </w:pPr>
      <w:r w:rsidRPr="00DE1F40">
        <w:rPr>
          <w:lang w:val="en-US"/>
          <w:rPrChange w:id="2353" w:author="Josep Pueyo" w:date="2023-09-15T10:35:00Z">
            <w:rPr/>
          </w:rPrChange>
        </w:rPr>
        <w:t xml:space="preserve">                        </w:t>
      </w:r>
      <w:r w:rsidRPr="00DE1F40">
        <w:rPr>
          <w:color w:val="0000CF"/>
          <w:sz w:val="23"/>
          <w:szCs w:val="23"/>
          <w:lang w:val="en-US"/>
          <w:rPrChange w:id="2354" w:author="Josep Pueyo" w:date="2023-09-15T10:35:00Z">
            <w:rPr>
              <w:color w:val="0000CF"/>
              <w:sz w:val="23"/>
              <w:szCs w:val="23"/>
            </w:rPr>
          </w:rPrChange>
        </w:rPr>
        <w:t>0.02</w:t>
      </w:r>
    </w:p>
    <w:p w14:paraId="382E11D5" w14:textId="77777777" w:rsidR="008D1567" w:rsidRPr="00DE1F40" w:rsidRDefault="00000000">
      <w:pPr>
        <w:pStyle w:val="HTMLPreformatted"/>
        <w:divId w:val="2046445774"/>
        <w:rPr>
          <w:lang w:val="en-US"/>
          <w:rPrChange w:id="2355" w:author="Josep Pueyo" w:date="2023-09-15T10:35:00Z">
            <w:rPr/>
          </w:rPrChange>
        </w:rPr>
      </w:pPr>
      <w:r w:rsidRPr="00DE1F40">
        <w:rPr>
          <w:lang w:val="en-US"/>
          <w:rPrChange w:id="2356" w:author="Josep Pueyo" w:date="2023-09-15T10:35:00Z">
            <w:rPr/>
          </w:rPrChange>
        </w:rPr>
        <w:t xml:space="preserve">                        </w:t>
      </w:r>
      <w:r w:rsidRPr="00DE1F40">
        <w:rPr>
          <w:color w:val="000000"/>
          <w:sz w:val="23"/>
          <w:szCs w:val="23"/>
          <w:lang w:val="en-US"/>
          <w:rPrChange w:id="2357" w:author="Josep Pueyo" w:date="2023-09-15T10:35:00Z">
            <w:rPr>
              <w:color w:val="000000"/>
              <w:sz w:val="23"/>
              <w:szCs w:val="23"/>
            </w:rPr>
          </w:rPrChange>
        </w:rPr>
        <w:t>,</w:t>
      </w:r>
      <w:r w:rsidRPr="00DE1F40">
        <w:rPr>
          <w:lang w:val="en-US"/>
          <w:rPrChange w:id="2358" w:author="Josep Pueyo" w:date="2023-09-15T10:35:00Z">
            <w:rPr/>
          </w:rPrChange>
        </w:rPr>
        <w:t xml:space="preserve"> </w:t>
      </w:r>
    </w:p>
    <w:p w14:paraId="5A6EE9E6" w14:textId="77777777" w:rsidR="008D1567" w:rsidRPr="00DE1F40" w:rsidRDefault="00000000">
      <w:pPr>
        <w:pStyle w:val="HTMLPreformatted"/>
        <w:divId w:val="2046445774"/>
        <w:rPr>
          <w:lang w:val="en-US"/>
          <w:rPrChange w:id="2359" w:author="Josep Pueyo" w:date="2023-09-15T10:35:00Z">
            <w:rPr/>
          </w:rPrChange>
        </w:rPr>
      </w:pPr>
      <w:r w:rsidRPr="00DE1F40">
        <w:rPr>
          <w:lang w:val="en-US"/>
          <w:rPrChange w:id="2360" w:author="Josep Pueyo" w:date="2023-09-15T10:35:00Z">
            <w:rPr/>
          </w:rPrChange>
        </w:rPr>
        <w:t xml:space="preserve">                        </w:t>
      </w:r>
      <w:r w:rsidRPr="00DE1F40">
        <w:rPr>
          <w:color w:val="0000CF"/>
          <w:sz w:val="23"/>
          <w:szCs w:val="23"/>
          <w:lang w:val="en-US"/>
          <w:rPrChange w:id="2361" w:author="Josep Pueyo" w:date="2023-09-15T10:35:00Z">
            <w:rPr>
              <w:color w:val="0000CF"/>
              <w:sz w:val="23"/>
              <w:szCs w:val="23"/>
            </w:rPr>
          </w:rPrChange>
        </w:rPr>
        <w:t>0.3</w:t>
      </w:r>
    </w:p>
    <w:p w14:paraId="6C100E5E" w14:textId="77777777" w:rsidR="008D1567" w:rsidRPr="00DE1F40" w:rsidRDefault="00000000">
      <w:pPr>
        <w:pStyle w:val="HTMLPreformatted"/>
        <w:divId w:val="2046445774"/>
        <w:rPr>
          <w:lang w:val="en-US"/>
          <w:rPrChange w:id="2362" w:author="Josep Pueyo" w:date="2023-09-15T10:35:00Z">
            <w:rPr/>
          </w:rPrChange>
        </w:rPr>
      </w:pPr>
      <w:r w:rsidRPr="00DE1F40">
        <w:rPr>
          <w:lang w:val="en-US"/>
          <w:rPrChange w:id="2363" w:author="Josep Pueyo" w:date="2023-09-15T10:35:00Z">
            <w:rPr/>
          </w:rPrChange>
        </w:rPr>
        <w:t xml:space="preserve">                        </w:t>
      </w:r>
      <w:r w:rsidRPr="00DE1F40">
        <w:rPr>
          <w:color w:val="000000"/>
          <w:sz w:val="23"/>
          <w:szCs w:val="23"/>
          <w:lang w:val="en-US"/>
          <w:rPrChange w:id="2364" w:author="Josep Pueyo" w:date="2023-09-15T10:35:00Z">
            <w:rPr>
              <w:color w:val="000000"/>
              <w:sz w:val="23"/>
              <w:szCs w:val="23"/>
            </w:rPr>
          </w:rPrChange>
        </w:rPr>
        <w:t>),</w:t>
      </w:r>
      <w:r w:rsidRPr="00DE1F40">
        <w:rPr>
          <w:lang w:val="en-US"/>
          <w:rPrChange w:id="2365" w:author="Josep Pueyo" w:date="2023-09-15T10:35:00Z">
            <w:rPr/>
          </w:rPrChange>
        </w:rPr>
        <w:t xml:space="preserve">          </w:t>
      </w:r>
    </w:p>
    <w:p w14:paraId="3F0428FB" w14:textId="77777777" w:rsidR="008D1567" w:rsidRPr="00DE1F40" w:rsidRDefault="00000000">
      <w:pPr>
        <w:pStyle w:val="HTMLPreformatted"/>
        <w:divId w:val="2046445774"/>
        <w:rPr>
          <w:lang w:val="en-US"/>
          <w:rPrChange w:id="2366" w:author="Josep Pueyo" w:date="2023-09-15T10:35:00Z">
            <w:rPr/>
          </w:rPrChange>
        </w:rPr>
      </w:pPr>
      <w:r w:rsidRPr="00DE1F40">
        <w:rPr>
          <w:lang w:val="en-US"/>
          <w:rPrChange w:id="2367" w:author="Josep Pueyo" w:date="2023-09-15T10:35:00Z">
            <w:rPr/>
          </w:rPrChange>
        </w:rPr>
        <w:t xml:space="preserve">                        </w:t>
      </w:r>
      <w:r w:rsidRPr="00DE1F40">
        <w:rPr>
          <w:i/>
          <w:iCs/>
          <w:color w:val="8F5903"/>
          <w:sz w:val="23"/>
          <w:szCs w:val="23"/>
          <w:lang w:val="en-US"/>
          <w:rPrChange w:id="2368" w:author="Josep Pueyo" w:date="2023-09-15T10:35:00Z">
            <w:rPr>
              <w:i/>
              <w:iCs/>
              <w:color w:val="8F5903"/>
              <w:sz w:val="23"/>
              <w:szCs w:val="23"/>
            </w:rPr>
          </w:rPrChange>
        </w:rPr>
        <w:t># Proportion of surface dedicated to grow plants in private gardens</w:t>
      </w:r>
    </w:p>
    <w:p w14:paraId="1DA4F057" w14:textId="77777777" w:rsidR="008D1567" w:rsidRPr="00DE1F40" w:rsidRDefault="00000000">
      <w:pPr>
        <w:pStyle w:val="HTMLPreformatted"/>
        <w:divId w:val="2046445774"/>
        <w:rPr>
          <w:lang w:val="en-US"/>
          <w:rPrChange w:id="2369" w:author="Josep Pueyo" w:date="2023-09-15T10:35:00Z">
            <w:rPr/>
          </w:rPrChange>
        </w:rPr>
      </w:pPr>
      <w:r w:rsidRPr="00DE1F40">
        <w:rPr>
          <w:lang w:val="en-US"/>
          <w:rPrChange w:id="2370" w:author="Josep Pueyo" w:date="2023-09-15T10:35:00Z">
            <w:rPr/>
          </w:rPrChange>
        </w:rPr>
        <w:t xml:space="preserve">   </w:t>
      </w:r>
    </w:p>
    <w:p w14:paraId="5BA4F433" w14:textId="77777777" w:rsidR="008D1567" w:rsidRPr="00DE1F40" w:rsidRDefault="00000000">
      <w:pPr>
        <w:pStyle w:val="HTMLPreformatted"/>
        <w:divId w:val="2046445774"/>
        <w:rPr>
          <w:lang w:val="en-US"/>
          <w:rPrChange w:id="2371" w:author="Josep Pueyo" w:date="2023-09-15T10:35:00Z">
            <w:rPr/>
          </w:rPrChange>
        </w:rPr>
      </w:pPr>
      <w:r w:rsidRPr="00DE1F40">
        <w:rPr>
          <w:lang w:val="en-US"/>
          <w:rPrChange w:id="2372" w:author="Josep Pueyo" w:date="2023-09-15T10:35:00Z">
            <w:rPr/>
          </w:rPrChange>
        </w:rPr>
        <w:t xml:space="preserve">                        </w:t>
      </w:r>
      <w:proofErr w:type="spellStart"/>
      <w:r w:rsidRPr="00DE1F40">
        <w:rPr>
          <w:color w:val="C4A100"/>
          <w:sz w:val="23"/>
          <w:szCs w:val="23"/>
          <w:lang w:val="en-US"/>
          <w:rPrChange w:id="2373" w:author="Josep Pueyo" w:date="2023-09-15T10:35:00Z">
            <w:rPr>
              <w:color w:val="C4A100"/>
              <w:sz w:val="23"/>
              <w:szCs w:val="23"/>
            </w:rPr>
          </w:rPrChange>
        </w:rPr>
        <w:t>edible_area_vacant</w:t>
      </w:r>
      <w:proofErr w:type="spellEnd"/>
      <w:r w:rsidRPr="00DE1F40">
        <w:rPr>
          <w:color w:val="C4A100"/>
          <w:sz w:val="23"/>
          <w:szCs w:val="23"/>
          <w:lang w:val="en-US"/>
          <w:rPrChange w:id="2374" w:author="Josep Pueyo" w:date="2023-09-15T10:35:00Z">
            <w:rPr>
              <w:color w:val="C4A100"/>
              <w:sz w:val="23"/>
              <w:szCs w:val="23"/>
            </w:rPr>
          </w:rPrChange>
        </w:rPr>
        <w:t xml:space="preserve"> =</w:t>
      </w:r>
      <w:r w:rsidRPr="00DE1F40">
        <w:rPr>
          <w:lang w:val="en-US"/>
          <w:rPrChange w:id="2375" w:author="Josep Pueyo" w:date="2023-09-15T10:35:00Z">
            <w:rPr/>
          </w:rPrChange>
        </w:rPr>
        <w:t xml:space="preserve"> </w:t>
      </w:r>
    </w:p>
    <w:p w14:paraId="62392403" w14:textId="77777777" w:rsidR="008D1567" w:rsidRPr="00DE1F40" w:rsidRDefault="00000000">
      <w:pPr>
        <w:pStyle w:val="HTMLPreformatted"/>
        <w:divId w:val="2046445774"/>
        <w:rPr>
          <w:lang w:val="en-US"/>
          <w:rPrChange w:id="2376" w:author="Josep Pueyo" w:date="2023-09-15T10:35:00Z">
            <w:rPr/>
          </w:rPrChange>
        </w:rPr>
      </w:pPr>
      <w:r w:rsidRPr="00DE1F40">
        <w:rPr>
          <w:lang w:val="en-US"/>
          <w:rPrChange w:id="2377" w:author="Josep Pueyo" w:date="2023-09-15T10:35:00Z">
            <w:rPr/>
          </w:rPrChange>
        </w:rPr>
        <w:t xml:space="preserve">                        </w:t>
      </w:r>
      <w:proofErr w:type="gramStart"/>
      <w:r w:rsidRPr="00DE1F40">
        <w:rPr>
          <w:color w:val="000000"/>
          <w:sz w:val="23"/>
          <w:szCs w:val="23"/>
          <w:lang w:val="en-US"/>
          <w:rPrChange w:id="2378" w:author="Josep Pueyo" w:date="2023-09-15T10:35:00Z">
            <w:rPr>
              <w:color w:val="000000"/>
              <w:sz w:val="23"/>
              <w:szCs w:val="23"/>
            </w:rPr>
          </w:rPrChange>
        </w:rPr>
        <w:t>c(</w:t>
      </w:r>
      <w:proofErr w:type="gramEnd"/>
    </w:p>
    <w:p w14:paraId="45277EFA" w14:textId="77777777" w:rsidR="008D1567" w:rsidRPr="00DE1F40" w:rsidRDefault="00000000">
      <w:pPr>
        <w:pStyle w:val="HTMLPreformatted"/>
        <w:divId w:val="2046445774"/>
        <w:rPr>
          <w:lang w:val="en-US"/>
          <w:rPrChange w:id="2379" w:author="Josep Pueyo" w:date="2023-09-15T10:35:00Z">
            <w:rPr/>
          </w:rPrChange>
        </w:rPr>
      </w:pPr>
      <w:r w:rsidRPr="00DE1F40">
        <w:rPr>
          <w:lang w:val="en-US"/>
          <w:rPrChange w:id="2380" w:author="Josep Pueyo" w:date="2023-09-15T10:35:00Z">
            <w:rPr/>
          </w:rPrChange>
        </w:rPr>
        <w:t xml:space="preserve">                        </w:t>
      </w:r>
      <w:r w:rsidRPr="00DE1F40">
        <w:rPr>
          <w:color w:val="0000CF"/>
          <w:sz w:val="23"/>
          <w:szCs w:val="23"/>
          <w:lang w:val="en-US"/>
          <w:rPrChange w:id="2381" w:author="Josep Pueyo" w:date="2023-09-15T10:35:00Z">
            <w:rPr>
              <w:color w:val="0000CF"/>
              <w:sz w:val="23"/>
              <w:szCs w:val="23"/>
            </w:rPr>
          </w:rPrChange>
        </w:rPr>
        <w:t>0.52</w:t>
      </w:r>
    </w:p>
    <w:p w14:paraId="173F0847" w14:textId="77777777" w:rsidR="008D1567" w:rsidRPr="00DE1F40" w:rsidRDefault="00000000">
      <w:pPr>
        <w:pStyle w:val="HTMLPreformatted"/>
        <w:divId w:val="2046445774"/>
        <w:rPr>
          <w:lang w:val="en-US"/>
          <w:rPrChange w:id="2382" w:author="Josep Pueyo" w:date="2023-09-15T10:35:00Z">
            <w:rPr/>
          </w:rPrChange>
        </w:rPr>
      </w:pPr>
      <w:r w:rsidRPr="00DE1F40">
        <w:rPr>
          <w:lang w:val="en-US"/>
          <w:rPrChange w:id="2383" w:author="Josep Pueyo" w:date="2023-09-15T10:35:00Z">
            <w:rPr/>
          </w:rPrChange>
        </w:rPr>
        <w:t xml:space="preserve">                        </w:t>
      </w:r>
      <w:r w:rsidRPr="00DE1F40">
        <w:rPr>
          <w:color w:val="000000"/>
          <w:sz w:val="23"/>
          <w:szCs w:val="23"/>
          <w:lang w:val="en-US"/>
          <w:rPrChange w:id="2384" w:author="Josep Pueyo" w:date="2023-09-15T10:35:00Z">
            <w:rPr>
              <w:color w:val="000000"/>
              <w:sz w:val="23"/>
              <w:szCs w:val="23"/>
            </w:rPr>
          </w:rPrChange>
        </w:rPr>
        <w:t>,</w:t>
      </w:r>
      <w:r w:rsidRPr="00DE1F40">
        <w:rPr>
          <w:lang w:val="en-US"/>
          <w:rPrChange w:id="2385" w:author="Josep Pueyo" w:date="2023-09-15T10:35:00Z">
            <w:rPr/>
          </w:rPrChange>
        </w:rPr>
        <w:t xml:space="preserve"> </w:t>
      </w:r>
    </w:p>
    <w:p w14:paraId="682D3BE5" w14:textId="77777777" w:rsidR="008D1567" w:rsidRPr="00DE1F40" w:rsidRDefault="00000000">
      <w:pPr>
        <w:pStyle w:val="HTMLPreformatted"/>
        <w:divId w:val="2046445774"/>
        <w:rPr>
          <w:lang w:val="en-US"/>
          <w:rPrChange w:id="2386" w:author="Josep Pueyo" w:date="2023-09-15T10:35:00Z">
            <w:rPr/>
          </w:rPrChange>
        </w:rPr>
      </w:pPr>
      <w:r w:rsidRPr="00DE1F40">
        <w:rPr>
          <w:lang w:val="en-US"/>
          <w:rPrChange w:id="2387" w:author="Josep Pueyo" w:date="2023-09-15T10:35:00Z">
            <w:rPr/>
          </w:rPrChange>
        </w:rPr>
        <w:t xml:space="preserve">                        </w:t>
      </w:r>
      <w:r w:rsidRPr="00DE1F40">
        <w:rPr>
          <w:color w:val="0000CF"/>
          <w:sz w:val="23"/>
          <w:szCs w:val="23"/>
          <w:lang w:val="en-US"/>
          <w:rPrChange w:id="2388" w:author="Josep Pueyo" w:date="2023-09-15T10:35:00Z">
            <w:rPr>
              <w:color w:val="0000CF"/>
              <w:sz w:val="23"/>
              <w:szCs w:val="23"/>
            </w:rPr>
          </w:rPrChange>
        </w:rPr>
        <w:t>0.75</w:t>
      </w:r>
    </w:p>
    <w:p w14:paraId="2A5FB18F" w14:textId="77777777" w:rsidR="008D1567" w:rsidRPr="00DE1F40" w:rsidRDefault="00000000">
      <w:pPr>
        <w:pStyle w:val="HTMLPreformatted"/>
        <w:divId w:val="2046445774"/>
        <w:rPr>
          <w:lang w:val="en-US"/>
          <w:rPrChange w:id="2389" w:author="Josep Pueyo" w:date="2023-09-15T10:35:00Z">
            <w:rPr/>
          </w:rPrChange>
        </w:rPr>
      </w:pPr>
      <w:r w:rsidRPr="00DE1F40">
        <w:rPr>
          <w:lang w:val="en-US"/>
          <w:rPrChange w:id="2390" w:author="Josep Pueyo" w:date="2023-09-15T10:35:00Z">
            <w:rPr/>
          </w:rPrChange>
        </w:rPr>
        <w:t xml:space="preserve">                        </w:t>
      </w:r>
      <w:r w:rsidRPr="00DE1F40">
        <w:rPr>
          <w:color w:val="000000"/>
          <w:sz w:val="23"/>
          <w:szCs w:val="23"/>
          <w:lang w:val="en-US"/>
          <w:rPrChange w:id="2391" w:author="Josep Pueyo" w:date="2023-09-15T10:35:00Z">
            <w:rPr>
              <w:color w:val="000000"/>
              <w:sz w:val="23"/>
              <w:szCs w:val="23"/>
            </w:rPr>
          </w:rPrChange>
        </w:rPr>
        <w:t>),</w:t>
      </w:r>
      <w:r w:rsidRPr="00DE1F40">
        <w:rPr>
          <w:lang w:val="en-US"/>
          <w:rPrChange w:id="2392" w:author="Josep Pueyo" w:date="2023-09-15T10:35:00Z">
            <w:rPr/>
          </w:rPrChange>
        </w:rPr>
        <w:t xml:space="preserve">         </w:t>
      </w:r>
    </w:p>
    <w:p w14:paraId="342B8DF9" w14:textId="77777777" w:rsidR="008D1567" w:rsidRPr="00DE1F40" w:rsidRDefault="00000000">
      <w:pPr>
        <w:pStyle w:val="HTMLPreformatted"/>
        <w:divId w:val="2046445774"/>
        <w:rPr>
          <w:lang w:val="en-US"/>
          <w:rPrChange w:id="2393" w:author="Josep Pueyo" w:date="2023-09-15T10:35:00Z">
            <w:rPr/>
          </w:rPrChange>
        </w:rPr>
      </w:pPr>
      <w:r w:rsidRPr="00DE1F40">
        <w:rPr>
          <w:lang w:val="en-US"/>
          <w:rPrChange w:id="2394" w:author="Josep Pueyo" w:date="2023-09-15T10:35:00Z">
            <w:rPr/>
          </w:rPrChange>
        </w:rPr>
        <w:t xml:space="preserve">                        </w:t>
      </w:r>
      <w:r w:rsidRPr="00DE1F40">
        <w:rPr>
          <w:i/>
          <w:iCs/>
          <w:color w:val="8F5903"/>
          <w:sz w:val="23"/>
          <w:szCs w:val="23"/>
          <w:lang w:val="en-US"/>
          <w:rPrChange w:id="2395" w:author="Josep Pueyo" w:date="2023-09-15T10:35:00Z">
            <w:rPr>
              <w:i/>
              <w:iCs/>
              <w:color w:val="8F5903"/>
              <w:sz w:val="23"/>
              <w:szCs w:val="23"/>
            </w:rPr>
          </w:rPrChange>
        </w:rPr>
        <w:t># And in gardens on ground</w:t>
      </w:r>
    </w:p>
    <w:p w14:paraId="05F246D4" w14:textId="77777777" w:rsidR="008D1567" w:rsidRPr="00DE1F40" w:rsidRDefault="00000000">
      <w:pPr>
        <w:pStyle w:val="HTMLPreformatted"/>
        <w:divId w:val="2046445774"/>
        <w:rPr>
          <w:lang w:val="en-US"/>
          <w:rPrChange w:id="2396" w:author="Josep Pueyo" w:date="2023-09-15T10:35:00Z">
            <w:rPr/>
          </w:rPrChange>
        </w:rPr>
      </w:pPr>
      <w:r w:rsidRPr="00DE1F40">
        <w:rPr>
          <w:lang w:val="en-US"/>
          <w:rPrChange w:id="2397" w:author="Josep Pueyo" w:date="2023-09-15T10:35:00Z">
            <w:rPr/>
          </w:rPrChange>
        </w:rPr>
        <w:t xml:space="preserve">   </w:t>
      </w:r>
    </w:p>
    <w:p w14:paraId="3A93DD6D" w14:textId="77777777" w:rsidR="008D1567" w:rsidRPr="00DE1F40" w:rsidRDefault="00000000">
      <w:pPr>
        <w:pStyle w:val="HTMLPreformatted"/>
        <w:divId w:val="2046445774"/>
        <w:rPr>
          <w:lang w:val="en-US"/>
          <w:rPrChange w:id="2398" w:author="Josep Pueyo" w:date="2023-09-15T10:35:00Z">
            <w:rPr/>
          </w:rPrChange>
        </w:rPr>
      </w:pPr>
      <w:r w:rsidRPr="00DE1F40">
        <w:rPr>
          <w:lang w:val="en-US"/>
          <w:rPrChange w:id="2399" w:author="Josep Pueyo" w:date="2023-09-15T10:35:00Z">
            <w:rPr/>
          </w:rPrChange>
        </w:rPr>
        <w:t xml:space="preserve">                        </w:t>
      </w:r>
      <w:proofErr w:type="spellStart"/>
      <w:r w:rsidRPr="00DE1F40">
        <w:rPr>
          <w:color w:val="C4A100"/>
          <w:sz w:val="23"/>
          <w:szCs w:val="23"/>
          <w:lang w:val="en-US"/>
          <w:rPrChange w:id="2400" w:author="Josep Pueyo" w:date="2023-09-15T10:35:00Z">
            <w:rPr>
              <w:color w:val="C4A100"/>
              <w:sz w:val="23"/>
              <w:szCs w:val="23"/>
            </w:rPr>
          </w:rPrChange>
        </w:rPr>
        <w:t>edible_area_rooftop</w:t>
      </w:r>
      <w:proofErr w:type="spellEnd"/>
      <w:r w:rsidRPr="00DE1F40">
        <w:rPr>
          <w:color w:val="C4A100"/>
          <w:sz w:val="23"/>
          <w:szCs w:val="23"/>
          <w:lang w:val="en-US"/>
          <w:rPrChange w:id="2401" w:author="Josep Pueyo" w:date="2023-09-15T10:35:00Z">
            <w:rPr>
              <w:color w:val="C4A100"/>
              <w:sz w:val="23"/>
              <w:szCs w:val="23"/>
            </w:rPr>
          </w:rPrChange>
        </w:rPr>
        <w:t xml:space="preserve"> =</w:t>
      </w:r>
      <w:r w:rsidRPr="00DE1F40">
        <w:rPr>
          <w:lang w:val="en-US"/>
          <w:rPrChange w:id="2402" w:author="Josep Pueyo" w:date="2023-09-15T10:35:00Z">
            <w:rPr/>
          </w:rPrChange>
        </w:rPr>
        <w:t xml:space="preserve"> </w:t>
      </w:r>
    </w:p>
    <w:p w14:paraId="55A27118" w14:textId="77777777" w:rsidR="008D1567" w:rsidRPr="00DE1F40" w:rsidRDefault="00000000">
      <w:pPr>
        <w:pStyle w:val="HTMLPreformatted"/>
        <w:divId w:val="2046445774"/>
        <w:rPr>
          <w:lang w:val="en-US"/>
          <w:rPrChange w:id="2403" w:author="Josep Pueyo" w:date="2023-09-15T10:35:00Z">
            <w:rPr/>
          </w:rPrChange>
        </w:rPr>
      </w:pPr>
      <w:r w:rsidRPr="00DE1F40">
        <w:rPr>
          <w:lang w:val="en-US"/>
          <w:rPrChange w:id="2404" w:author="Josep Pueyo" w:date="2023-09-15T10:35:00Z">
            <w:rPr/>
          </w:rPrChange>
        </w:rPr>
        <w:t xml:space="preserve">                        </w:t>
      </w:r>
      <w:proofErr w:type="gramStart"/>
      <w:r w:rsidRPr="00DE1F40">
        <w:rPr>
          <w:color w:val="000000"/>
          <w:sz w:val="23"/>
          <w:szCs w:val="23"/>
          <w:lang w:val="en-US"/>
          <w:rPrChange w:id="2405" w:author="Josep Pueyo" w:date="2023-09-15T10:35:00Z">
            <w:rPr>
              <w:color w:val="000000"/>
              <w:sz w:val="23"/>
              <w:szCs w:val="23"/>
            </w:rPr>
          </w:rPrChange>
        </w:rPr>
        <w:t>c(</w:t>
      </w:r>
      <w:proofErr w:type="gramEnd"/>
    </w:p>
    <w:p w14:paraId="53D97F08" w14:textId="77777777" w:rsidR="008D1567" w:rsidRPr="00DE1F40" w:rsidRDefault="00000000">
      <w:pPr>
        <w:pStyle w:val="HTMLPreformatted"/>
        <w:divId w:val="2046445774"/>
        <w:rPr>
          <w:lang w:val="en-US"/>
          <w:rPrChange w:id="2406" w:author="Josep Pueyo" w:date="2023-09-15T10:35:00Z">
            <w:rPr/>
          </w:rPrChange>
        </w:rPr>
      </w:pPr>
      <w:r w:rsidRPr="00DE1F40">
        <w:rPr>
          <w:lang w:val="en-US"/>
          <w:rPrChange w:id="2407" w:author="Josep Pueyo" w:date="2023-09-15T10:35:00Z">
            <w:rPr/>
          </w:rPrChange>
        </w:rPr>
        <w:t xml:space="preserve">                        </w:t>
      </w:r>
      <w:r w:rsidRPr="00DE1F40">
        <w:rPr>
          <w:color w:val="0000CF"/>
          <w:sz w:val="23"/>
          <w:szCs w:val="23"/>
          <w:lang w:val="en-US"/>
          <w:rPrChange w:id="2408" w:author="Josep Pueyo" w:date="2023-09-15T10:35:00Z">
            <w:rPr>
              <w:color w:val="0000CF"/>
              <w:sz w:val="23"/>
              <w:szCs w:val="23"/>
            </w:rPr>
          </w:rPrChange>
        </w:rPr>
        <w:t>0.6</w:t>
      </w:r>
    </w:p>
    <w:p w14:paraId="59EB4386" w14:textId="77777777" w:rsidR="008D1567" w:rsidRPr="00DE1F40" w:rsidRDefault="00000000">
      <w:pPr>
        <w:pStyle w:val="HTMLPreformatted"/>
        <w:divId w:val="2046445774"/>
        <w:rPr>
          <w:lang w:val="en-US"/>
          <w:rPrChange w:id="2409" w:author="Josep Pueyo" w:date="2023-09-15T10:35:00Z">
            <w:rPr/>
          </w:rPrChange>
        </w:rPr>
      </w:pPr>
      <w:r w:rsidRPr="00DE1F40">
        <w:rPr>
          <w:lang w:val="en-US"/>
          <w:rPrChange w:id="2410" w:author="Josep Pueyo" w:date="2023-09-15T10:35:00Z">
            <w:rPr/>
          </w:rPrChange>
        </w:rPr>
        <w:t xml:space="preserve">                        </w:t>
      </w:r>
      <w:r w:rsidRPr="00DE1F40">
        <w:rPr>
          <w:color w:val="000000"/>
          <w:sz w:val="23"/>
          <w:szCs w:val="23"/>
          <w:lang w:val="en-US"/>
          <w:rPrChange w:id="2411" w:author="Josep Pueyo" w:date="2023-09-15T10:35:00Z">
            <w:rPr>
              <w:color w:val="000000"/>
              <w:sz w:val="23"/>
              <w:szCs w:val="23"/>
            </w:rPr>
          </w:rPrChange>
        </w:rPr>
        <w:t>,</w:t>
      </w:r>
      <w:r w:rsidRPr="00DE1F40">
        <w:rPr>
          <w:lang w:val="en-US"/>
          <w:rPrChange w:id="2412" w:author="Josep Pueyo" w:date="2023-09-15T10:35:00Z">
            <w:rPr/>
          </w:rPrChange>
        </w:rPr>
        <w:t xml:space="preserve"> </w:t>
      </w:r>
    </w:p>
    <w:p w14:paraId="318A61EB" w14:textId="77777777" w:rsidR="008D1567" w:rsidRPr="00DE1F40" w:rsidRDefault="00000000">
      <w:pPr>
        <w:pStyle w:val="HTMLPreformatted"/>
        <w:divId w:val="2046445774"/>
        <w:rPr>
          <w:lang w:val="en-US"/>
          <w:rPrChange w:id="2413" w:author="Josep Pueyo" w:date="2023-09-15T10:35:00Z">
            <w:rPr/>
          </w:rPrChange>
        </w:rPr>
      </w:pPr>
      <w:r w:rsidRPr="00DE1F40">
        <w:rPr>
          <w:lang w:val="en-US"/>
          <w:rPrChange w:id="2414" w:author="Josep Pueyo" w:date="2023-09-15T10:35:00Z">
            <w:rPr/>
          </w:rPrChange>
        </w:rPr>
        <w:t xml:space="preserve">                        </w:t>
      </w:r>
      <w:r w:rsidRPr="00DE1F40">
        <w:rPr>
          <w:color w:val="0000CF"/>
          <w:sz w:val="23"/>
          <w:szCs w:val="23"/>
          <w:lang w:val="en-US"/>
          <w:rPrChange w:id="2415" w:author="Josep Pueyo" w:date="2023-09-15T10:35:00Z">
            <w:rPr>
              <w:color w:val="0000CF"/>
              <w:sz w:val="23"/>
              <w:szCs w:val="23"/>
            </w:rPr>
          </w:rPrChange>
        </w:rPr>
        <w:t>0.62</w:t>
      </w:r>
    </w:p>
    <w:p w14:paraId="24DB3FFA" w14:textId="77777777" w:rsidR="008D1567" w:rsidRPr="00DE1F40" w:rsidRDefault="00000000">
      <w:pPr>
        <w:pStyle w:val="HTMLPreformatted"/>
        <w:divId w:val="2046445774"/>
        <w:rPr>
          <w:lang w:val="en-US"/>
          <w:rPrChange w:id="2416" w:author="Josep Pueyo" w:date="2023-09-15T10:35:00Z">
            <w:rPr/>
          </w:rPrChange>
        </w:rPr>
      </w:pPr>
      <w:r w:rsidRPr="00DE1F40">
        <w:rPr>
          <w:lang w:val="en-US"/>
          <w:rPrChange w:id="2417" w:author="Josep Pueyo" w:date="2023-09-15T10:35:00Z">
            <w:rPr/>
          </w:rPrChange>
        </w:rPr>
        <w:t xml:space="preserve">                        </w:t>
      </w:r>
      <w:r w:rsidRPr="00DE1F40">
        <w:rPr>
          <w:color w:val="000000"/>
          <w:sz w:val="23"/>
          <w:szCs w:val="23"/>
          <w:lang w:val="en-US"/>
          <w:rPrChange w:id="2418" w:author="Josep Pueyo" w:date="2023-09-15T10:35:00Z">
            <w:rPr>
              <w:color w:val="000000"/>
              <w:sz w:val="23"/>
              <w:szCs w:val="23"/>
            </w:rPr>
          </w:rPrChange>
        </w:rPr>
        <w:t>),</w:t>
      </w:r>
      <w:r w:rsidRPr="00DE1F40">
        <w:rPr>
          <w:lang w:val="en-US"/>
          <w:rPrChange w:id="2419" w:author="Josep Pueyo" w:date="2023-09-15T10:35:00Z">
            <w:rPr/>
          </w:rPrChange>
        </w:rPr>
        <w:t xml:space="preserve">         </w:t>
      </w:r>
    </w:p>
    <w:p w14:paraId="0A3217DD" w14:textId="77777777" w:rsidR="008D1567" w:rsidRPr="00DE1F40" w:rsidRDefault="00000000">
      <w:pPr>
        <w:pStyle w:val="HTMLPreformatted"/>
        <w:divId w:val="2046445774"/>
        <w:rPr>
          <w:lang w:val="en-US"/>
          <w:rPrChange w:id="2420" w:author="Josep Pueyo" w:date="2023-09-15T10:35:00Z">
            <w:rPr/>
          </w:rPrChange>
        </w:rPr>
      </w:pPr>
      <w:r w:rsidRPr="00DE1F40">
        <w:rPr>
          <w:lang w:val="en-US"/>
          <w:rPrChange w:id="2421" w:author="Josep Pueyo" w:date="2023-09-15T10:35:00Z">
            <w:rPr/>
          </w:rPrChange>
        </w:rPr>
        <w:t xml:space="preserve">                        </w:t>
      </w:r>
      <w:r w:rsidRPr="00DE1F40">
        <w:rPr>
          <w:i/>
          <w:iCs/>
          <w:color w:val="8F5903"/>
          <w:sz w:val="23"/>
          <w:szCs w:val="23"/>
          <w:lang w:val="en-US"/>
          <w:rPrChange w:id="2422" w:author="Josep Pueyo" w:date="2023-09-15T10:35:00Z">
            <w:rPr>
              <w:i/>
              <w:iCs/>
              <w:color w:val="8F5903"/>
              <w:sz w:val="23"/>
              <w:szCs w:val="23"/>
            </w:rPr>
          </w:rPrChange>
        </w:rPr>
        <w:t># And in rooftop gardens</w:t>
      </w:r>
    </w:p>
    <w:p w14:paraId="3ECA3C0C" w14:textId="77777777" w:rsidR="008D1567" w:rsidRPr="00DE1F40" w:rsidRDefault="00000000">
      <w:pPr>
        <w:pStyle w:val="HTMLPreformatted"/>
        <w:divId w:val="2046445774"/>
        <w:rPr>
          <w:lang w:val="en-US"/>
          <w:rPrChange w:id="2423" w:author="Josep Pueyo" w:date="2023-09-15T10:35:00Z">
            <w:rPr/>
          </w:rPrChange>
        </w:rPr>
      </w:pPr>
      <w:r w:rsidRPr="00DE1F40">
        <w:rPr>
          <w:lang w:val="en-US"/>
          <w:rPrChange w:id="2424" w:author="Josep Pueyo" w:date="2023-09-15T10:35:00Z">
            <w:rPr/>
          </w:rPrChange>
        </w:rPr>
        <w:t xml:space="preserve">   </w:t>
      </w:r>
    </w:p>
    <w:p w14:paraId="6F6E6C20" w14:textId="77777777" w:rsidR="008D1567" w:rsidRPr="00DE1F40" w:rsidRDefault="00000000">
      <w:pPr>
        <w:pStyle w:val="HTMLPreformatted"/>
        <w:divId w:val="2046445774"/>
        <w:rPr>
          <w:lang w:val="en-US"/>
          <w:rPrChange w:id="2425" w:author="Josep Pueyo" w:date="2023-09-15T10:35:00Z">
            <w:rPr/>
          </w:rPrChange>
        </w:rPr>
      </w:pPr>
      <w:r w:rsidRPr="00DE1F40">
        <w:rPr>
          <w:lang w:val="en-US"/>
          <w:rPrChange w:id="2426" w:author="Josep Pueyo" w:date="2023-09-15T10:35:00Z">
            <w:rPr/>
          </w:rPrChange>
        </w:rPr>
        <w:t xml:space="preserve">                        </w:t>
      </w:r>
      <w:proofErr w:type="spellStart"/>
      <w:r w:rsidRPr="00DE1F40">
        <w:rPr>
          <w:color w:val="C4A100"/>
          <w:sz w:val="23"/>
          <w:szCs w:val="23"/>
          <w:lang w:val="en-US"/>
          <w:rPrChange w:id="2427" w:author="Josep Pueyo" w:date="2023-09-15T10:35:00Z">
            <w:rPr>
              <w:color w:val="C4A100"/>
              <w:sz w:val="23"/>
              <w:szCs w:val="23"/>
            </w:rPr>
          </w:rPrChange>
        </w:rPr>
        <w:t>min_area_garden</w:t>
      </w:r>
      <w:proofErr w:type="spellEnd"/>
      <w:r w:rsidRPr="00DE1F40">
        <w:rPr>
          <w:color w:val="C4A100"/>
          <w:sz w:val="23"/>
          <w:szCs w:val="23"/>
          <w:lang w:val="en-US"/>
          <w:rPrChange w:id="2428" w:author="Josep Pueyo" w:date="2023-09-15T10:35:00Z">
            <w:rPr>
              <w:color w:val="C4A100"/>
              <w:sz w:val="23"/>
              <w:szCs w:val="23"/>
            </w:rPr>
          </w:rPrChange>
        </w:rPr>
        <w:t xml:space="preserve"> =</w:t>
      </w:r>
      <w:r w:rsidRPr="00DE1F40">
        <w:rPr>
          <w:lang w:val="en-US"/>
          <w:rPrChange w:id="2429" w:author="Josep Pueyo" w:date="2023-09-15T10:35:00Z">
            <w:rPr/>
          </w:rPrChange>
        </w:rPr>
        <w:t xml:space="preserve"> </w:t>
      </w:r>
    </w:p>
    <w:p w14:paraId="7A370AAC" w14:textId="77777777" w:rsidR="008D1567" w:rsidRPr="00DE1F40" w:rsidRDefault="00000000">
      <w:pPr>
        <w:pStyle w:val="HTMLPreformatted"/>
        <w:divId w:val="2046445774"/>
        <w:rPr>
          <w:lang w:val="en-US"/>
          <w:rPrChange w:id="2430" w:author="Josep Pueyo" w:date="2023-09-15T10:35:00Z">
            <w:rPr/>
          </w:rPrChange>
        </w:rPr>
      </w:pPr>
      <w:r w:rsidRPr="00DE1F40">
        <w:rPr>
          <w:lang w:val="en-US"/>
          <w:rPrChange w:id="2431" w:author="Josep Pueyo" w:date="2023-09-15T10:35:00Z">
            <w:rPr/>
          </w:rPrChange>
        </w:rPr>
        <w:t xml:space="preserve">                        </w:t>
      </w:r>
      <w:r w:rsidRPr="00DE1F40">
        <w:rPr>
          <w:color w:val="0000CF"/>
          <w:sz w:val="23"/>
          <w:szCs w:val="23"/>
          <w:lang w:val="en-US"/>
          <w:rPrChange w:id="2432" w:author="Josep Pueyo" w:date="2023-09-15T10:35:00Z">
            <w:rPr>
              <w:color w:val="0000CF"/>
              <w:sz w:val="23"/>
              <w:szCs w:val="23"/>
            </w:rPr>
          </w:rPrChange>
        </w:rPr>
        <w:t>10</w:t>
      </w:r>
    </w:p>
    <w:p w14:paraId="2CA15CD9" w14:textId="77777777" w:rsidR="008D1567" w:rsidRPr="00DE1F40" w:rsidRDefault="00000000">
      <w:pPr>
        <w:pStyle w:val="HTMLPreformatted"/>
        <w:divId w:val="2046445774"/>
        <w:rPr>
          <w:lang w:val="en-US"/>
          <w:rPrChange w:id="2433" w:author="Josep Pueyo" w:date="2023-09-15T10:35:00Z">
            <w:rPr/>
          </w:rPrChange>
        </w:rPr>
      </w:pPr>
      <w:r w:rsidRPr="00DE1F40">
        <w:rPr>
          <w:lang w:val="en-US"/>
          <w:rPrChange w:id="2434" w:author="Josep Pueyo" w:date="2023-09-15T10:35:00Z">
            <w:rPr/>
          </w:rPrChange>
        </w:rPr>
        <w:t xml:space="preserve">                        </w:t>
      </w:r>
      <w:r w:rsidRPr="00DE1F40">
        <w:rPr>
          <w:color w:val="000000"/>
          <w:sz w:val="23"/>
          <w:szCs w:val="23"/>
          <w:lang w:val="en-US"/>
          <w:rPrChange w:id="2435" w:author="Josep Pueyo" w:date="2023-09-15T10:35:00Z">
            <w:rPr>
              <w:color w:val="000000"/>
              <w:sz w:val="23"/>
              <w:szCs w:val="23"/>
            </w:rPr>
          </w:rPrChange>
        </w:rPr>
        <w:t>,</w:t>
      </w:r>
      <w:r w:rsidRPr="00DE1F40">
        <w:rPr>
          <w:lang w:val="en-US"/>
          <w:rPrChange w:id="2436" w:author="Josep Pueyo" w:date="2023-09-15T10:35:00Z">
            <w:rPr/>
          </w:rPrChange>
        </w:rPr>
        <w:t xml:space="preserve">                         </w:t>
      </w:r>
    </w:p>
    <w:p w14:paraId="4573CE1E" w14:textId="77777777" w:rsidR="008D1567" w:rsidRPr="00DE1F40" w:rsidRDefault="00000000">
      <w:pPr>
        <w:pStyle w:val="HTMLPreformatted"/>
        <w:divId w:val="2046445774"/>
        <w:rPr>
          <w:lang w:val="en-US"/>
          <w:rPrChange w:id="2437" w:author="Josep Pueyo" w:date="2023-09-15T10:35:00Z">
            <w:rPr/>
          </w:rPrChange>
        </w:rPr>
      </w:pPr>
      <w:r w:rsidRPr="00DE1F40">
        <w:rPr>
          <w:lang w:val="en-US"/>
          <w:rPrChange w:id="2438" w:author="Josep Pueyo" w:date="2023-09-15T10:35:00Z">
            <w:rPr/>
          </w:rPrChange>
        </w:rPr>
        <w:t xml:space="preserve">                        </w:t>
      </w:r>
      <w:r w:rsidRPr="00DE1F40">
        <w:rPr>
          <w:i/>
          <w:iCs/>
          <w:color w:val="8F5903"/>
          <w:sz w:val="23"/>
          <w:szCs w:val="23"/>
          <w:lang w:val="en-US"/>
          <w:rPrChange w:id="2439" w:author="Josep Pueyo" w:date="2023-09-15T10:35:00Z">
            <w:rPr>
              <w:i/>
              <w:iCs/>
              <w:color w:val="8F5903"/>
              <w:sz w:val="23"/>
              <w:szCs w:val="23"/>
            </w:rPr>
          </w:rPrChange>
        </w:rPr>
        <w:t># Exclude smaller private gardens</w:t>
      </w:r>
    </w:p>
    <w:p w14:paraId="06B73436" w14:textId="77777777" w:rsidR="008D1567" w:rsidRPr="00DE1F40" w:rsidRDefault="00000000">
      <w:pPr>
        <w:pStyle w:val="HTMLPreformatted"/>
        <w:divId w:val="2046445774"/>
        <w:rPr>
          <w:lang w:val="en-US"/>
          <w:rPrChange w:id="2440" w:author="Josep Pueyo" w:date="2023-09-15T10:35:00Z">
            <w:rPr/>
          </w:rPrChange>
        </w:rPr>
      </w:pPr>
      <w:r w:rsidRPr="00DE1F40">
        <w:rPr>
          <w:lang w:val="en-US"/>
          <w:rPrChange w:id="2441" w:author="Josep Pueyo" w:date="2023-09-15T10:35:00Z">
            <w:rPr/>
          </w:rPrChange>
        </w:rPr>
        <w:t xml:space="preserve">   </w:t>
      </w:r>
    </w:p>
    <w:p w14:paraId="3D5AB0E4" w14:textId="77777777" w:rsidR="008D1567" w:rsidRPr="00DE1F40" w:rsidRDefault="00000000">
      <w:pPr>
        <w:pStyle w:val="HTMLPreformatted"/>
        <w:divId w:val="2046445774"/>
        <w:rPr>
          <w:lang w:val="en-US"/>
          <w:rPrChange w:id="2442" w:author="Josep Pueyo" w:date="2023-09-15T10:35:00Z">
            <w:rPr/>
          </w:rPrChange>
        </w:rPr>
      </w:pPr>
      <w:r w:rsidRPr="00DE1F40">
        <w:rPr>
          <w:lang w:val="en-US"/>
          <w:rPrChange w:id="2443" w:author="Josep Pueyo" w:date="2023-09-15T10:35:00Z">
            <w:rPr/>
          </w:rPrChange>
        </w:rPr>
        <w:t xml:space="preserve">                        </w:t>
      </w:r>
      <w:proofErr w:type="spellStart"/>
      <w:r w:rsidRPr="00DE1F40">
        <w:rPr>
          <w:color w:val="C4A100"/>
          <w:sz w:val="23"/>
          <w:szCs w:val="23"/>
          <w:lang w:val="en-US"/>
          <w:rPrChange w:id="2444" w:author="Josep Pueyo" w:date="2023-09-15T10:35:00Z">
            <w:rPr>
              <w:color w:val="C4A100"/>
              <w:sz w:val="23"/>
              <w:szCs w:val="23"/>
            </w:rPr>
          </w:rPrChange>
        </w:rPr>
        <w:t>min_area_vacant</w:t>
      </w:r>
      <w:proofErr w:type="spellEnd"/>
      <w:r w:rsidRPr="00DE1F40">
        <w:rPr>
          <w:color w:val="C4A100"/>
          <w:sz w:val="23"/>
          <w:szCs w:val="23"/>
          <w:lang w:val="en-US"/>
          <w:rPrChange w:id="2445" w:author="Josep Pueyo" w:date="2023-09-15T10:35:00Z">
            <w:rPr>
              <w:color w:val="C4A100"/>
              <w:sz w:val="23"/>
              <w:szCs w:val="23"/>
            </w:rPr>
          </w:rPrChange>
        </w:rPr>
        <w:t xml:space="preserve"> =</w:t>
      </w:r>
      <w:r w:rsidRPr="00DE1F40">
        <w:rPr>
          <w:lang w:val="en-US"/>
          <w:rPrChange w:id="2446" w:author="Josep Pueyo" w:date="2023-09-15T10:35:00Z">
            <w:rPr/>
          </w:rPrChange>
        </w:rPr>
        <w:t xml:space="preserve"> </w:t>
      </w:r>
    </w:p>
    <w:p w14:paraId="5B40FA49" w14:textId="77777777" w:rsidR="008D1567" w:rsidRPr="00DE1F40" w:rsidRDefault="00000000">
      <w:pPr>
        <w:pStyle w:val="HTMLPreformatted"/>
        <w:divId w:val="2046445774"/>
        <w:rPr>
          <w:lang w:val="en-US"/>
          <w:rPrChange w:id="2447" w:author="Josep Pueyo" w:date="2023-09-15T10:35:00Z">
            <w:rPr/>
          </w:rPrChange>
        </w:rPr>
      </w:pPr>
      <w:r w:rsidRPr="00DE1F40">
        <w:rPr>
          <w:lang w:val="en-US"/>
          <w:rPrChange w:id="2448" w:author="Josep Pueyo" w:date="2023-09-15T10:35:00Z">
            <w:rPr/>
          </w:rPrChange>
        </w:rPr>
        <w:t xml:space="preserve">                        </w:t>
      </w:r>
      <w:r w:rsidRPr="00DE1F40">
        <w:rPr>
          <w:color w:val="0000CF"/>
          <w:sz w:val="23"/>
          <w:szCs w:val="23"/>
          <w:lang w:val="en-US"/>
          <w:rPrChange w:id="2449" w:author="Josep Pueyo" w:date="2023-09-15T10:35:00Z">
            <w:rPr>
              <w:color w:val="0000CF"/>
              <w:sz w:val="23"/>
              <w:szCs w:val="23"/>
            </w:rPr>
          </w:rPrChange>
        </w:rPr>
        <w:t>100</w:t>
      </w:r>
    </w:p>
    <w:p w14:paraId="66CEAC17" w14:textId="77777777" w:rsidR="008D1567" w:rsidRPr="00DE1F40" w:rsidRDefault="00000000">
      <w:pPr>
        <w:pStyle w:val="HTMLPreformatted"/>
        <w:divId w:val="2046445774"/>
        <w:rPr>
          <w:lang w:val="en-US"/>
          <w:rPrChange w:id="2450" w:author="Josep Pueyo" w:date="2023-09-15T10:35:00Z">
            <w:rPr/>
          </w:rPrChange>
        </w:rPr>
      </w:pPr>
      <w:r w:rsidRPr="00DE1F40">
        <w:rPr>
          <w:lang w:val="en-US"/>
          <w:rPrChange w:id="2451" w:author="Josep Pueyo" w:date="2023-09-15T10:35:00Z">
            <w:rPr/>
          </w:rPrChange>
        </w:rPr>
        <w:t xml:space="preserve">                        </w:t>
      </w:r>
      <w:r w:rsidRPr="00DE1F40">
        <w:rPr>
          <w:color w:val="000000"/>
          <w:sz w:val="23"/>
          <w:szCs w:val="23"/>
          <w:lang w:val="en-US"/>
          <w:rPrChange w:id="2452" w:author="Josep Pueyo" w:date="2023-09-15T10:35:00Z">
            <w:rPr>
              <w:color w:val="000000"/>
              <w:sz w:val="23"/>
              <w:szCs w:val="23"/>
            </w:rPr>
          </w:rPrChange>
        </w:rPr>
        <w:t>,</w:t>
      </w:r>
      <w:r w:rsidRPr="00DE1F40">
        <w:rPr>
          <w:lang w:val="en-US"/>
          <w:rPrChange w:id="2453" w:author="Josep Pueyo" w:date="2023-09-15T10:35:00Z">
            <w:rPr/>
          </w:rPrChange>
        </w:rPr>
        <w:t xml:space="preserve">                       </w:t>
      </w:r>
    </w:p>
    <w:p w14:paraId="21ACEBF0" w14:textId="77777777" w:rsidR="008D1567" w:rsidRPr="00DE1F40" w:rsidRDefault="00000000">
      <w:pPr>
        <w:pStyle w:val="HTMLPreformatted"/>
        <w:divId w:val="2046445774"/>
        <w:rPr>
          <w:lang w:val="en-US"/>
          <w:rPrChange w:id="2454" w:author="Josep Pueyo" w:date="2023-09-15T10:35:00Z">
            <w:rPr/>
          </w:rPrChange>
        </w:rPr>
      </w:pPr>
      <w:r w:rsidRPr="00DE1F40">
        <w:rPr>
          <w:lang w:val="en-US"/>
          <w:rPrChange w:id="2455" w:author="Josep Pueyo" w:date="2023-09-15T10:35:00Z">
            <w:rPr/>
          </w:rPrChange>
        </w:rPr>
        <w:t xml:space="preserve">                        </w:t>
      </w:r>
      <w:r w:rsidRPr="00DE1F40">
        <w:rPr>
          <w:i/>
          <w:iCs/>
          <w:color w:val="8F5903"/>
          <w:sz w:val="23"/>
          <w:szCs w:val="23"/>
          <w:lang w:val="en-US"/>
          <w:rPrChange w:id="2456" w:author="Josep Pueyo" w:date="2023-09-15T10:35:00Z">
            <w:rPr>
              <w:i/>
              <w:iCs/>
              <w:color w:val="8F5903"/>
              <w:sz w:val="23"/>
              <w:szCs w:val="23"/>
            </w:rPr>
          </w:rPrChange>
        </w:rPr>
        <w:t># Exclude smaller vacant plots</w:t>
      </w:r>
    </w:p>
    <w:p w14:paraId="01E41A27" w14:textId="77777777" w:rsidR="008D1567" w:rsidRPr="00DE1F40" w:rsidRDefault="00000000">
      <w:pPr>
        <w:pStyle w:val="HTMLPreformatted"/>
        <w:divId w:val="2046445774"/>
        <w:rPr>
          <w:lang w:val="en-US"/>
          <w:rPrChange w:id="2457" w:author="Josep Pueyo" w:date="2023-09-15T10:35:00Z">
            <w:rPr/>
          </w:rPrChange>
        </w:rPr>
      </w:pPr>
      <w:r w:rsidRPr="00DE1F40">
        <w:rPr>
          <w:lang w:val="en-US"/>
          <w:rPrChange w:id="2458" w:author="Josep Pueyo" w:date="2023-09-15T10:35:00Z">
            <w:rPr/>
          </w:rPrChange>
        </w:rPr>
        <w:t xml:space="preserve">   </w:t>
      </w:r>
    </w:p>
    <w:p w14:paraId="26CBF3FB" w14:textId="77777777" w:rsidR="008D1567" w:rsidRPr="00DE1F40" w:rsidRDefault="00000000">
      <w:pPr>
        <w:pStyle w:val="HTMLPreformatted"/>
        <w:divId w:val="2046445774"/>
        <w:rPr>
          <w:lang w:val="en-US"/>
          <w:rPrChange w:id="2459" w:author="Josep Pueyo" w:date="2023-09-15T10:35:00Z">
            <w:rPr/>
          </w:rPrChange>
        </w:rPr>
      </w:pPr>
      <w:r w:rsidRPr="00DE1F40">
        <w:rPr>
          <w:lang w:val="en-US"/>
          <w:rPrChange w:id="2460" w:author="Josep Pueyo" w:date="2023-09-15T10:35:00Z">
            <w:rPr/>
          </w:rPrChange>
        </w:rPr>
        <w:t xml:space="preserve">                        </w:t>
      </w:r>
      <w:proofErr w:type="spellStart"/>
      <w:r w:rsidRPr="00DE1F40">
        <w:rPr>
          <w:color w:val="C4A100"/>
          <w:sz w:val="23"/>
          <w:szCs w:val="23"/>
          <w:lang w:val="en-US"/>
          <w:rPrChange w:id="2461" w:author="Josep Pueyo" w:date="2023-09-15T10:35:00Z">
            <w:rPr>
              <w:color w:val="C4A100"/>
              <w:sz w:val="23"/>
              <w:szCs w:val="23"/>
            </w:rPr>
          </w:rPrChange>
        </w:rPr>
        <w:t>min_area_rooftop</w:t>
      </w:r>
      <w:proofErr w:type="spellEnd"/>
      <w:r w:rsidRPr="00DE1F40">
        <w:rPr>
          <w:color w:val="C4A100"/>
          <w:sz w:val="23"/>
          <w:szCs w:val="23"/>
          <w:lang w:val="en-US"/>
          <w:rPrChange w:id="2462" w:author="Josep Pueyo" w:date="2023-09-15T10:35:00Z">
            <w:rPr>
              <w:color w:val="C4A100"/>
              <w:sz w:val="23"/>
              <w:szCs w:val="23"/>
            </w:rPr>
          </w:rPrChange>
        </w:rPr>
        <w:t xml:space="preserve"> =</w:t>
      </w:r>
      <w:r w:rsidRPr="00DE1F40">
        <w:rPr>
          <w:lang w:val="en-US"/>
          <w:rPrChange w:id="2463" w:author="Josep Pueyo" w:date="2023-09-15T10:35:00Z">
            <w:rPr/>
          </w:rPrChange>
        </w:rPr>
        <w:t xml:space="preserve"> </w:t>
      </w:r>
    </w:p>
    <w:p w14:paraId="795BA54C" w14:textId="77777777" w:rsidR="008D1567" w:rsidRPr="00DE1F40" w:rsidRDefault="00000000">
      <w:pPr>
        <w:pStyle w:val="HTMLPreformatted"/>
        <w:divId w:val="2046445774"/>
        <w:rPr>
          <w:lang w:val="en-US"/>
          <w:rPrChange w:id="2464" w:author="Josep Pueyo" w:date="2023-09-15T10:35:00Z">
            <w:rPr/>
          </w:rPrChange>
        </w:rPr>
      </w:pPr>
      <w:r w:rsidRPr="00DE1F40">
        <w:rPr>
          <w:lang w:val="en-US"/>
          <w:rPrChange w:id="2465" w:author="Josep Pueyo" w:date="2023-09-15T10:35:00Z">
            <w:rPr/>
          </w:rPrChange>
        </w:rPr>
        <w:t xml:space="preserve">                        </w:t>
      </w:r>
      <w:r w:rsidRPr="00DE1F40">
        <w:rPr>
          <w:color w:val="0000CF"/>
          <w:sz w:val="23"/>
          <w:szCs w:val="23"/>
          <w:lang w:val="en-US"/>
          <w:rPrChange w:id="2466" w:author="Josep Pueyo" w:date="2023-09-15T10:35:00Z">
            <w:rPr>
              <w:color w:val="0000CF"/>
              <w:sz w:val="23"/>
              <w:szCs w:val="23"/>
            </w:rPr>
          </w:rPrChange>
        </w:rPr>
        <w:t>100</w:t>
      </w:r>
    </w:p>
    <w:p w14:paraId="4BE13F88" w14:textId="77777777" w:rsidR="008D1567" w:rsidRPr="00DE1F40" w:rsidRDefault="00000000">
      <w:pPr>
        <w:pStyle w:val="HTMLPreformatted"/>
        <w:divId w:val="2046445774"/>
        <w:rPr>
          <w:lang w:val="en-US"/>
          <w:rPrChange w:id="2467" w:author="Josep Pueyo" w:date="2023-09-15T10:35:00Z">
            <w:rPr/>
          </w:rPrChange>
        </w:rPr>
      </w:pPr>
      <w:r w:rsidRPr="00DE1F40">
        <w:rPr>
          <w:lang w:val="en-US"/>
          <w:rPrChange w:id="2468" w:author="Josep Pueyo" w:date="2023-09-15T10:35:00Z">
            <w:rPr/>
          </w:rPrChange>
        </w:rPr>
        <w:t xml:space="preserve">                        </w:t>
      </w:r>
      <w:r w:rsidRPr="00DE1F40">
        <w:rPr>
          <w:color w:val="000000"/>
          <w:sz w:val="23"/>
          <w:szCs w:val="23"/>
          <w:lang w:val="en-US"/>
          <w:rPrChange w:id="2469" w:author="Josep Pueyo" w:date="2023-09-15T10:35:00Z">
            <w:rPr>
              <w:color w:val="000000"/>
              <w:sz w:val="23"/>
              <w:szCs w:val="23"/>
            </w:rPr>
          </w:rPrChange>
        </w:rPr>
        <w:t>,</w:t>
      </w:r>
      <w:r w:rsidRPr="00DE1F40">
        <w:rPr>
          <w:lang w:val="en-US"/>
          <w:rPrChange w:id="2470" w:author="Josep Pueyo" w:date="2023-09-15T10:35:00Z">
            <w:rPr/>
          </w:rPrChange>
        </w:rPr>
        <w:t xml:space="preserve">                      </w:t>
      </w:r>
    </w:p>
    <w:p w14:paraId="1B4F260A" w14:textId="77777777" w:rsidR="008D1567" w:rsidRPr="00DE1F40" w:rsidRDefault="00000000">
      <w:pPr>
        <w:pStyle w:val="HTMLPreformatted"/>
        <w:divId w:val="2046445774"/>
        <w:rPr>
          <w:lang w:val="en-US"/>
          <w:rPrChange w:id="2471" w:author="Josep Pueyo" w:date="2023-09-15T10:35:00Z">
            <w:rPr/>
          </w:rPrChange>
        </w:rPr>
      </w:pPr>
      <w:r w:rsidRPr="00DE1F40">
        <w:rPr>
          <w:lang w:val="en-US"/>
          <w:rPrChange w:id="2472" w:author="Josep Pueyo" w:date="2023-09-15T10:35:00Z">
            <w:rPr/>
          </w:rPrChange>
        </w:rPr>
        <w:t xml:space="preserve">                        </w:t>
      </w:r>
      <w:r w:rsidRPr="00DE1F40">
        <w:rPr>
          <w:i/>
          <w:iCs/>
          <w:color w:val="8F5903"/>
          <w:sz w:val="23"/>
          <w:szCs w:val="23"/>
          <w:lang w:val="en-US"/>
          <w:rPrChange w:id="2473" w:author="Josep Pueyo" w:date="2023-09-15T10:35:00Z">
            <w:rPr>
              <w:i/>
              <w:iCs/>
              <w:color w:val="8F5903"/>
              <w:sz w:val="23"/>
              <w:szCs w:val="23"/>
            </w:rPr>
          </w:rPrChange>
        </w:rPr>
        <w:t># Exclude smaller rooftops</w:t>
      </w:r>
    </w:p>
    <w:p w14:paraId="46731B1C" w14:textId="77777777" w:rsidR="008D1567" w:rsidRPr="00DE1F40" w:rsidRDefault="00000000">
      <w:pPr>
        <w:pStyle w:val="HTMLPreformatted"/>
        <w:divId w:val="2046445774"/>
        <w:rPr>
          <w:lang w:val="en-US"/>
          <w:rPrChange w:id="2474" w:author="Josep Pueyo" w:date="2023-09-15T10:35:00Z">
            <w:rPr/>
          </w:rPrChange>
        </w:rPr>
      </w:pPr>
      <w:r w:rsidRPr="00DE1F40">
        <w:rPr>
          <w:lang w:val="en-US"/>
          <w:rPrChange w:id="2475" w:author="Josep Pueyo" w:date="2023-09-15T10:35:00Z">
            <w:rPr/>
          </w:rPrChange>
        </w:rPr>
        <w:t xml:space="preserve">   </w:t>
      </w:r>
    </w:p>
    <w:p w14:paraId="48E3D3F8" w14:textId="77777777" w:rsidR="008D1567" w:rsidRPr="00DE1F40" w:rsidRDefault="00000000">
      <w:pPr>
        <w:pStyle w:val="HTMLPreformatted"/>
        <w:divId w:val="2046445774"/>
        <w:rPr>
          <w:lang w:val="en-US"/>
          <w:rPrChange w:id="2476" w:author="Josep Pueyo" w:date="2023-09-15T10:35:00Z">
            <w:rPr/>
          </w:rPrChange>
        </w:rPr>
      </w:pPr>
      <w:r w:rsidRPr="00DE1F40">
        <w:rPr>
          <w:lang w:val="en-US"/>
          <w:rPrChange w:id="2477" w:author="Josep Pueyo" w:date="2023-09-15T10:35:00Z">
            <w:rPr/>
          </w:rPrChange>
        </w:rPr>
        <w:t xml:space="preserve">                        </w:t>
      </w:r>
      <w:proofErr w:type="spellStart"/>
      <w:r w:rsidRPr="00DE1F40">
        <w:rPr>
          <w:color w:val="C4A100"/>
          <w:sz w:val="23"/>
          <w:szCs w:val="23"/>
          <w:lang w:val="en-US"/>
          <w:rPrChange w:id="2478" w:author="Josep Pueyo" w:date="2023-09-15T10:35:00Z">
            <w:rPr>
              <w:color w:val="C4A100"/>
              <w:sz w:val="23"/>
              <w:szCs w:val="23"/>
            </w:rPr>
          </w:rPrChange>
        </w:rPr>
        <w:t>private_gardens_from</w:t>
      </w:r>
      <w:proofErr w:type="spellEnd"/>
      <w:r w:rsidRPr="00DE1F40">
        <w:rPr>
          <w:color w:val="C4A100"/>
          <w:sz w:val="23"/>
          <w:szCs w:val="23"/>
          <w:lang w:val="en-US"/>
          <w:rPrChange w:id="2479" w:author="Josep Pueyo" w:date="2023-09-15T10:35:00Z">
            <w:rPr>
              <w:color w:val="C4A100"/>
              <w:sz w:val="23"/>
              <w:szCs w:val="23"/>
            </w:rPr>
          </w:rPrChange>
        </w:rPr>
        <w:t xml:space="preserve"> =</w:t>
      </w:r>
      <w:r w:rsidRPr="00DE1F40">
        <w:rPr>
          <w:lang w:val="en-US"/>
          <w:rPrChange w:id="2480" w:author="Josep Pueyo" w:date="2023-09-15T10:35:00Z">
            <w:rPr/>
          </w:rPrChange>
        </w:rPr>
        <w:t xml:space="preserve"> </w:t>
      </w:r>
    </w:p>
    <w:p w14:paraId="67479FEB" w14:textId="77777777" w:rsidR="008D1567" w:rsidRPr="00DE1F40" w:rsidRDefault="00000000">
      <w:pPr>
        <w:pStyle w:val="HTMLPreformatted"/>
        <w:divId w:val="2046445774"/>
        <w:rPr>
          <w:lang w:val="en-US"/>
          <w:rPrChange w:id="2481" w:author="Josep Pueyo" w:date="2023-09-15T10:35:00Z">
            <w:rPr/>
          </w:rPrChange>
        </w:rPr>
      </w:pPr>
      <w:r w:rsidRPr="00DE1F40">
        <w:rPr>
          <w:lang w:val="en-US"/>
          <w:rPrChange w:id="2482" w:author="Josep Pueyo" w:date="2023-09-15T10:35:00Z">
            <w:rPr/>
          </w:rPrChange>
        </w:rPr>
        <w:t xml:space="preserve">                        </w:t>
      </w:r>
      <w:r w:rsidRPr="00DE1F40">
        <w:rPr>
          <w:color w:val="2F7404"/>
          <w:sz w:val="23"/>
          <w:szCs w:val="23"/>
          <w:lang w:val="en-US"/>
          <w:rPrChange w:id="2483" w:author="Josep Pueyo" w:date="2023-09-15T10:35:00Z">
            <w:rPr>
              <w:color w:val="2F7404"/>
              <w:sz w:val="23"/>
              <w:szCs w:val="23"/>
            </w:rPr>
          </w:rPrChange>
        </w:rPr>
        <w:t>"Normal garden"</w:t>
      </w:r>
    </w:p>
    <w:p w14:paraId="41CED782" w14:textId="77777777" w:rsidR="008D1567" w:rsidRPr="00DE1F40" w:rsidRDefault="00000000">
      <w:pPr>
        <w:pStyle w:val="HTMLPreformatted"/>
        <w:divId w:val="2046445774"/>
        <w:rPr>
          <w:lang w:val="en-US"/>
          <w:rPrChange w:id="2484" w:author="Josep Pueyo" w:date="2023-09-15T10:35:00Z">
            <w:rPr/>
          </w:rPrChange>
        </w:rPr>
      </w:pPr>
      <w:r w:rsidRPr="00DE1F40">
        <w:rPr>
          <w:lang w:val="en-US"/>
          <w:rPrChange w:id="2485" w:author="Josep Pueyo" w:date="2023-09-15T10:35:00Z">
            <w:rPr/>
          </w:rPrChange>
        </w:rPr>
        <w:t xml:space="preserve">                        </w:t>
      </w:r>
      <w:r w:rsidRPr="00DE1F40">
        <w:rPr>
          <w:color w:val="000000"/>
          <w:sz w:val="23"/>
          <w:szCs w:val="23"/>
          <w:lang w:val="en-US"/>
          <w:rPrChange w:id="2486" w:author="Josep Pueyo" w:date="2023-09-15T10:35:00Z">
            <w:rPr>
              <w:color w:val="000000"/>
              <w:sz w:val="23"/>
              <w:szCs w:val="23"/>
            </w:rPr>
          </w:rPrChange>
        </w:rPr>
        <w:t>,</w:t>
      </w:r>
      <w:r w:rsidRPr="00DE1F40">
        <w:rPr>
          <w:lang w:val="en-US"/>
          <w:rPrChange w:id="2487" w:author="Josep Pueyo" w:date="2023-09-15T10:35:00Z">
            <w:rPr/>
          </w:rPrChange>
        </w:rPr>
        <w:t xml:space="preserve">    </w:t>
      </w:r>
    </w:p>
    <w:p w14:paraId="372E6799" w14:textId="77777777" w:rsidR="008D1567" w:rsidRPr="00DE1F40" w:rsidRDefault="00000000">
      <w:pPr>
        <w:pStyle w:val="HTMLPreformatted"/>
        <w:divId w:val="2046445774"/>
        <w:rPr>
          <w:lang w:val="en-US"/>
          <w:rPrChange w:id="2488" w:author="Josep Pueyo" w:date="2023-09-15T10:35:00Z">
            <w:rPr/>
          </w:rPrChange>
        </w:rPr>
      </w:pPr>
      <w:r w:rsidRPr="00DE1F40">
        <w:rPr>
          <w:lang w:val="en-US"/>
          <w:rPrChange w:id="2489" w:author="Josep Pueyo" w:date="2023-09-15T10:35:00Z">
            <w:rPr/>
          </w:rPrChange>
        </w:rPr>
        <w:lastRenderedPageBreak/>
        <w:t xml:space="preserve">                        </w:t>
      </w:r>
      <w:r w:rsidRPr="00DE1F40">
        <w:rPr>
          <w:i/>
          <w:iCs/>
          <w:color w:val="8F5903"/>
          <w:sz w:val="23"/>
          <w:szCs w:val="23"/>
          <w:lang w:val="en-US"/>
          <w:rPrChange w:id="2490" w:author="Josep Pueyo" w:date="2023-09-15T10:35:00Z">
            <w:rPr>
              <w:i/>
              <w:iCs/>
              <w:color w:val="8F5903"/>
              <w:sz w:val="23"/>
              <w:szCs w:val="23"/>
            </w:rPr>
          </w:rPrChange>
        </w:rPr>
        <w:t># Land uses to be converted to private edible gardens</w:t>
      </w:r>
    </w:p>
    <w:p w14:paraId="0A493C77" w14:textId="77777777" w:rsidR="008D1567" w:rsidRPr="00DE1F40" w:rsidRDefault="00000000">
      <w:pPr>
        <w:pStyle w:val="HTMLPreformatted"/>
        <w:divId w:val="2046445774"/>
        <w:rPr>
          <w:lang w:val="en-US"/>
          <w:rPrChange w:id="2491" w:author="Josep Pueyo" w:date="2023-09-15T10:35:00Z">
            <w:rPr/>
          </w:rPrChange>
        </w:rPr>
      </w:pPr>
      <w:r w:rsidRPr="00DE1F40">
        <w:rPr>
          <w:lang w:val="en-US"/>
          <w:rPrChange w:id="2492" w:author="Josep Pueyo" w:date="2023-09-15T10:35:00Z">
            <w:rPr/>
          </w:rPrChange>
        </w:rPr>
        <w:t xml:space="preserve">   </w:t>
      </w:r>
    </w:p>
    <w:p w14:paraId="36A15994" w14:textId="77777777" w:rsidR="008D1567" w:rsidRPr="00DE1F40" w:rsidRDefault="00000000">
      <w:pPr>
        <w:pStyle w:val="HTMLPreformatted"/>
        <w:divId w:val="2046445774"/>
        <w:rPr>
          <w:lang w:val="en-US"/>
          <w:rPrChange w:id="2493" w:author="Josep Pueyo" w:date="2023-09-15T10:35:00Z">
            <w:rPr/>
          </w:rPrChange>
        </w:rPr>
      </w:pPr>
      <w:r w:rsidRPr="00DE1F40">
        <w:rPr>
          <w:lang w:val="en-US"/>
          <w:rPrChange w:id="2494" w:author="Josep Pueyo" w:date="2023-09-15T10:35:00Z">
            <w:rPr/>
          </w:rPrChange>
        </w:rPr>
        <w:t xml:space="preserve">                        </w:t>
      </w:r>
      <w:proofErr w:type="spellStart"/>
      <w:r w:rsidRPr="00DE1F40">
        <w:rPr>
          <w:color w:val="C4A100"/>
          <w:sz w:val="23"/>
          <w:szCs w:val="23"/>
          <w:lang w:val="en-US"/>
          <w:rPrChange w:id="2495" w:author="Josep Pueyo" w:date="2023-09-15T10:35:00Z">
            <w:rPr>
              <w:color w:val="C4A100"/>
              <w:sz w:val="23"/>
              <w:szCs w:val="23"/>
            </w:rPr>
          </w:rPrChange>
        </w:rPr>
        <w:t>vacant_from</w:t>
      </w:r>
      <w:proofErr w:type="spellEnd"/>
      <w:r w:rsidRPr="00DE1F40">
        <w:rPr>
          <w:color w:val="C4A100"/>
          <w:sz w:val="23"/>
          <w:szCs w:val="23"/>
          <w:lang w:val="en-US"/>
          <w:rPrChange w:id="2496" w:author="Josep Pueyo" w:date="2023-09-15T10:35:00Z">
            <w:rPr>
              <w:color w:val="C4A100"/>
              <w:sz w:val="23"/>
              <w:szCs w:val="23"/>
            </w:rPr>
          </w:rPrChange>
        </w:rPr>
        <w:t xml:space="preserve"> =</w:t>
      </w:r>
      <w:r w:rsidRPr="00DE1F40">
        <w:rPr>
          <w:lang w:val="en-US"/>
          <w:rPrChange w:id="2497" w:author="Josep Pueyo" w:date="2023-09-15T10:35:00Z">
            <w:rPr/>
          </w:rPrChange>
        </w:rPr>
        <w:t xml:space="preserve"> </w:t>
      </w:r>
    </w:p>
    <w:p w14:paraId="66F64D04" w14:textId="77777777" w:rsidR="008D1567" w:rsidRPr="00DE1F40" w:rsidRDefault="00000000">
      <w:pPr>
        <w:pStyle w:val="HTMLPreformatted"/>
        <w:divId w:val="2046445774"/>
        <w:rPr>
          <w:lang w:val="en-US"/>
          <w:rPrChange w:id="2498" w:author="Josep Pueyo" w:date="2023-09-15T10:35:00Z">
            <w:rPr/>
          </w:rPrChange>
        </w:rPr>
      </w:pPr>
      <w:r w:rsidRPr="00DE1F40">
        <w:rPr>
          <w:lang w:val="en-US"/>
          <w:rPrChange w:id="2499" w:author="Josep Pueyo" w:date="2023-09-15T10:35:00Z">
            <w:rPr/>
          </w:rPrChange>
        </w:rPr>
        <w:t xml:space="preserve">                        </w:t>
      </w:r>
      <w:r w:rsidRPr="00DE1F40">
        <w:rPr>
          <w:color w:val="2F7404"/>
          <w:sz w:val="23"/>
          <w:szCs w:val="23"/>
          <w:lang w:val="en-US"/>
          <w:rPrChange w:id="2500" w:author="Josep Pueyo" w:date="2023-09-15T10:35:00Z">
            <w:rPr>
              <w:color w:val="2F7404"/>
              <w:sz w:val="23"/>
              <w:szCs w:val="23"/>
            </w:rPr>
          </w:rPrChange>
        </w:rPr>
        <w:t>"Vacant"</w:t>
      </w:r>
    </w:p>
    <w:p w14:paraId="11F592E2" w14:textId="77777777" w:rsidR="008D1567" w:rsidRPr="00DE1F40" w:rsidRDefault="00000000">
      <w:pPr>
        <w:pStyle w:val="HTMLPreformatted"/>
        <w:divId w:val="2046445774"/>
        <w:rPr>
          <w:lang w:val="en-US"/>
          <w:rPrChange w:id="2501" w:author="Josep Pueyo" w:date="2023-09-15T10:35:00Z">
            <w:rPr/>
          </w:rPrChange>
        </w:rPr>
      </w:pPr>
      <w:r w:rsidRPr="00DE1F40">
        <w:rPr>
          <w:lang w:val="en-US"/>
          <w:rPrChange w:id="2502" w:author="Josep Pueyo" w:date="2023-09-15T10:35:00Z">
            <w:rPr/>
          </w:rPrChange>
        </w:rPr>
        <w:t xml:space="preserve">                        </w:t>
      </w:r>
      <w:r w:rsidRPr="00DE1F40">
        <w:rPr>
          <w:color w:val="000000"/>
          <w:sz w:val="23"/>
          <w:szCs w:val="23"/>
          <w:lang w:val="en-US"/>
          <w:rPrChange w:id="2503" w:author="Josep Pueyo" w:date="2023-09-15T10:35:00Z">
            <w:rPr>
              <w:color w:val="000000"/>
              <w:sz w:val="23"/>
              <w:szCs w:val="23"/>
            </w:rPr>
          </w:rPrChange>
        </w:rPr>
        <w:t>,</w:t>
      </w:r>
      <w:r w:rsidRPr="00DE1F40">
        <w:rPr>
          <w:lang w:val="en-US"/>
          <w:rPrChange w:id="2504" w:author="Josep Pueyo" w:date="2023-09-15T10:35:00Z">
            <w:rPr/>
          </w:rPrChange>
        </w:rPr>
        <w:t xml:space="preserve">                      </w:t>
      </w:r>
    </w:p>
    <w:p w14:paraId="1510A851" w14:textId="77777777" w:rsidR="008D1567" w:rsidRPr="00DE1F40" w:rsidRDefault="00000000">
      <w:pPr>
        <w:pStyle w:val="HTMLPreformatted"/>
        <w:divId w:val="2046445774"/>
        <w:rPr>
          <w:lang w:val="en-US"/>
          <w:rPrChange w:id="2505" w:author="Josep Pueyo" w:date="2023-09-15T10:35:00Z">
            <w:rPr/>
          </w:rPrChange>
        </w:rPr>
      </w:pPr>
      <w:r w:rsidRPr="00DE1F40">
        <w:rPr>
          <w:lang w:val="en-US"/>
          <w:rPrChange w:id="2506" w:author="Josep Pueyo" w:date="2023-09-15T10:35:00Z">
            <w:rPr/>
          </w:rPrChange>
        </w:rPr>
        <w:t xml:space="preserve">                        </w:t>
      </w:r>
      <w:r w:rsidRPr="00DE1F40">
        <w:rPr>
          <w:i/>
          <w:iCs/>
          <w:color w:val="8F5903"/>
          <w:sz w:val="23"/>
          <w:szCs w:val="23"/>
          <w:lang w:val="en-US"/>
          <w:rPrChange w:id="2507" w:author="Josep Pueyo" w:date="2023-09-15T10:35:00Z">
            <w:rPr>
              <w:i/>
              <w:iCs/>
              <w:color w:val="8F5903"/>
              <w:sz w:val="23"/>
              <w:szCs w:val="23"/>
            </w:rPr>
          </w:rPrChange>
        </w:rPr>
        <w:t># Land uses to be converted to gardens on ground</w:t>
      </w:r>
    </w:p>
    <w:p w14:paraId="3B15F874" w14:textId="77777777" w:rsidR="008D1567" w:rsidRPr="00DE1F40" w:rsidRDefault="00000000">
      <w:pPr>
        <w:pStyle w:val="HTMLPreformatted"/>
        <w:divId w:val="2046445774"/>
        <w:rPr>
          <w:lang w:val="en-US"/>
          <w:rPrChange w:id="2508" w:author="Josep Pueyo" w:date="2023-09-15T10:35:00Z">
            <w:rPr/>
          </w:rPrChange>
        </w:rPr>
      </w:pPr>
      <w:r w:rsidRPr="00DE1F40">
        <w:rPr>
          <w:lang w:val="en-US"/>
          <w:rPrChange w:id="2509" w:author="Josep Pueyo" w:date="2023-09-15T10:35:00Z">
            <w:rPr/>
          </w:rPrChange>
        </w:rPr>
        <w:t xml:space="preserve">   </w:t>
      </w:r>
    </w:p>
    <w:p w14:paraId="54E9497D" w14:textId="77777777" w:rsidR="008D1567" w:rsidRPr="00DE1F40" w:rsidRDefault="00000000">
      <w:pPr>
        <w:pStyle w:val="HTMLPreformatted"/>
        <w:divId w:val="2046445774"/>
        <w:rPr>
          <w:lang w:val="en-US"/>
          <w:rPrChange w:id="2510" w:author="Josep Pueyo" w:date="2023-09-15T10:35:00Z">
            <w:rPr/>
          </w:rPrChange>
        </w:rPr>
      </w:pPr>
      <w:r w:rsidRPr="00DE1F40">
        <w:rPr>
          <w:lang w:val="en-US"/>
          <w:rPrChange w:id="2511" w:author="Josep Pueyo" w:date="2023-09-15T10:35:00Z">
            <w:rPr/>
          </w:rPrChange>
        </w:rPr>
        <w:t xml:space="preserve">                        </w:t>
      </w:r>
      <w:proofErr w:type="spellStart"/>
      <w:r w:rsidRPr="00DE1F40">
        <w:rPr>
          <w:color w:val="C4A100"/>
          <w:sz w:val="23"/>
          <w:szCs w:val="23"/>
          <w:lang w:val="en-US"/>
          <w:rPrChange w:id="2512" w:author="Josep Pueyo" w:date="2023-09-15T10:35:00Z">
            <w:rPr>
              <w:color w:val="C4A100"/>
              <w:sz w:val="23"/>
              <w:szCs w:val="23"/>
            </w:rPr>
          </w:rPrChange>
        </w:rPr>
        <w:t>rooftop_from</w:t>
      </w:r>
      <w:proofErr w:type="spellEnd"/>
      <w:r w:rsidRPr="00DE1F40">
        <w:rPr>
          <w:color w:val="C4A100"/>
          <w:sz w:val="23"/>
          <w:szCs w:val="23"/>
          <w:lang w:val="en-US"/>
          <w:rPrChange w:id="2513" w:author="Josep Pueyo" w:date="2023-09-15T10:35:00Z">
            <w:rPr>
              <w:color w:val="C4A100"/>
              <w:sz w:val="23"/>
              <w:szCs w:val="23"/>
            </w:rPr>
          </w:rPrChange>
        </w:rPr>
        <w:t xml:space="preserve"> =</w:t>
      </w:r>
      <w:r w:rsidRPr="00DE1F40">
        <w:rPr>
          <w:lang w:val="en-US"/>
          <w:rPrChange w:id="2514" w:author="Josep Pueyo" w:date="2023-09-15T10:35:00Z">
            <w:rPr/>
          </w:rPrChange>
        </w:rPr>
        <w:t xml:space="preserve"> </w:t>
      </w:r>
    </w:p>
    <w:p w14:paraId="14B527F7" w14:textId="77777777" w:rsidR="008D1567" w:rsidRPr="00DE1F40" w:rsidRDefault="00000000">
      <w:pPr>
        <w:pStyle w:val="HTMLPreformatted"/>
        <w:divId w:val="2046445774"/>
        <w:rPr>
          <w:lang w:val="en-US"/>
          <w:rPrChange w:id="2515" w:author="Josep Pueyo" w:date="2023-09-15T10:35:00Z">
            <w:rPr/>
          </w:rPrChange>
        </w:rPr>
      </w:pPr>
      <w:r w:rsidRPr="00DE1F40">
        <w:rPr>
          <w:lang w:val="en-US"/>
          <w:rPrChange w:id="2516" w:author="Josep Pueyo" w:date="2023-09-15T10:35:00Z">
            <w:rPr/>
          </w:rPrChange>
        </w:rPr>
        <w:t xml:space="preserve">                        </w:t>
      </w:r>
      <w:r w:rsidRPr="00DE1F40">
        <w:rPr>
          <w:color w:val="2F7404"/>
          <w:sz w:val="23"/>
          <w:szCs w:val="23"/>
          <w:lang w:val="en-US"/>
          <w:rPrChange w:id="2517" w:author="Josep Pueyo" w:date="2023-09-15T10:35:00Z">
            <w:rPr>
              <w:color w:val="2F7404"/>
              <w:sz w:val="23"/>
              <w:szCs w:val="23"/>
            </w:rPr>
          </w:rPrChange>
        </w:rPr>
        <w:t>"Rooftop"</w:t>
      </w:r>
    </w:p>
    <w:p w14:paraId="04CAE342" w14:textId="77777777" w:rsidR="008D1567" w:rsidRPr="00DE1F40" w:rsidRDefault="00000000">
      <w:pPr>
        <w:pStyle w:val="HTMLPreformatted"/>
        <w:divId w:val="2046445774"/>
        <w:rPr>
          <w:lang w:val="en-US"/>
          <w:rPrChange w:id="2518" w:author="Josep Pueyo" w:date="2023-09-15T10:35:00Z">
            <w:rPr/>
          </w:rPrChange>
        </w:rPr>
      </w:pPr>
      <w:r w:rsidRPr="00DE1F40">
        <w:rPr>
          <w:lang w:val="en-US"/>
          <w:rPrChange w:id="2519" w:author="Josep Pueyo" w:date="2023-09-15T10:35:00Z">
            <w:rPr/>
          </w:rPrChange>
        </w:rPr>
        <w:t xml:space="preserve">                        </w:t>
      </w:r>
      <w:r w:rsidRPr="00DE1F40">
        <w:rPr>
          <w:color w:val="000000"/>
          <w:sz w:val="23"/>
          <w:szCs w:val="23"/>
          <w:lang w:val="en-US"/>
          <w:rPrChange w:id="2520" w:author="Josep Pueyo" w:date="2023-09-15T10:35:00Z">
            <w:rPr>
              <w:color w:val="000000"/>
              <w:sz w:val="23"/>
              <w:szCs w:val="23"/>
            </w:rPr>
          </w:rPrChange>
        </w:rPr>
        <w:t>,</w:t>
      </w:r>
      <w:r w:rsidRPr="00DE1F40">
        <w:rPr>
          <w:lang w:val="en-US"/>
          <w:rPrChange w:id="2521" w:author="Josep Pueyo" w:date="2023-09-15T10:35:00Z">
            <w:rPr/>
          </w:rPrChange>
        </w:rPr>
        <w:t xml:space="preserve">                   </w:t>
      </w:r>
    </w:p>
    <w:p w14:paraId="767D1B1D" w14:textId="77777777" w:rsidR="008D1567" w:rsidRPr="00DE1F40" w:rsidRDefault="00000000">
      <w:pPr>
        <w:pStyle w:val="HTMLPreformatted"/>
        <w:divId w:val="2046445774"/>
        <w:rPr>
          <w:lang w:val="en-US"/>
          <w:rPrChange w:id="2522" w:author="Josep Pueyo" w:date="2023-09-15T10:35:00Z">
            <w:rPr/>
          </w:rPrChange>
        </w:rPr>
      </w:pPr>
      <w:r w:rsidRPr="00DE1F40">
        <w:rPr>
          <w:lang w:val="en-US"/>
          <w:rPrChange w:id="2523" w:author="Josep Pueyo" w:date="2023-09-15T10:35:00Z">
            <w:rPr/>
          </w:rPrChange>
        </w:rPr>
        <w:t xml:space="preserve">                        </w:t>
      </w:r>
      <w:r w:rsidRPr="00DE1F40">
        <w:rPr>
          <w:i/>
          <w:iCs/>
          <w:color w:val="8F5903"/>
          <w:sz w:val="23"/>
          <w:szCs w:val="23"/>
          <w:lang w:val="en-US"/>
          <w:rPrChange w:id="2524" w:author="Josep Pueyo" w:date="2023-09-15T10:35:00Z">
            <w:rPr>
              <w:i/>
              <w:iCs/>
              <w:color w:val="8F5903"/>
              <w:sz w:val="23"/>
              <w:szCs w:val="23"/>
            </w:rPr>
          </w:rPrChange>
        </w:rPr>
        <w:t># Land uses to be converted to rooftop gardens</w:t>
      </w:r>
    </w:p>
    <w:p w14:paraId="388613F5" w14:textId="77777777" w:rsidR="008D1567" w:rsidRPr="00DE1F40" w:rsidRDefault="00000000">
      <w:pPr>
        <w:pStyle w:val="HTMLPreformatted"/>
        <w:divId w:val="2046445774"/>
        <w:rPr>
          <w:lang w:val="en-US"/>
          <w:rPrChange w:id="2525" w:author="Josep Pueyo" w:date="2023-09-15T10:35:00Z">
            <w:rPr/>
          </w:rPrChange>
        </w:rPr>
      </w:pPr>
      <w:r w:rsidRPr="00DE1F40">
        <w:rPr>
          <w:lang w:val="en-US"/>
          <w:rPrChange w:id="2526" w:author="Josep Pueyo" w:date="2023-09-15T10:35:00Z">
            <w:rPr/>
          </w:rPrChange>
        </w:rPr>
        <w:t xml:space="preserve">   </w:t>
      </w:r>
    </w:p>
    <w:p w14:paraId="0AB8718D" w14:textId="77777777" w:rsidR="008D1567" w:rsidRPr="00DE1F40" w:rsidRDefault="00000000">
      <w:pPr>
        <w:pStyle w:val="HTMLPreformatted"/>
        <w:divId w:val="2046445774"/>
        <w:rPr>
          <w:lang w:val="en-US"/>
          <w:rPrChange w:id="2527" w:author="Josep Pueyo" w:date="2023-09-15T10:35:00Z">
            <w:rPr/>
          </w:rPrChange>
        </w:rPr>
      </w:pPr>
      <w:r w:rsidRPr="00DE1F40">
        <w:rPr>
          <w:lang w:val="en-US"/>
          <w:rPrChange w:id="2528" w:author="Josep Pueyo" w:date="2023-09-15T10:35:00Z">
            <w:rPr/>
          </w:rPrChange>
        </w:rPr>
        <w:t xml:space="preserve">                        </w:t>
      </w:r>
      <w:proofErr w:type="spellStart"/>
      <w:r w:rsidRPr="00DE1F40">
        <w:rPr>
          <w:color w:val="C4A100"/>
          <w:sz w:val="23"/>
          <w:szCs w:val="23"/>
          <w:lang w:val="en-US"/>
          <w:rPrChange w:id="2529" w:author="Josep Pueyo" w:date="2023-09-15T10:35:00Z">
            <w:rPr>
              <w:color w:val="C4A100"/>
              <w:sz w:val="23"/>
              <w:szCs w:val="23"/>
            </w:rPr>
          </w:rPrChange>
        </w:rPr>
        <w:t>pCommercial</w:t>
      </w:r>
      <w:proofErr w:type="spellEnd"/>
      <w:r w:rsidRPr="00DE1F40">
        <w:rPr>
          <w:color w:val="C4A100"/>
          <w:sz w:val="23"/>
          <w:szCs w:val="23"/>
          <w:lang w:val="en-US"/>
          <w:rPrChange w:id="2530" w:author="Josep Pueyo" w:date="2023-09-15T10:35:00Z">
            <w:rPr>
              <w:color w:val="C4A100"/>
              <w:sz w:val="23"/>
              <w:szCs w:val="23"/>
            </w:rPr>
          </w:rPrChange>
        </w:rPr>
        <w:t xml:space="preserve"> =</w:t>
      </w:r>
      <w:r w:rsidRPr="00DE1F40">
        <w:rPr>
          <w:lang w:val="en-US"/>
          <w:rPrChange w:id="2531" w:author="Josep Pueyo" w:date="2023-09-15T10:35:00Z">
            <w:rPr/>
          </w:rPrChange>
        </w:rPr>
        <w:t xml:space="preserve"> </w:t>
      </w:r>
    </w:p>
    <w:p w14:paraId="60E8F601" w14:textId="77777777" w:rsidR="008D1567" w:rsidRPr="00DE1F40" w:rsidRDefault="00000000">
      <w:pPr>
        <w:pStyle w:val="HTMLPreformatted"/>
        <w:divId w:val="2046445774"/>
        <w:rPr>
          <w:lang w:val="en-US"/>
          <w:rPrChange w:id="2532" w:author="Josep Pueyo" w:date="2023-09-15T10:35:00Z">
            <w:rPr/>
          </w:rPrChange>
        </w:rPr>
      </w:pPr>
      <w:r w:rsidRPr="00DE1F40">
        <w:rPr>
          <w:lang w:val="en-US"/>
          <w:rPrChange w:id="2533" w:author="Josep Pueyo" w:date="2023-09-15T10:35:00Z">
            <w:rPr/>
          </w:rPrChange>
        </w:rPr>
        <w:t xml:space="preserve">                        </w:t>
      </w:r>
      <w:r w:rsidRPr="00DE1F40">
        <w:rPr>
          <w:color w:val="0000CF"/>
          <w:sz w:val="23"/>
          <w:szCs w:val="23"/>
          <w:lang w:val="en-US"/>
          <w:rPrChange w:id="2534" w:author="Josep Pueyo" w:date="2023-09-15T10:35:00Z">
            <w:rPr>
              <w:color w:val="0000CF"/>
              <w:sz w:val="23"/>
              <w:szCs w:val="23"/>
            </w:rPr>
          </w:rPrChange>
        </w:rPr>
        <w:t>0</w:t>
      </w:r>
    </w:p>
    <w:p w14:paraId="64325EA6" w14:textId="77777777" w:rsidR="008D1567" w:rsidRPr="00DE1F40" w:rsidRDefault="00000000">
      <w:pPr>
        <w:pStyle w:val="HTMLPreformatted"/>
        <w:divId w:val="2046445774"/>
        <w:rPr>
          <w:lang w:val="en-US"/>
          <w:rPrChange w:id="2535" w:author="Josep Pueyo" w:date="2023-09-15T10:35:00Z">
            <w:rPr/>
          </w:rPrChange>
        </w:rPr>
      </w:pPr>
      <w:r w:rsidRPr="00DE1F40">
        <w:rPr>
          <w:lang w:val="en-US"/>
          <w:rPrChange w:id="2536" w:author="Josep Pueyo" w:date="2023-09-15T10:35:00Z">
            <w:rPr/>
          </w:rPrChange>
        </w:rPr>
        <w:t xml:space="preserve">                        </w:t>
      </w:r>
      <w:r w:rsidRPr="00DE1F40">
        <w:rPr>
          <w:color w:val="000000"/>
          <w:sz w:val="23"/>
          <w:szCs w:val="23"/>
          <w:lang w:val="en-US"/>
          <w:rPrChange w:id="2537" w:author="Josep Pueyo" w:date="2023-09-15T10:35:00Z">
            <w:rPr>
              <w:color w:val="000000"/>
              <w:sz w:val="23"/>
              <w:szCs w:val="23"/>
            </w:rPr>
          </w:rPrChange>
        </w:rPr>
        <w:t>,</w:t>
      </w:r>
      <w:r w:rsidRPr="00DE1F40">
        <w:rPr>
          <w:lang w:val="en-US"/>
          <w:rPrChange w:id="2538" w:author="Josep Pueyo" w:date="2023-09-15T10:35:00Z">
            <w:rPr/>
          </w:rPrChange>
        </w:rPr>
        <w:t xml:space="preserve">                              </w:t>
      </w:r>
    </w:p>
    <w:p w14:paraId="7B6601C9" w14:textId="77777777" w:rsidR="008D1567" w:rsidRPr="00DE1F40" w:rsidRDefault="00000000">
      <w:pPr>
        <w:pStyle w:val="HTMLPreformatted"/>
        <w:divId w:val="2046445774"/>
        <w:rPr>
          <w:lang w:val="en-US"/>
          <w:rPrChange w:id="2539" w:author="Josep Pueyo" w:date="2023-09-15T10:35:00Z">
            <w:rPr/>
          </w:rPrChange>
        </w:rPr>
      </w:pPr>
      <w:r w:rsidRPr="00DE1F40">
        <w:rPr>
          <w:lang w:val="en-US"/>
          <w:rPrChange w:id="2540" w:author="Josep Pueyo" w:date="2023-09-15T10:35:00Z">
            <w:rPr/>
          </w:rPrChange>
        </w:rPr>
        <w:t xml:space="preserve">                        </w:t>
      </w:r>
      <w:r w:rsidRPr="00DE1F40">
        <w:rPr>
          <w:i/>
          <w:iCs/>
          <w:color w:val="8F5903"/>
          <w:sz w:val="23"/>
          <w:szCs w:val="23"/>
          <w:lang w:val="en-US"/>
          <w:rPrChange w:id="2541" w:author="Josep Pueyo" w:date="2023-09-15T10:35:00Z">
            <w:rPr>
              <w:i/>
              <w:iCs/>
              <w:color w:val="8F5903"/>
              <w:sz w:val="23"/>
              <w:szCs w:val="23"/>
            </w:rPr>
          </w:rPrChange>
        </w:rPr>
        <w:t># Proportion of commercial gardens vs community gardens</w:t>
      </w:r>
    </w:p>
    <w:p w14:paraId="135F630D" w14:textId="77777777" w:rsidR="008D1567" w:rsidRPr="00DE1F40" w:rsidRDefault="00000000">
      <w:pPr>
        <w:pStyle w:val="HTMLPreformatted"/>
        <w:divId w:val="2046445774"/>
        <w:rPr>
          <w:lang w:val="en-US"/>
          <w:rPrChange w:id="2542" w:author="Josep Pueyo" w:date="2023-09-15T10:35:00Z">
            <w:rPr/>
          </w:rPrChange>
        </w:rPr>
      </w:pPr>
      <w:r w:rsidRPr="00DE1F40">
        <w:rPr>
          <w:lang w:val="en-US"/>
          <w:rPrChange w:id="2543" w:author="Josep Pueyo" w:date="2023-09-15T10:35:00Z">
            <w:rPr/>
          </w:rPrChange>
        </w:rPr>
        <w:t xml:space="preserve">   </w:t>
      </w:r>
    </w:p>
    <w:p w14:paraId="4D6793E8" w14:textId="77777777" w:rsidR="008D1567" w:rsidRPr="00DE1F40" w:rsidRDefault="00000000">
      <w:pPr>
        <w:pStyle w:val="HTMLPreformatted"/>
        <w:divId w:val="2046445774"/>
        <w:rPr>
          <w:lang w:val="en-US"/>
          <w:rPrChange w:id="2544" w:author="Josep Pueyo" w:date="2023-09-15T10:35:00Z">
            <w:rPr/>
          </w:rPrChange>
        </w:rPr>
      </w:pPr>
      <w:r w:rsidRPr="00DE1F40">
        <w:rPr>
          <w:lang w:val="en-US"/>
          <w:rPrChange w:id="2545" w:author="Josep Pueyo" w:date="2023-09-15T10:35:00Z">
            <w:rPr/>
          </w:rPrChange>
        </w:rPr>
        <w:t xml:space="preserve">                        </w:t>
      </w:r>
      <w:proofErr w:type="spellStart"/>
      <w:r w:rsidRPr="00DE1F40">
        <w:rPr>
          <w:color w:val="C4A100"/>
          <w:sz w:val="23"/>
          <w:szCs w:val="23"/>
          <w:lang w:val="en-US"/>
          <w:rPrChange w:id="2546" w:author="Josep Pueyo" w:date="2023-09-15T10:35:00Z">
            <w:rPr>
              <w:color w:val="C4A100"/>
              <w:sz w:val="23"/>
              <w:szCs w:val="23"/>
            </w:rPr>
          </w:rPrChange>
        </w:rPr>
        <w:t>area_field</w:t>
      </w:r>
      <w:proofErr w:type="spellEnd"/>
      <w:r w:rsidRPr="00DE1F40">
        <w:rPr>
          <w:color w:val="C4A100"/>
          <w:sz w:val="23"/>
          <w:szCs w:val="23"/>
          <w:lang w:val="en-US"/>
          <w:rPrChange w:id="2547" w:author="Josep Pueyo" w:date="2023-09-15T10:35:00Z">
            <w:rPr>
              <w:color w:val="C4A100"/>
              <w:sz w:val="23"/>
              <w:szCs w:val="23"/>
            </w:rPr>
          </w:rPrChange>
        </w:rPr>
        <w:t xml:space="preserve"> =</w:t>
      </w:r>
      <w:r w:rsidRPr="00DE1F40">
        <w:rPr>
          <w:lang w:val="en-US"/>
          <w:rPrChange w:id="2548" w:author="Josep Pueyo" w:date="2023-09-15T10:35:00Z">
            <w:rPr/>
          </w:rPrChange>
        </w:rPr>
        <w:t xml:space="preserve"> </w:t>
      </w:r>
    </w:p>
    <w:p w14:paraId="19A20F3D" w14:textId="77777777" w:rsidR="008D1567" w:rsidRPr="00DE1F40" w:rsidRDefault="00000000">
      <w:pPr>
        <w:pStyle w:val="HTMLPreformatted"/>
        <w:divId w:val="2046445774"/>
        <w:rPr>
          <w:lang w:val="en-US"/>
          <w:rPrChange w:id="2549" w:author="Josep Pueyo" w:date="2023-09-15T10:35:00Z">
            <w:rPr/>
          </w:rPrChange>
        </w:rPr>
      </w:pPr>
      <w:r w:rsidRPr="00DE1F40">
        <w:rPr>
          <w:lang w:val="en-US"/>
          <w:rPrChange w:id="2550" w:author="Josep Pueyo" w:date="2023-09-15T10:35:00Z">
            <w:rPr/>
          </w:rPrChange>
        </w:rPr>
        <w:t xml:space="preserve">                        </w:t>
      </w:r>
      <w:r w:rsidRPr="00DE1F40">
        <w:rPr>
          <w:color w:val="2F7404"/>
          <w:sz w:val="23"/>
          <w:szCs w:val="23"/>
          <w:lang w:val="en-US"/>
          <w:rPrChange w:id="2551" w:author="Josep Pueyo" w:date="2023-09-15T10:35:00Z">
            <w:rPr>
              <w:color w:val="2F7404"/>
              <w:sz w:val="23"/>
              <w:szCs w:val="23"/>
            </w:rPr>
          </w:rPrChange>
        </w:rPr>
        <w:t>"</w:t>
      </w:r>
      <w:proofErr w:type="spellStart"/>
      <w:proofErr w:type="gramStart"/>
      <w:r w:rsidRPr="00DE1F40">
        <w:rPr>
          <w:color w:val="2F7404"/>
          <w:sz w:val="23"/>
          <w:szCs w:val="23"/>
          <w:lang w:val="en-US"/>
          <w:rPrChange w:id="2552" w:author="Josep Pueyo" w:date="2023-09-15T10:35:00Z">
            <w:rPr>
              <w:color w:val="2F7404"/>
              <w:sz w:val="23"/>
              <w:szCs w:val="23"/>
            </w:rPr>
          </w:rPrChange>
        </w:rPr>
        <w:t>flat</w:t>
      </w:r>
      <w:proofErr w:type="gramEnd"/>
      <w:r w:rsidRPr="00DE1F40">
        <w:rPr>
          <w:color w:val="2F7404"/>
          <w:sz w:val="23"/>
          <w:szCs w:val="23"/>
          <w:lang w:val="en-US"/>
          <w:rPrChange w:id="2553" w:author="Josep Pueyo" w:date="2023-09-15T10:35:00Z">
            <w:rPr>
              <w:color w:val="2F7404"/>
              <w:sz w:val="23"/>
              <w:szCs w:val="23"/>
            </w:rPr>
          </w:rPrChange>
        </w:rPr>
        <w:t>_area</w:t>
      </w:r>
      <w:proofErr w:type="spellEnd"/>
      <w:r w:rsidRPr="00DE1F40">
        <w:rPr>
          <w:color w:val="2F7404"/>
          <w:sz w:val="23"/>
          <w:szCs w:val="23"/>
          <w:lang w:val="en-US"/>
          <w:rPrChange w:id="2554" w:author="Josep Pueyo" w:date="2023-09-15T10:35:00Z">
            <w:rPr>
              <w:color w:val="2F7404"/>
              <w:sz w:val="23"/>
              <w:szCs w:val="23"/>
            </w:rPr>
          </w:rPrChange>
        </w:rPr>
        <w:t>"</w:t>
      </w:r>
    </w:p>
    <w:p w14:paraId="792F5679" w14:textId="77777777" w:rsidR="008D1567" w:rsidRPr="00DE1F40" w:rsidRDefault="00000000">
      <w:pPr>
        <w:pStyle w:val="HTMLPreformatted"/>
        <w:divId w:val="2046445774"/>
        <w:rPr>
          <w:lang w:val="en-US"/>
          <w:rPrChange w:id="2555" w:author="Josep Pueyo" w:date="2023-09-15T10:35:00Z">
            <w:rPr/>
          </w:rPrChange>
        </w:rPr>
      </w:pPr>
      <w:r w:rsidRPr="00DE1F40">
        <w:rPr>
          <w:lang w:val="en-US"/>
          <w:rPrChange w:id="2556" w:author="Josep Pueyo" w:date="2023-09-15T10:35:00Z">
            <w:rPr/>
          </w:rPrChange>
        </w:rPr>
        <w:t xml:space="preserve">                        </w:t>
      </w:r>
      <w:r w:rsidRPr="00DE1F40">
        <w:rPr>
          <w:color w:val="000000"/>
          <w:sz w:val="23"/>
          <w:szCs w:val="23"/>
          <w:lang w:val="en-US"/>
          <w:rPrChange w:id="2557" w:author="Josep Pueyo" w:date="2023-09-15T10:35:00Z">
            <w:rPr>
              <w:color w:val="000000"/>
              <w:sz w:val="23"/>
              <w:szCs w:val="23"/>
            </w:rPr>
          </w:rPrChange>
        </w:rPr>
        <w:t>,</w:t>
      </w:r>
      <w:r w:rsidRPr="00DE1F40">
        <w:rPr>
          <w:lang w:val="en-US"/>
          <w:rPrChange w:id="2558" w:author="Josep Pueyo" w:date="2023-09-15T10:35:00Z">
            <w:rPr/>
          </w:rPrChange>
        </w:rPr>
        <w:t xml:space="preserve">                   </w:t>
      </w:r>
    </w:p>
    <w:p w14:paraId="28154C74" w14:textId="77777777" w:rsidR="008D1567" w:rsidRPr="00DE1F40" w:rsidRDefault="00000000">
      <w:pPr>
        <w:pStyle w:val="HTMLPreformatted"/>
        <w:divId w:val="2046445774"/>
        <w:rPr>
          <w:lang w:val="en-US"/>
          <w:rPrChange w:id="2559" w:author="Josep Pueyo" w:date="2023-09-15T10:35:00Z">
            <w:rPr/>
          </w:rPrChange>
        </w:rPr>
      </w:pPr>
      <w:r w:rsidRPr="00DE1F40">
        <w:rPr>
          <w:lang w:val="en-US"/>
          <w:rPrChange w:id="2560" w:author="Josep Pueyo" w:date="2023-09-15T10:35:00Z">
            <w:rPr/>
          </w:rPrChange>
        </w:rPr>
        <w:t xml:space="preserve">                        </w:t>
      </w:r>
      <w:r w:rsidRPr="00DE1F40">
        <w:rPr>
          <w:i/>
          <w:iCs/>
          <w:color w:val="8F5903"/>
          <w:sz w:val="23"/>
          <w:szCs w:val="23"/>
          <w:lang w:val="en-US"/>
          <w:rPrChange w:id="2561" w:author="Josep Pueyo" w:date="2023-09-15T10:35:00Z">
            <w:rPr>
              <w:i/>
              <w:iCs/>
              <w:color w:val="8F5903"/>
              <w:sz w:val="23"/>
              <w:szCs w:val="23"/>
            </w:rPr>
          </w:rPrChange>
        </w:rPr>
        <w:t># Variable of x containing available surface in each element</w:t>
      </w:r>
    </w:p>
    <w:p w14:paraId="5422D894" w14:textId="77777777" w:rsidR="008D1567" w:rsidRPr="00DE1F40" w:rsidRDefault="00000000">
      <w:pPr>
        <w:pStyle w:val="HTMLPreformatted"/>
        <w:divId w:val="2046445774"/>
        <w:rPr>
          <w:lang w:val="en-US"/>
          <w:rPrChange w:id="2562" w:author="Josep Pueyo" w:date="2023-09-15T10:35:00Z">
            <w:rPr/>
          </w:rPrChange>
        </w:rPr>
      </w:pPr>
      <w:r w:rsidRPr="00DE1F40">
        <w:rPr>
          <w:lang w:val="en-US"/>
          <w:rPrChange w:id="2563" w:author="Josep Pueyo" w:date="2023-09-15T10:35:00Z">
            <w:rPr/>
          </w:rPrChange>
        </w:rPr>
        <w:t xml:space="preserve">   </w:t>
      </w:r>
    </w:p>
    <w:p w14:paraId="57DB88D2" w14:textId="77777777" w:rsidR="008D1567" w:rsidRPr="00DE1F40" w:rsidRDefault="00000000">
      <w:pPr>
        <w:pStyle w:val="HTMLPreformatted"/>
        <w:divId w:val="2046445774"/>
        <w:rPr>
          <w:lang w:val="en-US"/>
          <w:rPrChange w:id="2564" w:author="Josep Pueyo" w:date="2023-09-15T10:35:00Z">
            <w:rPr/>
          </w:rPrChange>
        </w:rPr>
      </w:pPr>
      <w:r w:rsidRPr="00DE1F40">
        <w:rPr>
          <w:lang w:val="en-US"/>
          <w:rPrChange w:id="2565" w:author="Josep Pueyo" w:date="2023-09-15T10:35:00Z">
            <w:rPr/>
          </w:rPrChange>
        </w:rPr>
        <w:t xml:space="preserve">                        </w:t>
      </w:r>
      <w:r w:rsidRPr="00DE1F40">
        <w:rPr>
          <w:color w:val="C4A100"/>
          <w:sz w:val="23"/>
          <w:szCs w:val="23"/>
          <w:lang w:val="en-US"/>
          <w:rPrChange w:id="2566" w:author="Josep Pueyo" w:date="2023-09-15T10:35:00Z">
            <w:rPr>
              <w:color w:val="C4A100"/>
              <w:sz w:val="23"/>
              <w:szCs w:val="23"/>
            </w:rPr>
          </w:rPrChange>
        </w:rPr>
        <w:t>quiet =</w:t>
      </w:r>
      <w:r w:rsidRPr="00DE1F40">
        <w:rPr>
          <w:lang w:val="en-US"/>
          <w:rPrChange w:id="2567" w:author="Josep Pueyo" w:date="2023-09-15T10:35:00Z">
            <w:rPr/>
          </w:rPrChange>
        </w:rPr>
        <w:t xml:space="preserve"> </w:t>
      </w:r>
    </w:p>
    <w:p w14:paraId="1C1CBF13" w14:textId="77777777" w:rsidR="008D1567" w:rsidRPr="00DE1F40" w:rsidRDefault="00000000">
      <w:pPr>
        <w:pStyle w:val="HTMLPreformatted"/>
        <w:divId w:val="2046445774"/>
        <w:rPr>
          <w:lang w:val="en-US"/>
          <w:rPrChange w:id="2568" w:author="Josep Pueyo" w:date="2023-09-15T10:35:00Z">
            <w:rPr/>
          </w:rPrChange>
        </w:rPr>
      </w:pPr>
      <w:r w:rsidRPr="00DE1F40">
        <w:rPr>
          <w:lang w:val="en-US"/>
          <w:rPrChange w:id="2569" w:author="Josep Pueyo" w:date="2023-09-15T10:35:00Z">
            <w:rPr/>
          </w:rPrChange>
        </w:rPr>
        <w:t xml:space="preserve">                        </w:t>
      </w:r>
      <w:r w:rsidRPr="00DE1F40">
        <w:rPr>
          <w:color w:val="000000"/>
          <w:sz w:val="23"/>
          <w:szCs w:val="23"/>
          <w:lang w:val="en-US"/>
          <w:rPrChange w:id="2570" w:author="Josep Pueyo" w:date="2023-09-15T10:35:00Z">
            <w:rPr>
              <w:color w:val="000000"/>
              <w:sz w:val="23"/>
              <w:szCs w:val="23"/>
            </w:rPr>
          </w:rPrChange>
        </w:rPr>
        <w:t>FALSE</w:t>
      </w:r>
      <w:r w:rsidRPr="00DE1F40">
        <w:rPr>
          <w:lang w:val="en-US"/>
          <w:rPrChange w:id="2571" w:author="Josep Pueyo" w:date="2023-09-15T10:35:00Z">
            <w:rPr/>
          </w:rPrChange>
        </w:rPr>
        <w:t xml:space="preserve">                                 </w:t>
      </w:r>
    </w:p>
    <w:p w14:paraId="15DB0D21" w14:textId="77777777" w:rsidR="008D1567" w:rsidRPr="00DE1F40" w:rsidRDefault="00000000">
      <w:pPr>
        <w:pStyle w:val="HTMLPreformatted"/>
        <w:divId w:val="2046445774"/>
        <w:rPr>
          <w:lang w:val="en-US"/>
          <w:rPrChange w:id="2572" w:author="Josep Pueyo" w:date="2023-09-15T10:35:00Z">
            <w:rPr/>
          </w:rPrChange>
        </w:rPr>
      </w:pPr>
      <w:r w:rsidRPr="00DE1F40">
        <w:rPr>
          <w:lang w:val="en-US"/>
          <w:rPrChange w:id="2573" w:author="Josep Pueyo" w:date="2023-09-15T10:35:00Z">
            <w:rPr/>
          </w:rPrChange>
        </w:rPr>
        <w:t xml:space="preserve">                        </w:t>
      </w:r>
      <w:r w:rsidRPr="00DE1F40">
        <w:rPr>
          <w:i/>
          <w:iCs/>
          <w:color w:val="8F5903"/>
          <w:sz w:val="23"/>
          <w:szCs w:val="23"/>
          <w:lang w:val="en-US"/>
          <w:rPrChange w:id="2574" w:author="Josep Pueyo" w:date="2023-09-15T10:35:00Z">
            <w:rPr>
              <w:i/>
              <w:iCs/>
              <w:color w:val="8F5903"/>
              <w:sz w:val="23"/>
              <w:szCs w:val="23"/>
            </w:rPr>
          </w:rPrChange>
        </w:rPr>
        <w:t># Should the function raise warnings?</w:t>
      </w:r>
    </w:p>
    <w:p w14:paraId="0F935A92" w14:textId="77777777" w:rsidR="008D1567" w:rsidRPr="00DE1F40" w:rsidRDefault="00000000">
      <w:pPr>
        <w:pStyle w:val="HTMLPreformatted"/>
        <w:divId w:val="2046445774"/>
        <w:rPr>
          <w:lang w:val="en-US"/>
          <w:rPrChange w:id="2575" w:author="Josep Pueyo" w:date="2023-09-15T10:35:00Z">
            <w:rPr/>
          </w:rPrChange>
        </w:rPr>
      </w:pPr>
      <w:r w:rsidRPr="00DE1F40">
        <w:rPr>
          <w:lang w:val="en-US"/>
          <w:rPrChange w:id="2576" w:author="Josep Pueyo" w:date="2023-09-15T10:35:00Z">
            <w:rPr/>
          </w:rPrChange>
        </w:rPr>
        <w:t>)</w:t>
      </w:r>
    </w:p>
    <w:p w14:paraId="230653A1" w14:textId="77777777" w:rsidR="008D1567" w:rsidRPr="00DE1F40" w:rsidRDefault="00000000">
      <w:pPr>
        <w:pStyle w:val="Heading3"/>
        <w:divId w:val="785005356"/>
        <w:rPr>
          <w:rFonts w:eastAsia="Times New Roman"/>
        </w:rPr>
      </w:pPr>
      <w:bookmarkStart w:id="2577" w:name="d14796e3692"/>
      <w:bookmarkEnd w:id="2577"/>
      <w:r w:rsidRPr="00DE1F40">
        <w:rPr>
          <w:rFonts w:eastAsia="Times New Roman"/>
        </w:rPr>
        <w:t>Operation</w:t>
      </w:r>
    </w:p>
    <w:p w14:paraId="44C310FE" w14:textId="77777777" w:rsidR="008D1567" w:rsidRPr="00DE1F40" w:rsidRDefault="00000000">
      <w:pPr>
        <w:pStyle w:val="NormalWeb"/>
        <w:divId w:val="785005356"/>
        <w:rPr>
          <w:lang w:val="en-US"/>
          <w:rPrChange w:id="2578" w:author="Josep Pueyo" w:date="2023-09-15T10:35:00Z">
            <w:rPr/>
          </w:rPrChange>
        </w:rPr>
      </w:pPr>
      <w:r w:rsidRPr="00DE1F40">
        <w:rPr>
          <w:lang w:val="en-US"/>
          <w:rPrChange w:id="2579" w:author="Josep Pueyo" w:date="2023-09-15T10:35:00Z">
            <w:rPr/>
          </w:rPrChange>
        </w:rPr>
        <w:t xml:space="preserve">The </w:t>
      </w:r>
      <w:r w:rsidRPr="00DE1F40">
        <w:rPr>
          <w:rStyle w:val="HTMLTypewriter"/>
          <w:lang w:val="en-US"/>
          <w:rPrChange w:id="2580" w:author="Josep Pueyo" w:date="2023-09-15T10:35:00Z">
            <w:rPr>
              <w:rStyle w:val="HTMLTypewriter"/>
            </w:rPr>
          </w:rPrChange>
        </w:rPr>
        <w:t>ediblecity</w:t>
      </w:r>
      <w:r w:rsidRPr="00DE1F40">
        <w:rPr>
          <w:lang w:val="en-US"/>
          <w:rPrChange w:id="2581" w:author="Josep Pueyo" w:date="2023-09-15T10:35:00Z">
            <w:rPr/>
          </w:rPrChange>
        </w:rPr>
        <w:t xml:space="preserve"> package is compatible with versions of R higher than 2.10. However, it was created using version 4.2.1. Code snippet 9 shows how to install the last development version, available in r-universe.</w:t>
      </w:r>
    </w:p>
    <w:p w14:paraId="0A6FC162" w14:textId="77777777" w:rsidR="008D1567" w:rsidRPr="00DE1F40" w:rsidRDefault="00000000">
      <w:pPr>
        <w:pStyle w:val="NormalWeb"/>
        <w:divId w:val="785005356"/>
        <w:rPr>
          <w:lang w:val="en-US"/>
          <w:rPrChange w:id="2582" w:author="Josep Pueyo" w:date="2023-09-15T10:35:00Z">
            <w:rPr/>
          </w:rPrChange>
        </w:rPr>
      </w:pPr>
      <w:r w:rsidRPr="00DE1F40">
        <w:rPr>
          <w:lang w:val="en-US"/>
          <w:rPrChange w:id="2583" w:author="Josep Pueyo" w:date="2023-09-15T10:35:00Z">
            <w:rPr/>
          </w:rPrChange>
        </w:rPr>
        <w:t xml:space="preserve">Code snippet 9: Code to install the last development version of the </w:t>
      </w:r>
      <w:proofErr w:type="gramStart"/>
      <w:r w:rsidRPr="00DE1F40">
        <w:rPr>
          <w:lang w:val="en-US"/>
          <w:rPrChange w:id="2584" w:author="Josep Pueyo" w:date="2023-09-15T10:35:00Z">
            <w:rPr/>
          </w:rPrChange>
        </w:rPr>
        <w:t>package</w:t>
      </w:r>
      <w:proofErr w:type="gramEnd"/>
    </w:p>
    <w:p w14:paraId="7C5A8FA9" w14:textId="77777777" w:rsidR="008D1567" w:rsidRPr="00DE1F40" w:rsidRDefault="008D1567">
      <w:pPr>
        <w:pStyle w:val="HTMLPreformatted"/>
        <w:divId w:val="785005356"/>
        <w:rPr>
          <w:lang w:val="en-US"/>
          <w:rPrChange w:id="2585" w:author="Josep Pueyo" w:date="2023-09-15T10:35:00Z">
            <w:rPr/>
          </w:rPrChange>
        </w:rPr>
      </w:pPr>
    </w:p>
    <w:p w14:paraId="3946360A" w14:textId="77777777" w:rsidR="008D1567" w:rsidRPr="00DE1F40" w:rsidRDefault="00000000">
      <w:pPr>
        <w:pStyle w:val="HTMLPreformatted"/>
        <w:divId w:val="785005356"/>
        <w:rPr>
          <w:lang w:val="en-US"/>
          <w:rPrChange w:id="2586" w:author="Josep Pueyo" w:date="2023-09-15T10:35:00Z">
            <w:rPr/>
          </w:rPrChange>
        </w:rPr>
      </w:pPr>
      <w:r w:rsidRPr="00DE1F40">
        <w:rPr>
          <w:lang w:val="en-US"/>
          <w:rPrChange w:id="2587" w:author="Josep Pueyo" w:date="2023-09-15T10:35:00Z">
            <w:rPr/>
          </w:rPrChange>
        </w:rPr>
        <w:t xml:space="preserve">                        </w:t>
      </w:r>
      <w:r w:rsidRPr="00DE1F40">
        <w:rPr>
          <w:i/>
          <w:iCs/>
          <w:color w:val="8F5903"/>
          <w:sz w:val="23"/>
          <w:szCs w:val="23"/>
          <w:lang w:val="en-US"/>
          <w:rPrChange w:id="2588" w:author="Josep Pueyo" w:date="2023-09-15T10:35:00Z">
            <w:rPr>
              <w:i/>
              <w:iCs/>
              <w:color w:val="8F5903"/>
              <w:sz w:val="23"/>
              <w:szCs w:val="23"/>
            </w:rPr>
          </w:rPrChange>
        </w:rPr>
        <w:t xml:space="preserve"># </w:t>
      </w:r>
      <w:proofErr w:type="spellStart"/>
      <w:proofErr w:type="gramStart"/>
      <w:r w:rsidRPr="00DE1F40">
        <w:rPr>
          <w:i/>
          <w:iCs/>
          <w:color w:val="8F5903"/>
          <w:sz w:val="23"/>
          <w:szCs w:val="23"/>
          <w:lang w:val="en-US"/>
          <w:rPrChange w:id="2589" w:author="Josep Pueyo" w:date="2023-09-15T10:35:00Z">
            <w:rPr>
              <w:i/>
              <w:iCs/>
              <w:color w:val="8F5903"/>
              <w:sz w:val="23"/>
              <w:szCs w:val="23"/>
            </w:rPr>
          </w:rPrChange>
        </w:rPr>
        <w:t>install.packages</w:t>
      </w:r>
      <w:proofErr w:type="spellEnd"/>
      <w:proofErr w:type="gramEnd"/>
      <w:r w:rsidRPr="00DE1F40">
        <w:rPr>
          <w:i/>
          <w:iCs/>
          <w:color w:val="8F5903"/>
          <w:sz w:val="23"/>
          <w:szCs w:val="23"/>
          <w:lang w:val="en-US"/>
          <w:rPrChange w:id="2590" w:author="Josep Pueyo" w:date="2023-09-15T10:35:00Z">
            <w:rPr>
              <w:i/>
              <w:iCs/>
              <w:color w:val="8F5903"/>
              <w:sz w:val="23"/>
              <w:szCs w:val="23"/>
            </w:rPr>
          </w:rPrChange>
        </w:rPr>
        <w:t>("</w:t>
      </w:r>
      <w:proofErr w:type="spellStart"/>
      <w:r w:rsidRPr="00DE1F40">
        <w:rPr>
          <w:i/>
          <w:iCs/>
          <w:color w:val="8F5903"/>
          <w:sz w:val="23"/>
          <w:szCs w:val="23"/>
          <w:lang w:val="en-US"/>
          <w:rPrChange w:id="2591" w:author="Josep Pueyo" w:date="2023-09-15T10:35:00Z">
            <w:rPr>
              <w:i/>
              <w:iCs/>
              <w:color w:val="8F5903"/>
              <w:sz w:val="23"/>
              <w:szCs w:val="23"/>
            </w:rPr>
          </w:rPrChange>
        </w:rPr>
        <w:t>devtools</w:t>
      </w:r>
      <w:proofErr w:type="spellEnd"/>
      <w:r w:rsidRPr="00DE1F40">
        <w:rPr>
          <w:i/>
          <w:iCs/>
          <w:color w:val="8F5903"/>
          <w:sz w:val="23"/>
          <w:szCs w:val="23"/>
          <w:lang w:val="en-US"/>
          <w:rPrChange w:id="2592" w:author="Josep Pueyo" w:date="2023-09-15T10:35:00Z">
            <w:rPr>
              <w:i/>
              <w:iCs/>
              <w:color w:val="8F5903"/>
              <w:sz w:val="23"/>
              <w:szCs w:val="23"/>
            </w:rPr>
          </w:rPrChange>
        </w:rPr>
        <w:t>") # if not yet installed</w:t>
      </w:r>
    </w:p>
    <w:p w14:paraId="5593E9FC" w14:textId="77777777" w:rsidR="008D1567" w:rsidRPr="00DE1F40" w:rsidRDefault="008D1567">
      <w:pPr>
        <w:pStyle w:val="HTMLPreformatted"/>
        <w:divId w:val="785005356"/>
        <w:rPr>
          <w:lang w:val="en-US"/>
          <w:rPrChange w:id="2593" w:author="Josep Pueyo" w:date="2023-09-15T10:35:00Z">
            <w:rPr/>
          </w:rPrChange>
        </w:rPr>
      </w:pPr>
    </w:p>
    <w:p w14:paraId="268445E9" w14:textId="77777777" w:rsidR="008D1567" w:rsidRPr="00DE1F40" w:rsidRDefault="00000000">
      <w:pPr>
        <w:pStyle w:val="HTMLPreformatted"/>
        <w:divId w:val="785005356"/>
        <w:rPr>
          <w:lang w:val="en-US"/>
          <w:rPrChange w:id="2594" w:author="Josep Pueyo" w:date="2023-09-15T10:35:00Z">
            <w:rPr/>
          </w:rPrChange>
        </w:rPr>
      </w:pPr>
      <w:r w:rsidRPr="00DE1F40">
        <w:rPr>
          <w:lang w:val="en-US"/>
          <w:rPrChange w:id="2595" w:author="Josep Pueyo" w:date="2023-09-15T10:35:00Z">
            <w:rPr/>
          </w:rPrChange>
        </w:rPr>
        <w:t xml:space="preserve">                        </w:t>
      </w:r>
      <w:proofErr w:type="spellStart"/>
      <w:proofErr w:type="gramStart"/>
      <w:r w:rsidRPr="00DE1F40">
        <w:rPr>
          <w:color w:val="000000"/>
          <w:sz w:val="23"/>
          <w:szCs w:val="23"/>
          <w:lang w:val="en-US"/>
          <w:rPrChange w:id="2596" w:author="Josep Pueyo" w:date="2023-09-15T10:35:00Z">
            <w:rPr>
              <w:color w:val="000000"/>
              <w:sz w:val="23"/>
              <w:szCs w:val="23"/>
            </w:rPr>
          </w:rPrChange>
        </w:rPr>
        <w:t>install.packages</w:t>
      </w:r>
      <w:proofErr w:type="spellEnd"/>
      <w:proofErr w:type="gramEnd"/>
      <w:r w:rsidRPr="00DE1F40">
        <w:rPr>
          <w:lang w:val="en-US"/>
          <w:rPrChange w:id="2597" w:author="Josep Pueyo" w:date="2023-09-15T10:35:00Z">
            <w:rPr/>
          </w:rPrChange>
        </w:rPr>
        <w:t>(</w:t>
      </w:r>
    </w:p>
    <w:p w14:paraId="3B7ABB8F" w14:textId="77777777" w:rsidR="008D1567" w:rsidRPr="00DE1F40" w:rsidRDefault="00000000">
      <w:pPr>
        <w:pStyle w:val="HTMLPreformatted"/>
        <w:divId w:val="785005356"/>
        <w:rPr>
          <w:lang w:val="en-US"/>
          <w:rPrChange w:id="2598" w:author="Josep Pueyo" w:date="2023-09-15T10:35:00Z">
            <w:rPr/>
          </w:rPrChange>
        </w:rPr>
      </w:pPr>
      <w:r w:rsidRPr="00DE1F40">
        <w:rPr>
          <w:lang w:val="en-US"/>
          <w:rPrChange w:id="2599" w:author="Josep Pueyo" w:date="2023-09-15T10:35:00Z">
            <w:rPr/>
          </w:rPrChange>
        </w:rPr>
        <w:t xml:space="preserve">                        </w:t>
      </w:r>
      <w:r w:rsidRPr="00DE1F40">
        <w:rPr>
          <w:color w:val="2F7404"/>
          <w:sz w:val="23"/>
          <w:szCs w:val="23"/>
          <w:lang w:val="en-US"/>
          <w:rPrChange w:id="2600" w:author="Josep Pueyo" w:date="2023-09-15T10:35:00Z">
            <w:rPr>
              <w:color w:val="2F7404"/>
              <w:sz w:val="23"/>
              <w:szCs w:val="23"/>
            </w:rPr>
          </w:rPrChange>
        </w:rPr>
        <w:t>"ediblecity"</w:t>
      </w:r>
      <w:r w:rsidRPr="00DE1F40">
        <w:rPr>
          <w:lang w:val="en-US"/>
          <w:rPrChange w:id="2601" w:author="Josep Pueyo" w:date="2023-09-15T10:35:00Z">
            <w:rPr/>
          </w:rPrChange>
        </w:rPr>
        <w:t xml:space="preserve">, </w:t>
      </w:r>
    </w:p>
    <w:p w14:paraId="6E7A3477" w14:textId="77777777" w:rsidR="008D1567" w:rsidRPr="00DE1F40" w:rsidRDefault="00000000">
      <w:pPr>
        <w:pStyle w:val="HTMLPreformatted"/>
        <w:divId w:val="785005356"/>
        <w:rPr>
          <w:lang w:val="en-US"/>
          <w:rPrChange w:id="2602" w:author="Josep Pueyo" w:date="2023-09-15T10:35:00Z">
            <w:rPr/>
          </w:rPrChange>
        </w:rPr>
      </w:pPr>
      <w:r w:rsidRPr="00DE1F40">
        <w:rPr>
          <w:lang w:val="en-US"/>
          <w:rPrChange w:id="2603" w:author="Josep Pueyo" w:date="2023-09-15T10:35:00Z">
            <w:rPr/>
          </w:rPrChange>
        </w:rPr>
        <w:t xml:space="preserve">                        </w:t>
      </w:r>
      <w:r w:rsidRPr="00DE1F40">
        <w:rPr>
          <w:color w:val="C4A100"/>
          <w:sz w:val="23"/>
          <w:szCs w:val="23"/>
          <w:lang w:val="en-US"/>
          <w:rPrChange w:id="2604" w:author="Josep Pueyo" w:date="2023-09-15T10:35:00Z">
            <w:rPr>
              <w:color w:val="C4A100"/>
              <w:sz w:val="23"/>
              <w:szCs w:val="23"/>
            </w:rPr>
          </w:rPrChange>
        </w:rPr>
        <w:t>repos =</w:t>
      </w:r>
      <w:r w:rsidRPr="00DE1F40">
        <w:rPr>
          <w:lang w:val="en-US"/>
          <w:rPrChange w:id="2605" w:author="Josep Pueyo" w:date="2023-09-15T10:35:00Z">
            <w:rPr/>
          </w:rPrChange>
        </w:rPr>
        <w:t xml:space="preserve"> </w:t>
      </w:r>
    </w:p>
    <w:p w14:paraId="613B9910" w14:textId="77777777" w:rsidR="008D1567" w:rsidRPr="00DE1F40" w:rsidRDefault="00000000">
      <w:pPr>
        <w:pStyle w:val="HTMLPreformatted"/>
        <w:divId w:val="785005356"/>
        <w:rPr>
          <w:lang w:val="en-US"/>
          <w:rPrChange w:id="2606" w:author="Josep Pueyo" w:date="2023-09-15T10:35:00Z">
            <w:rPr/>
          </w:rPrChange>
        </w:rPr>
      </w:pPr>
      <w:r w:rsidRPr="00DE1F40">
        <w:rPr>
          <w:lang w:val="en-US"/>
          <w:rPrChange w:id="2607" w:author="Josep Pueyo" w:date="2023-09-15T10:35:00Z">
            <w:rPr/>
          </w:rPrChange>
        </w:rPr>
        <w:t xml:space="preserve">                        </w:t>
      </w:r>
      <w:r w:rsidRPr="00DE1F40">
        <w:rPr>
          <w:color w:val="2F7404"/>
          <w:sz w:val="23"/>
          <w:szCs w:val="23"/>
          <w:lang w:val="en-US"/>
          <w:rPrChange w:id="2608" w:author="Josep Pueyo" w:date="2023-09-15T10:35:00Z">
            <w:rPr>
              <w:color w:val="2F7404"/>
              <w:sz w:val="23"/>
              <w:szCs w:val="23"/>
            </w:rPr>
          </w:rPrChange>
        </w:rPr>
        <w:t>"</w:t>
      </w:r>
      <w:proofErr w:type="spellStart"/>
      <w:r w:rsidRPr="00DE1F40">
        <w:rPr>
          <w:color w:val="2F7404"/>
          <w:sz w:val="23"/>
          <w:szCs w:val="23"/>
          <w:lang w:val="en-US"/>
          <w:rPrChange w:id="2609" w:author="Josep Pueyo" w:date="2023-09-15T10:35:00Z">
            <w:rPr>
              <w:color w:val="2F7404"/>
              <w:sz w:val="23"/>
              <w:szCs w:val="23"/>
            </w:rPr>
          </w:rPrChange>
        </w:rPr>
        <w:t>jospueyo.r-universe.dev</w:t>
      </w:r>
      <w:proofErr w:type="spellEnd"/>
      <w:r w:rsidRPr="00DE1F40">
        <w:rPr>
          <w:color w:val="2F7404"/>
          <w:sz w:val="23"/>
          <w:szCs w:val="23"/>
          <w:lang w:val="en-US"/>
          <w:rPrChange w:id="2610" w:author="Josep Pueyo" w:date="2023-09-15T10:35:00Z">
            <w:rPr>
              <w:color w:val="2F7404"/>
              <w:sz w:val="23"/>
              <w:szCs w:val="23"/>
            </w:rPr>
          </w:rPrChange>
        </w:rPr>
        <w:t>"</w:t>
      </w:r>
      <w:r w:rsidRPr="00DE1F40">
        <w:rPr>
          <w:lang w:val="en-US"/>
          <w:rPrChange w:id="2611" w:author="Josep Pueyo" w:date="2023-09-15T10:35:00Z">
            <w:rPr/>
          </w:rPrChange>
        </w:rPr>
        <w:t>)</w:t>
      </w:r>
    </w:p>
    <w:p w14:paraId="466BE0F1" w14:textId="77777777" w:rsidR="008D1567" w:rsidRPr="00DE1F40" w:rsidRDefault="00000000">
      <w:pPr>
        <w:pStyle w:val="NormalWeb"/>
        <w:divId w:val="785005356"/>
        <w:rPr>
          <w:lang w:val="en-US"/>
          <w:rPrChange w:id="2612" w:author="Josep Pueyo" w:date="2023-09-15T10:35:00Z">
            <w:rPr/>
          </w:rPrChange>
        </w:rPr>
      </w:pPr>
      <w:r w:rsidRPr="00DE1F40">
        <w:rPr>
          <w:lang w:val="en-US"/>
          <w:rPrChange w:id="2613" w:author="Josep Pueyo" w:date="2023-09-15T10:35:00Z">
            <w:rPr/>
          </w:rPrChange>
        </w:rPr>
        <w:t xml:space="preserve">Once the package is installed, it works as any R package. It can be attached to the namespace using </w:t>
      </w:r>
      <w:r w:rsidRPr="00DE1F40">
        <w:rPr>
          <w:rStyle w:val="HTMLTypewriter"/>
          <w:lang w:val="en-US"/>
          <w:rPrChange w:id="2614" w:author="Josep Pueyo" w:date="2023-09-15T10:35:00Z">
            <w:rPr>
              <w:rStyle w:val="HTMLTypewriter"/>
            </w:rPr>
          </w:rPrChange>
        </w:rPr>
        <w:t>library(ediblecity)</w:t>
      </w:r>
      <w:r w:rsidRPr="00DE1F40">
        <w:rPr>
          <w:lang w:val="en-US"/>
          <w:rPrChange w:id="2615" w:author="Josep Pueyo" w:date="2023-09-15T10:35:00Z">
            <w:rPr/>
          </w:rPrChange>
        </w:rPr>
        <w:t xml:space="preserve"> or preceding the functions with </w:t>
      </w:r>
      <w:proofErr w:type="gramStart"/>
      <w:r w:rsidRPr="00DE1F40">
        <w:rPr>
          <w:rStyle w:val="HTMLTypewriter"/>
          <w:lang w:val="en-US"/>
          <w:rPrChange w:id="2616" w:author="Josep Pueyo" w:date="2023-09-15T10:35:00Z">
            <w:rPr>
              <w:rStyle w:val="HTMLTypewriter"/>
            </w:rPr>
          </w:rPrChange>
        </w:rPr>
        <w:t>ediblecity::</w:t>
      </w:r>
      <w:r w:rsidRPr="00DE1F40">
        <w:rPr>
          <w:lang w:val="en-US"/>
          <w:rPrChange w:id="2617" w:author="Josep Pueyo" w:date="2023-09-15T10:35:00Z">
            <w:rPr/>
          </w:rPrChange>
        </w:rPr>
        <w:t>.</w:t>
      </w:r>
      <w:proofErr w:type="gramEnd"/>
      <w:r w:rsidRPr="00DE1F40">
        <w:rPr>
          <w:lang w:val="en-US"/>
          <w:rPrChange w:id="2618" w:author="Josep Pueyo" w:date="2023-09-15T10:35:00Z">
            <w:rPr/>
          </w:rPrChange>
        </w:rPr>
        <w:t xml:space="preserve"> To check the documentation of the package and its functions, type </w:t>
      </w:r>
      <w:r w:rsidRPr="00DE1F40">
        <w:rPr>
          <w:rStyle w:val="HTMLTypewriter"/>
          <w:lang w:val="en-US"/>
          <w:rPrChange w:id="2619" w:author="Josep Pueyo" w:date="2023-09-15T10:35:00Z">
            <w:rPr>
              <w:rStyle w:val="HTMLTypewriter"/>
            </w:rPr>
          </w:rPrChange>
        </w:rPr>
        <w:t>help(package="ediblecity")</w:t>
      </w:r>
      <w:r w:rsidRPr="00DE1F40">
        <w:rPr>
          <w:lang w:val="en-US"/>
          <w:rPrChange w:id="2620" w:author="Josep Pueyo" w:date="2023-09-15T10:35:00Z">
            <w:rPr/>
          </w:rPrChange>
        </w:rPr>
        <w:t xml:space="preserve"> in the R console.</w:t>
      </w:r>
    </w:p>
    <w:p w14:paraId="33A14722" w14:textId="77777777" w:rsidR="008D1567" w:rsidRPr="00DE1F40" w:rsidRDefault="00000000">
      <w:pPr>
        <w:pStyle w:val="Heading3"/>
        <w:divId w:val="247618375"/>
        <w:rPr>
          <w:rFonts w:eastAsia="Times New Roman"/>
        </w:rPr>
      </w:pPr>
      <w:bookmarkStart w:id="2621" w:name="d14796e3740"/>
      <w:bookmarkEnd w:id="2621"/>
      <w:r w:rsidRPr="00DE1F40">
        <w:rPr>
          <w:rFonts w:eastAsia="Times New Roman"/>
        </w:rPr>
        <w:lastRenderedPageBreak/>
        <w:t>Limitations</w:t>
      </w:r>
    </w:p>
    <w:p w14:paraId="4D32A510" w14:textId="77777777" w:rsidR="008D1567" w:rsidRPr="00DE1F40" w:rsidRDefault="00000000">
      <w:pPr>
        <w:pStyle w:val="NormalWeb"/>
        <w:divId w:val="247618375"/>
        <w:rPr>
          <w:lang w:val="en-US"/>
          <w:rPrChange w:id="2622" w:author="Josep Pueyo" w:date="2023-09-15T10:35:00Z">
            <w:rPr/>
          </w:rPrChange>
        </w:rPr>
      </w:pPr>
      <w:proofErr w:type="gramStart"/>
      <w:r w:rsidRPr="00DE1F40">
        <w:rPr>
          <w:lang w:val="en-US"/>
          <w:rPrChange w:id="2623" w:author="Josep Pueyo" w:date="2023-09-15T10:35:00Z">
            <w:rPr/>
          </w:rPrChange>
        </w:rPr>
        <w:t>As</w:t>
      </w:r>
      <w:proofErr w:type="gramEnd"/>
      <w:r w:rsidRPr="00DE1F40">
        <w:rPr>
          <w:lang w:val="en-US"/>
          <w:rPrChange w:id="2624" w:author="Josep Pueyo" w:date="2023-09-15T10:35:00Z">
            <w:rPr/>
          </w:rPrChange>
        </w:rPr>
        <w:t xml:space="preserve"> all abstractions of reality, the </w:t>
      </w:r>
      <w:proofErr w:type="gramStart"/>
      <w:r w:rsidRPr="00DE1F40">
        <w:rPr>
          <w:lang w:val="en-US"/>
          <w:rPrChange w:id="2625" w:author="Josep Pueyo" w:date="2023-09-15T10:35:00Z">
            <w:rPr/>
          </w:rPrChange>
        </w:rPr>
        <w:t>equations</w:t>
      </w:r>
      <w:proofErr w:type="gramEnd"/>
      <w:r w:rsidRPr="00DE1F40">
        <w:rPr>
          <w:lang w:val="en-US"/>
          <w:rPrChange w:id="2626" w:author="Josep Pueyo" w:date="2023-09-15T10:35:00Z">
            <w:rPr/>
          </w:rPrChange>
        </w:rPr>
        <w:t xml:space="preserve"> and algorithms of the </w:t>
      </w:r>
      <w:r w:rsidRPr="00DE1F40">
        <w:rPr>
          <w:rStyle w:val="HTMLTypewriter"/>
          <w:lang w:val="en-US"/>
          <w:rPrChange w:id="2627" w:author="Josep Pueyo" w:date="2023-09-15T10:35:00Z">
            <w:rPr>
              <w:rStyle w:val="HTMLTypewriter"/>
            </w:rPr>
          </w:rPrChange>
        </w:rPr>
        <w:t>ediblecity</w:t>
      </w:r>
      <w:r w:rsidRPr="00DE1F40">
        <w:rPr>
          <w:lang w:val="en-US"/>
          <w:rPrChange w:id="2628" w:author="Josep Pueyo" w:date="2023-09-15T10:35:00Z">
            <w:rPr/>
          </w:rPrChange>
        </w:rPr>
        <w:t xml:space="preserve"> package present some limitations. One limitation is the use of GIS layers to create scenarios and estimate indicators, which is intrinsically in two dimensions, and sometimes 2.5 dimensions, since we consider the height of buildings. This </w:t>
      </w:r>
      <w:proofErr w:type="gramStart"/>
      <w:r w:rsidRPr="00DE1F40">
        <w:rPr>
          <w:lang w:val="en-US"/>
          <w:rPrChange w:id="2629" w:author="Josep Pueyo" w:date="2023-09-15T10:35:00Z">
            <w:rPr/>
          </w:rPrChange>
        </w:rPr>
        <w:t>prevents</w:t>
      </w:r>
      <w:proofErr w:type="gramEnd"/>
      <w:r w:rsidRPr="00DE1F40">
        <w:rPr>
          <w:lang w:val="en-US"/>
          <w:rPrChange w:id="2630" w:author="Josep Pueyo" w:date="2023-09-15T10:35:00Z">
            <w:rPr/>
          </w:rPrChange>
        </w:rPr>
        <w:t xml:space="preserve"> from considering other urban agriculture solutions that are relevant such as vertical farming. To consider vertical solutions, the </w:t>
      </w:r>
      <w:r w:rsidRPr="00DE1F40">
        <w:rPr>
          <w:rStyle w:val="HTMLTypewriter"/>
          <w:lang w:val="en-US"/>
          <w:rPrChange w:id="2631" w:author="Josep Pueyo" w:date="2023-09-15T10:35:00Z">
            <w:rPr>
              <w:rStyle w:val="HTMLTypewriter"/>
            </w:rPr>
          </w:rPrChange>
        </w:rPr>
        <w:t>ediblecity package</w:t>
      </w:r>
      <w:r w:rsidRPr="00DE1F40">
        <w:rPr>
          <w:lang w:val="en-US"/>
          <w:rPrChange w:id="2632" w:author="Josep Pueyo" w:date="2023-09-15T10:35:00Z">
            <w:rPr/>
          </w:rPrChange>
        </w:rPr>
        <w:t xml:space="preserve"> should include 3D calculations.</w:t>
      </w:r>
    </w:p>
    <w:p w14:paraId="2AF33C1E" w14:textId="77777777" w:rsidR="008D1567" w:rsidRDefault="00000000">
      <w:pPr>
        <w:pStyle w:val="NormalWeb"/>
        <w:divId w:val="247618375"/>
        <w:rPr>
          <w:ins w:id="2633" w:author="Josep Pueyo" w:date="2023-09-15T15:07:00Z"/>
          <w:lang w:val="en-US"/>
        </w:rPr>
      </w:pPr>
      <w:r w:rsidRPr="00DE1F40">
        <w:rPr>
          <w:lang w:val="en-US"/>
          <w:rPrChange w:id="2634" w:author="Josep Pueyo" w:date="2023-09-15T10:35:00Z">
            <w:rPr/>
          </w:rPrChange>
        </w:rPr>
        <w:t xml:space="preserve">Another limitation is the subset of indicators chosen; this is, as we said, a choice. Other indicators might be chosen instead or added to the current subset. Hopefully, the </w:t>
      </w:r>
      <w:r w:rsidRPr="00DE1F40">
        <w:rPr>
          <w:rStyle w:val="HTMLTypewriter"/>
          <w:lang w:val="en-US"/>
          <w:rPrChange w:id="2635" w:author="Josep Pueyo" w:date="2023-09-15T10:35:00Z">
            <w:rPr>
              <w:rStyle w:val="HTMLTypewriter"/>
            </w:rPr>
          </w:rPrChange>
        </w:rPr>
        <w:t>ediblecity</w:t>
      </w:r>
      <w:r w:rsidRPr="00DE1F40">
        <w:rPr>
          <w:lang w:val="en-US"/>
          <w:rPrChange w:id="2636" w:author="Josep Pueyo" w:date="2023-09-15T10:35:00Z">
            <w:rPr/>
          </w:rPrChange>
        </w:rPr>
        <w:t xml:space="preserve"> package will be well received by the community of R scientists and other developers will add new indicators to fulfill their own needs. Indeed, this is one of the main advantages of open-source software.</w:t>
      </w:r>
    </w:p>
    <w:p w14:paraId="0632376D" w14:textId="7D9A317C" w:rsidR="00F46451" w:rsidRPr="00DE1F40" w:rsidRDefault="00F46451" w:rsidP="00F46451">
      <w:pPr>
        <w:pStyle w:val="NormalWeb"/>
        <w:divId w:val="247618375"/>
        <w:rPr>
          <w:lang w:val="en-US"/>
          <w:rPrChange w:id="2637" w:author="Josep Pueyo" w:date="2023-09-15T10:35:00Z">
            <w:rPr/>
          </w:rPrChange>
        </w:rPr>
      </w:pPr>
      <w:bookmarkStart w:id="2638" w:name="_Hlk145683696"/>
      <w:ins w:id="2639" w:author="Josep Pueyo" w:date="2023-09-15T15:07:00Z">
        <w:r>
          <w:rPr>
            <w:lang w:val="en-US"/>
          </w:rPr>
          <w:t xml:space="preserve">Likewise, we opted to only choose indicators to estimate the benefits of urban agriculture. However, urban agriculture </w:t>
        </w:r>
        <w:proofErr w:type="gramStart"/>
        <w:r>
          <w:rPr>
            <w:lang w:val="en-US"/>
          </w:rPr>
          <w:t>has also</w:t>
        </w:r>
        <w:proofErr w:type="gramEnd"/>
        <w:r>
          <w:rPr>
            <w:lang w:val="en-US"/>
          </w:rPr>
          <w:t xml:space="preserve"> some d</w:t>
        </w:r>
      </w:ins>
      <w:ins w:id="2640" w:author="Josep Pueyo" w:date="2023-09-15T15:08:00Z">
        <w:r>
          <w:rPr>
            <w:lang w:val="en-US"/>
          </w:rPr>
          <w:t xml:space="preserve">rawbacks that could be measured. </w:t>
        </w:r>
      </w:ins>
      <w:ins w:id="2641" w:author="Josep Pueyo" w:date="2023-09-15T15:10:00Z">
        <w:r w:rsidRPr="00F46451">
          <w:rPr>
            <w:lang w:val="en-GB"/>
          </w:rPr>
          <w:t xml:space="preserve">Certainly, various research studies have drawn attention to a range of concerns within the realm of urban agriculture (UA). For instance, </w:t>
        </w:r>
      </w:ins>
      <w:customXmlInsRangeStart w:id="2642" w:author="Josep Pueyo" w:date="2023-09-15T15:11:00Z"/>
      <w:sdt>
        <w:sdtPr>
          <w:rPr>
            <w:color w:val="000000"/>
            <w:lang w:val="en-GB"/>
            <w:rPrChange w:id="2643" w:author="Josep Pueyo" w:date="2023-09-15T15:20:00Z">
              <w:rPr>
                <w:lang w:val="en-GB"/>
              </w:rPr>
            </w:rPrChange>
          </w:rPr>
          <w:tag w:val="MENDELEY_CITATION_v3_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"/>
          <w:id w:val="-1290208798"/>
          <w:placeholder>
            <w:docPart w:val="DefaultPlaceholder_-1854013440"/>
          </w:placeholder>
        </w:sdtPr>
        <w:sdtContent>
          <w:customXmlInsRangeEnd w:id="2642"/>
          <w:ins w:id="2644" w:author="Josep Pueyo" w:date="2023-09-15T15:20:00Z">
            <w:r w:rsidR="00F0474C" w:rsidRPr="00F0474C">
              <w:rPr>
                <w:color w:val="000000"/>
                <w:lang w:val="en-GB"/>
              </w:rPr>
              <w:t>Graefe et al. (2019)</w:t>
            </w:r>
          </w:ins>
          <w:customXmlInsRangeStart w:id="2645" w:author="Josep Pueyo" w:date="2023-09-15T15:11:00Z"/>
        </w:sdtContent>
      </w:sdt>
      <w:customXmlInsRangeEnd w:id="2645"/>
      <w:ins w:id="2646" w:author="Josep Pueyo" w:date="2023-09-15T15:10:00Z">
        <w:r w:rsidRPr="00F46451">
          <w:rPr>
            <w:lang w:val="en-GB"/>
          </w:rPr>
          <w:t xml:space="preserve"> emphasized the issue of heavy metal presence in cultivated plants, while </w:t>
        </w:r>
      </w:ins>
      <w:customXmlInsRangeStart w:id="2647" w:author="Josep Pueyo" w:date="2023-09-15T15:11:00Z"/>
      <w:sdt>
        <w:sdtPr>
          <w:rPr>
            <w:color w:val="000000"/>
            <w:lang w:val="en-GB"/>
            <w:rPrChange w:id="2648" w:author="Josep Pueyo" w:date="2023-09-15T15:20:00Z">
              <w:rPr>
                <w:lang w:val="en-GB"/>
              </w:rPr>
            </w:rPrChange>
          </w:rPr>
          <w:tag w:val="MENDELEY_CITATION_v3_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"/>
          <w:id w:val="-2037878505"/>
          <w:placeholder>
            <w:docPart w:val="DefaultPlaceholder_-1854013440"/>
          </w:placeholder>
        </w:sdtPr>
        <w:sdtContent>
          <w:customXmlInsRangeEnd w:id="2647"/>
          <w:ins w:id="2649" w:author="Josep Pueyo" w:date="2023-09-15T15:20:00Z">
            <w:r w:rsidR="00F0474C" w:rsidRPr="00F0474C">
              <w:rPr>
                <w:color w:val="000000"/>
                <w:lang w:val="en-GB"/>
              </w:rPr>
              <w:t>Perrin et al. (2015)</w:t>
            </w:r>
          </w:ins>
          <w:customXmlInsRangeStart w:id="2650" w:author="Josep Pueyo" w:date="2023-09-15T15:11:00Z"/>
        </w:sdtContent>
      </w:sdt>
      <w:customXmlInsRangeEnd w:id="2650"/>
      <w:ins w:id="2651" w:author="Josep Pueyo" w:date="2023-09-15T15:10:00Z">
        <w:r w:rsidRPr="00F46451">
          <w:rPr>
            <w:lang w:val="en-GB"/>
          </w:rPr>
          <w:t xml:space="preserve"> discussed the improper use of pesticides and fertilizers. These factors not only pose threats to both the environment and human well-being but also bring into focus the need for sustainable practices.</w:t>
        </w:r>
        <w:r>
          <w:rPr>
            <w:lang w:val="en-GB"/>
          </w:rPr>
          <w:t xml:space="preserve"> </w:t>
        </w:r>
        <w:r w:rsidRPr="00F46451">
          <w:rPr>
            <w:lang w:val="en-GB"/>
          </w:rPr>
          <w:t xml:space="preserve">In a similar vein, </w:t>
        </w:r>
      </w:ins>
      <w:customXmlInsRangeStart w:id="2652" w:author="Josep Pueyo" w:date="2023-09-15T15:12:00Z"/>
      <w:sdt>
        <w:sdtPr>
          <w:rPr>
            <w:color w:val="000000"/>
            <w:lang w:val="en-GB"/>
            <w:rPrChange w:id="2653" w:author="Josep Pueyo" w:date="2023-09-15T15:20:00Z">
              <w:rPr>
                <w:lang w:val="en-GB"/>
              </w:rPr>
            </w:rPrChange>
          </w:rPr>
          <w:tag w:val="MENDELEY_CITATION_v3_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"/>
          <w:id w:val="1394700988"/>
          <w:placeholder>
            <w:docPart w:val="DefaultPlaceholder_-1854013440"/>
          </w:placeholder>
        </w:sdtPr>
        <w:sdtContent>
          <w:customXmlInsRangeEnd w:id="2652"/>
          <w:ins w:id="2654" w:author="Josep Pueyo" w:date="2023-09-15T15:20:00Z">
            <w:r w:rsidR="00F0474C" w:rsidRPr="00F0474C">
              <w:rPr>
                <w:color w:val="000000"/>
                <w:lang w:val="en-GB"/>
              </w:rPr>
              <w:t>(Whittinghill et al., 2016)</w:t>
            </w:r>
          </w:ins>
          <w:customXmlInsRangeStart w:id="2655" w:author="Josep Pueyo" w:date="2023-09-15T15:12:00Z"/>
        </w:sdtContent>
      </w:sdt>
      <w:customXmlInsRangeEnd w:id="2655"/>
      <w:ins w:id="2656" w:author="Josep Pueyo" w:date="2023-09-15T15:10:00Z">
        <w:r w:rsidRPr="00F46451">
          <w:rPr>
            <w:lang w:val="en-GB"/>
          </w:rPr>
          <w:t xml:space="preserve"> shed light on the dual nature of rooftop gardens. While they are effective in mitigating runoff, they can also contribute to nutrient runoff, especially when compared to extensive green roofs. This has implications for the quality of runoff water, underscoring the complexity of UA's environmental impacts.</w:t>
        </w:r>
        <w:r>
          <w:rPr>
            <w:lang w:val="en-GB"/>
          </w:rPr>
          <w:t xml:space="preserve"> </w:t>
        </w:r>
        <w:r w:rsidRPr="00F46451">
          <w:rPr>
            <w:lang w:val="en-GB"/>
          </w:rPr>
          <w:t>Moreover, beyond the potential environmental and health consequences, UA can also give rise to adverse social effects, as highlighted by</w:t>
        </w:r>
      </w:ins>
      <w:ins w:id="2657" w:author="Josep Pueyo" w:date="2023-09-15T15:12:00Z">
        <w:r>
          <w:rPr>
            <w:lang w:val="en-GB"/>
          </w:rPr>
          <w:t xml:space="preserve"> </w:t>
        </w:r>
      </w:ins>
      <w:customXmlInsRangeStart w:id="2658" w:author="Josep Pueyo" w:date="2023-09-15T15:20:00Z"/>
      <w:sdt>
        <w:sdtPr>
          <w:rPr>
            <w:color w:val="000000"/>
            <w:lang w:val="en-GB"/>
            <w:rPrChange w:id="2659" w:author="Josep Pueyo" w:date="2023-09-15T15:46:00Z">
              <w:rPr>
                <w:lang w:val="en-GB"/>
              </w:rPr>
            </w:rPrChange>
          </w:rPr>
          <w:tag w:val="MENDELEY_CITATION_v3_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"/>
          <w:id w:val="-530580510"/>
          <w:placeholder>
            <w:docPart w:val="DefaultPlaceholder_-1854013440"/>
          </w:placeholder>
        </w:sdtPr>
        <w:sdtContent>
          <w:customXmlInsRangeEnd w:id="2658"/>
          <w:ins w:id="2660" w:author="Josep Pueyo" w:date="2023-09-15T15:46:00Z">
            <w:r w:rsidR="003F6ECE" w:rsidRPr="003F6ECE">
              <w:rPr>
                <w:color w:val="000000"/>
                <w:lang w:val="en-GB"/>
              </w:rPr>
              <w:t>Hawes et al. (2022)</w:t>
            </w:r>
          </w:ins>
          <w:customXmlInsRangeStart w:id="2661" w:author="Josep Pueyo" w:date="2023-09-15T15:20:00Z"/>
        </w:sdtContent>
      </w:sdt>
      <w:customXmlInsRangeEnd w:id="2661"/>
      <w:ins w:id="2662" w:author="Josep Pueyo" w:date="2023-09-15T15:10:00Z">
        <w:r w:rsidRPr="00F46451">
          <w:rPr>
            <w:lang w:val="en-GB"/>
          </w:rPr>
          <w:t>. These repercussions, like the phenomenon of green gentrification, deserve careful consideration in the context of urban agriculture development.</w:t>
        </w:r>
      </w:ins>
    </w:p>
    <w:p w14:paraId="5056148D" w14:textId="77777777" w:rsidR="008D1567" w:rsidRDefault="00000000">
      <w:pPr>
        <w:pStyle w:val="Heading2"/>
        <w:divId w:val="1660234276"/>
        <w:rPr>
          <w:ins w:id="2663" w:author="Josep Pueyo" w:date="2023-09-15T13:08:00Z"/>
          <w:rFonts w:eastAsia="Times New Roman"/>
        </w:rPr>
      </w:pPr>
      <w:bookmarkStart w:id="2664" w:name="d14796e3762"/>
      <w:bookmarkEnd w:id="2638"/>
      <w:bookmarkEnd w:id="2664"/>
      <w:r w:rsidRPr="00DE1F40">
        <w:rPr>
          <w:rFonts w:eastAsia="Times New Roman"/>
        </w:rPr>
        <w:t xml:space="preserve">Use </w:t>
      </w:r>
      <w:proofErr w:type="gramStart"/>
      <w:r w:rsidRPr="00DE1F40">
        <w:rPr>
          <w:rFonts w:eastAsia="Times New Roman"/>
        </w:rPr>
        <w:t>cases</w:t>
      </w:r>
      <w:proofErr w:type="gramEnd"/>
    </w:p>
    <w:p w14:paraId="0FF35218" w14:textId="35E77AD7" w:rsidR="00CA5CD2" w:rsidRDefault="00CA5CD2" w:rsidP="00CA5CD2">
      <w:pPr>
        <w:divId w:val="1660234276"/>
        <w:rPr>
          <w:ins w:id="2665" w:author="Josep Pueyo" w:date="2023-09-15T13:08:00Z"/>
        </w:rPr>
      </w:pPr>
      <w:bookmarkStart w:id="2666" w:name="_Hlk145678228"/>
      <w:ins w:id="2667" w:author="Josep Pueyo" w:date="2023-09-15T13:08:00Z">
        <w:r>
          <w:t xml:space="preserve">To replicate this section, apart from the ediblecity package, you will need to load the following packages in your </w:t>
        </w:r>
      </w:ins>
      <w:ins w:id="2668" w:author="Josep Pueyo" w:date="2023-09-15T13:49:00Z">
        <w:r w:rsidR="00A66613">
          <w:t xml:space="preserve">R </w:t>
        </w:r>
      </w:ins>
      <w:ins w:id="2669" w:author="Josep Pueyo" w:date="2023-09-15T13:08:00Z">
        <w:r>
          <w:t>namespace</w:t>
        </w:r>
      </w:ins>
      <w:ins w:id="2670" w:author="Josep Pueyo" w:date="2023-09-15T13:49:00Z">
        <w:r w:rsidR="00A66613">
          <w:t xml:space="preserve"> using the function </w:t>
        </w:r>
        <w:r w:rsidR="00A66613" w:rsidRPr="00A66613">
          <w:rPr>
            <w:rStyle w:val="HTMLTypewriter"/>
            <w:lang w:eastAsia="ca-ES"/>
            <w:rPrChange w:id="2671" w:author="Josep Pueyo" w:date="2023-09-15T13:49:00Z">
              <w:rPr/>
            </w:rPrChange>
          </w:rPr>
          <w:t>library(&lt;package&gt;)</w:t>
        </w:r>
      </w:ins>
      <w:ins w:id="2672" w:author="Josep Pueyo" w:date="2023-09-15T13:08:00Z">
        <w:r w:rsidRPr="00A66613">
          <w:t>:</w:t>
        </w:r>
      </w:ins>
    </w:p>
    <w:p w14:paraId="2AABE15D" w14:textId="3F967C9F" w:rsidR="00CA5CD2" w:rsidRPr="00A66613" w:rsidRDefault="00CA5CD2" w:rsidP="00CA5CD2">
      <w:pPr>
        <w:pStyle w:val="ListParagraph"/>
        <w:numPr>
          <w:ilvl w:val="0"/>
          <w:numId w:val="5"/>
        </w:numPr>
        <w:divId w:val="1660234276"/>
        <w:rPr>
          <w:ins w:id="2673" w:author="Josep Pueyo" w:date="2023-09-15T13:47:00Z"/>
          <w:rPrChange w:id="2674" w:author="Josep Pueyo" w:date="2023-09-15T13:47:00Z">
            <w:rPr>
              <w:ins w:id="2675" w:author="Josep Pueyo" w:date="2023-09-15T13:47:00Z"/>
              <w:color w:val="000000"/>
            </w:rPr>
          </w:rPrChange>
        </w:rPr>
      </w:pPr>
      <w:proofErr w:type="spellStart"/>
      <w:ins w:id="2676" w:author="Josep Pueyo" w:date="2023-09-15T13:10:00Z">
        <w:r>
          <w:t>dplyr</w:t>
        </w:r>
        <w:proofErr w:type="spellEnd"/>
        <w:r>
          <w:t xml:space="preserve"> (1.1.2) </w:t>
        </w:r>
      </w:ins>
      <w:customXmlInsRangeStart w:id="2677" w:author="Josep Pueyo" w:date="2023-09-15T13:46:00Z"/>
      <w:sdt>
        <w:sdtPr>
          <w:rPr>
            <w:color w:val="000000"/>
          </w:rPr>
          <w:tag w:val="MENDELEY_CITATION_v3_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"/>
          <w:id w:val="-876996365"/>
          <w:placeholder>
            <w:docPart w:val="DefaultPlaceholder_-1854013440"/>
          </w:placeholder>
        </w:sdtPr>
        <w:sdtContent>
          <w:customXmlInsRangeEnd w:id="2677"/>
          <w:ins w:id="2678" w:author="Josep Pueyo" w:date="2023-09-15T15:20:00Z">
            <w:r w:rsidR="00F0474C" w:rsidRPr="00F0474C">
              <w:rPr>
                <w:color w:val="000000"/>
              </w:rPr>
              <w:t>(Wickham, François, et al., 2023)</w:t>
            </w:r>
          </w:ins>
          <w:customXmlInsRangeStart w:id="2679" w:author="Josep Pueyo" w:date="2023-09-15T13:46:00Z"/>
        </w:sdtContent>
      </w:sdt>
      <w:customXmlInsRangeEnd w:id="2679"/>
    </w:p>
    <w:p w14:paraId="149957F2" w14:textId="740EB828" w:rsidR="00A66613" w:rsidRPr="00A66613" w:rsidRDefault="00A66613" w:rsidP="00CA5CD2">
      <w:pPr>
        <w:pStyle w:val="ListParagraph"/>
        <w:numPr>
          <w:ilvl w:val="0"/>
          <w:numId w:val="5"/>
        </w:numPr>
        <w:divId w:val="1660234276"/>
        <w:rPr>
          <w:ins w:id="2680" w:author="Josep Pueyo" w:date="2023-09-15T13:46:00Z"/>
          <w:rPrChange w:id="2681" w:author="Josep Pueyo" w:date="2023-09-15T13:46:00Z">
            <w:rPr>
              <w:ins w:id="2682" w:author="Josep Pueyo" w:date="2023-09-15T13:46:00Z"/>
              <w:color w:val="000000"/>
            </w:rPr>
          </w:rPrChange>
        </w:rPr>
      </w:pPr>
      <w:ins w:id="2683" w:author="Josep Pueyo" w:date="2023-09-15T13:47:00Z">
        <w:r>
          <w:rPr>
            <w:color w:val="000000"/>
          </w:rPr>
          <w:t xml:space="preserve">ggplot2 (3.4.2) </w:t>
        </w:r>
      </w:ins>
      <w:customXmlInsRangeStart w:id="2684" w:author="Josep Pueyo" w:date="2023-09-15T13:47:00Z"/>
      <w:sdt>
        <w:sdtPr>
          <w:rPr>
            <w:color w:val="000000"/>
          </w:rPr>
          <w:tag w:val="MENDELEY_CITATION_v3_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"/>
          <w:id w:val="-1039358001"/>
          <w:placeholder>
            <w:docPart w:val="DefaultPlaceholder_-1854013440"/>
          </w:placeholder>
        </w:sdtPr>
        <w:sdtContent>
          <w:customXmlInsRangeEnd w:id="2684"/>
          <w:ins w:id="2685" w:author="Josep Pueyo" w:date="2023-09-15T15:20:00Z">
            <w:r w:rsidR="00F0474C" w:rsidRPr="00F0474C">
              <w:rPr>
                <w:color w:val="000000"/>
              </w:rPr>
              <w:t>(Wickham, 2016)</w:t>
            </w:r>
          </w:ins>
          <w:customXmlInsRangeStart w:id="2686" w:author="Josep Pueyo" w:date="2023-09-15T13:47:00Z"/>
        </w:sdtContent>
      </w:sdt>
      <w:customXmlInsRangeEnd w:id="2686"/>
    </w:p>
    <w:p w14:paraId="39B86F2F" w14:textId="07DC1F77" w:rsidR="00A66613" w:rsidRPr="00A66613" w:rsidRDefault="00A66613" w:rsidP="00CA5CD2">
      <w:pPr>
        <w:pStyle w:val="ListParagraph"/>
        <w:numPr>
          <w:ilvl w:val="0"/>
          <w:numId w:val="5"/>
        </w:numPr>
        <w:divId w:val="1660234276"/>
        <w:rPr>
          <w:ins w:id="2687" w:author="Josep Pueyo" w:date="2023-09-15T13:47:00Z"/>
          <w:rPrChange w:id="2688" w:author="Josep Pueyo" w:date="2023-09-15T13:47:00Z">
            <w:rPr>
              <w:ins w:id="2689" w:author="Josep Pueyo" w:date="2023-09-15T13:47:00Z"/>
              <w:color w:val="000000"/>
            </w:rPr>
          </w:rPrChange>
        </w:rPr>
      </w:pPr>
      <w:proofErr w:type="spellStart"/>
      <w:ins w:id="2690" w:author="Josep Pueyo" w:date="2023-09-15T13:46:00Z">
        <w:r>
          <w:rPr>
            <w:color w:val="000000"/>
          </w:rPr>
          <w:t>knitr</w:t>
        </w:r>
        <w:proofErr w:type="spellEnd"/>
        <w:r>
          <w:rPr>
            <w:color w:val="000000"/>
          </w:rPr>
          <w:t xml:space="preserve"> (1.4</w:t>
        </w:r>
      </w:ins>
      <w:ins w:id="2691" w:author="Josep Pueyo" w:date="2023-09-15T13:47:00Z">
        <w:r>
          <w:rPr>
            <w:color w:val="000000"/>
          </w:rPr>
          <w:t xml:space="preserve">2) </w:t>
        </w:r>
      </w:ins>
      <w:customXmlInsRangeStart w:id="2692" w:author="Josep Pueyo" w:date="2023-09-15T13:47:00Z"/>
      <w:sdt>
        <w:sdtPr>
          <w:rPr>
            <w:color w:val="000000"/>
          </w:rPr>
          <w:tag w:val="MENDELEY_CITATION_v3_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"/>
          <w:id w:val="22135824"/>
          <w:placeholder>
            <w:docPart w:val="DefaultPlaceholder_-1854013440"/>
          </w:placeholder>
        </w:sdtPr>
        <w:sdtContent>
          <w:customXmlInsRangeEnd w:id="2692"/>
          <w:ins w:id="2693" w:author="Josep Pueyo" w:date="2023-09-15T15:20:00Z">
            <w:r w:rsidR="00F0474C" w:rsidRPr="00F0474C">
              <w:rPr>
                <w:color w:val="000000"/>
              </w:rPr>
              <w:t>(Xie, 2023)</w:t>
            </w:r>
          </w:ins>
          <w:customXmlInsRangeStart w:id="2694" w:author="Josep Pueyo" w:date="2023-09-15T13:47:00Z"/>
        </w:sdtContent>
      </w:sdt>
      <w:customXmlInsRangeEnd w:id="2694"/>
    </w:p>
    <w:p w14:paraId="33755283" w14:textId="3A41FF3D" w:rsidR="00A66613" w:rsidRDefault="00A66613" w:rsidP="00CA5CD2">
      <w:pPr>
        <w:pStyle w:val="ListParagraph"/>
        <w:numPr>
          <w:ilvl w:val="0"/>
          <w:numId w:val="5"/>
        </w:numPr>
        <w:divId w:val="1660234276"/>
        <w:rPr>
          <w:ins w:id="2695" w:author="Josep Pueyo" w:date="2023-09-15T13:48:00Z"/>
        </w:rPr>
      </w:pPr>
      <w:ins w:id="2696" w:author="Josep Pueyo" w:date="2023-09-15T13:47:00Z">
        <w:r>
          <w:t>purr (</w:t>
        </w:r>
      </w:ins>
      <w:ins w:id="2697" w:author="Josep Pueyo" w:date="2023-09-15T13:48:00Z">
        <w:r>
          <w:t>1.0.1</w:t>
        </w:r>
      </w:ins>
      <w:ins w:id="2698" w:author="Josep Pueyo" w:date="2023-09-15T13:47:00Z">
        <w:r>
          <w:t>)</w:t>
        </w:r>
      </w:ins>
      <w:ins w:id="2699" w:author="Josep Pueyo" w:date="2023-09-15T13:48:00Z">
        <w:r>
          <w:t xml:space="preserve"> </w:t>
        </w:r>
      </w:ins>
      <w:customXmlInsRangeStart w:id="2700" w:author="Josep Pueyo" w:date="2023-09-15T13:48:00Z"/>
      <w:sdt>
        <w:sdtPr>
          <w:tag w:val="MENDELEY_CITATION_v3_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"/>
          <w:id w:val="1462145884"/>
          <w:placeholder>
            <w:docPart w:val="DefaultPlaceholder_-1854013440"/>
          </w:placeholder>
        </w:sdtPr>
        <w:sdtContent>
          <w:customXmlInsRangeEnd w:id="2700"/>
          <w:ins w:id="2701" w:author="Josep Pueyo" w:date="2023-09-15T15:20:00Z">
            <w:r w:rsidR="00F0474C">
              <w:rPr>
                <w:rFonts w:eastAsia="Times New Roman"/>
              </w:rPr>
              <w:t>(Wickham &amp; Henry, 2023)</w:t>
            </w:r>
          </w:ins>
          <w:customXmlInsRangeStart w:id="2702" w:author="Josep Pueyo" w:date="2023-09-15T13:48:00Z"/>
        </w:sdtContent>
      </w:sdt>
      <w:customXmlInsRangeEnd w:id="2702"/>
    </w:p>
    <w:p w14:paraId="11B12328" w14:textId="0A7C22C7" w:rsidR="00A66613" w:rsidRPr="00CA5CD2" w:rsidRDefault="00A66613">
      <w:pPr>
        <w:pStyle w:val="ListParagraph"/>
        <w:numPr>
          <w:ilvl w:val="0"/>
          <w:numId w:val="5"/>
        </w:numPr>
        <w:divId w:val="1660234276"/>
        <w:rPr>
          <w:rPrChange w:id="2703" w:author="Josep Pueyo" w:date="2023-09-15T13:08:00Z">
            <w:rPr>
              <w:rFonts w:eastAsia="Times New Roman"/>
            </w:rPr>
          </w:rPrChange>
        </w:rPr>
        <w:pPrChange w:id="2704" w:author="Josep Pueyo" w:date="2023-09-15T13:10:00Z">
          <w:pPr>
            <w:pStyle w:val="Heading2"/>
            <w:divId w:val="1660234276"/>
          </w:pPr>
        </w:pPrChange>
      </w:pPr>
      <w:proofErr w:type="spellStart"/>
      <w:ins w:id="2705" w:author="Josep Pueyo" w:date="2023-09-15T13:48:00Z">
        <w:r>
          <w:t>tidyr</w:t>
        </w:r>
        <w:proofErr w:type="spellEnd"/>
        <w:r>
          <w:t xml:space="preserve"> (1.3.0) </w:t>
        </w:r>
      </w:ins>
      <w:customXmlInsRangeStart w:id="2706" w:author="Josep Pueyo" w:date="2023-09-15T13:48:00Z"/>
      <w:sdt>
        <w:sdtPr>
          <w:rPr>
            <w:color w:val="000000"/>
          </w:rPr>
          <w:tag w:val="MENDELEY_CITATION_v3_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"/>
          <w:id w:val="284323597"/>
          <w:placeholder>
            <w:docPart w:val="DefaultPlaceholder_-1854013440"/>
          </w:placeholder>
        </w:sdtPr>
        <w:sdtContent>
          <w:customXmlInsRangeEnd w:id="2706"/>
          <w:ins w:id="2707" w:author="Josep Pueyo" w:date="2023-09-15T15:20:00Z">
            <w:r w:rsidR="00F0474C" w:rsidRPr="00F0474C">
              <w:rPr>
                <w:color w:val="000000"/>
              </w:rPr>
              <w:t>(Wickham, Vaughan, et al., 2023)</w:t>
            </w:r>
          </w:ins>
          <w:customXmlInsRangeStart w:id="2708" w:author="Josep Pueyo" w:date="2023-09-15T13:48:00Z"/>
        </w:sdtContent>
      </w:sdt>
      <w:customXmlInsRangeEnd w:id="2708"/>
    </w:p>
    <w:p w14:paraId="115F5445" w14:textId="77777777" w:rsidR="008D1567" w:rsidRPr="00DE1F40" w:rsidRDefault="00000000">
      <w:pPr>
        <w:pStyle w:val="Heading3"/>
        <w:divId w:val="1052388786"/>
        <w:rPr>
          <w:rFonts w:eastAsia="Times New Roman"/>
        </w:rPr>
      </w:pPr>
      <w:bookmarkStart w:id="2709" w:name="d14796e3767"/>
      <w:bookmarkEnd w:id="2666"/>
      <w:bookmarkEnd w:id="2709"/>
      <w:r w:rsidRPr="00DE1F40">
        <w:rPr>
          <w:rFonts w:eastAsia="Times New Roman"/>
        </w:rPr>
        <w:t>Create scenarios of urban agriculture</w:t>
      </w:r>
    </w:p>
    <w:p w14:paraId="113095E3" w14:textId="77777777" w:rsidR="008D1567" w:rsidRPr="00DE1F40" w:rsidRDefault="00000000">
      <w:pPr>
        <w:pStyle w:val="NormalWeb"/>
        <w:divId w:val="1052388786"/>
        <w:rPr>
          <w:lang w:val="en-US"/>
          <w:rPrChange w:id="2710" w:author="Josep Pueyo" w:date="2023-09-15T10:35:00Z">
            <w:rPr/>
          </w:rPrChange>
        </w:rPr>
      </w:pPr>
      <w:r w:rsidRPr="00DE1F40">
        <w:rPr>
          <w:lang w:val="en-US"/>
          <w:rPrChange w:id="2711" w:author="Josep Pueyo" w:date="2023-09-15T10:35:00Z">
            <w:rPr/>
          </w:rPrChange>
        </w:rPr>
        <w:t xml:space="preserve">To our understanding, the most important use case of the </w:t>
      </w:r>
      <w:r w:rsidRPr="00DE1F40">
        <w:rPr>
          <w:rStyle w:val="HTMLTypewriter"/>
          <w:lang w:val="en-US"/>
          <w:rPrChange w:id="2712" w:author="Josep Pueyo" w:date="2023-09-15T10:35:00Z">
            <w:rPr>
              <w:rStyle w:val="HTMLTypewriter"/>
            </w:rPr>
          </w:rPrChange>
        </w:rPr>
        <w:t>ediblecity</w:t>
      </w:r>
      <w:r w:rsidRPr="00DE1F40">
        <w:rPr>
          <w:lang w:val="en-US"/>
          <w:rPrChange w:id="2713" w:author="Josep Pueyo" w:date="2023-09-15T10:35:00Z">
            <w:rPr/>
          </w:rPrChange>
        </w:rPr>
        <w:t xml:space="preserve"> package is to compare scenarios. To illustrate this, we created two scenarios and compared them with the original </w:t>
      </w:r>
      <w:proofErr w:type="spellStart"/>
      <w:r w:rsidRPr="00DE1F40">
        <w:rPr>
          <w:rStyle w:val="HTMLTypewriter"/>
          <w:lang w:val="en-US"/>
          <w:rPrChange w:id="2714" w:author="Josep Pueyo" w:date="2023-09-15T10:35:00Z">
            <w:rPr>
              <w:rStyle w:val="HTMLTypewriter"/>
            </w:rPr>
          </w:rPrChange>
        </w:rPr>
        <w:t>city_example</w:t>
      </w:r>
      <w:proofErr w:type="spellEnd"/>
      <w:r w:rsidRPr="00DE1F40">
        <w:rPr>
          <w:lang w:val="en-US"/>
          <w:rPrChange w:id="2715" w:author="Josep Pueyo" w:date="2023-09-15T10:35:00Z">
            <w:rPr/>
          </w:rPrChange>
        </w:rPr>
        <w:t xml:space="preserve"> ( </w:t>
      </w:r>
      <w:r w:rsidRPr="00DE1F40">
        <w:rPr>
          <w:lang w:val="en-US"/>
          <w:rPrChange w:id="2716" w:author="Josep Pueyo" w:date="2023-09-15T10:35:00Z">
            <w:rPr/>
          </w:rPrChange>
        </w:rPr>
        <w:fldChar w:fldCharType="begin"/>
      </w:r>
      <w:r w:rsidRPr="00DE1F40">
        <w:rPr>
          <w:lang w:val="en-US"/>
          <w:rPrChange w:id="2717" w:author="Josep Pueyo" w:date="2023-09-15T10:35:00Z">
            <w:rPr/>
          </w:rPrChange>
        </w:rPr>
        <w:instrText>HYPERLINK \l "T4"</w:instrText>
      </w:r>
      <w:r w:rsidRPr="00F46451">
        <w:rPr>
          <w:lang w:val="en-US"/>
        </w:rPr>
      </w:r>
      <w:r w:rsidRPr="00DE1F40">
        <w:rPr>
          <w:lang w:val="en-US"/>
          <w:rPrChange w:id="2718" w:author="Josep Pueyo" w:date="2023-09-15T10:35:00Z">
            <w:rPr>
              <w:rStyle w:val="Hyperlink"/>
            </w:rPr>
          </w:rPrChange>
        </w:rPr>
        <w:fldChar w:fldCharType="separate"/>
      </w:r>
      <w:r w:rsidRPr="00DE1F40">
        <w:rPr>
          <w:rStyle w:val="Hyperlink"/>
          <w:lang w:val="en-US"/>
          <w:rPrChange w:id="2719" w:author="Josep Pueyo" w:date="2023-09-15T10:35:00Z">
            <w:rPr>
              <w:rStyle w:val="Hyperlink"/>
            </w:rPr>
          </w:rPrChange>
        </w:rPr>
        <w:t>Table 4</w:t>
      </w:r>
      <w:r w:rsidRPr="00DE1F40">
        <w:rPr>
          <w:rStyle w:val="Hyperlink"/>
          <w:lang w:val="en-US"/>
          <w:rPrChange w:id="2720" w:author="Josep Pueyo" w:date="2023-09-15T10:35:00Z">
            <w:rPr>
              <w:rStyle w:val="Hyperlink"/>
            </w:rPr>
          </w:rPrChange>
        </w:rPr>
        <w:fldChar w:fldCharType="end"/>
      </w:r>
      <w:r w:rsidRPr="00DE1F40">
        <w:rPr>
          <w:lang w:val="en-US"/>
          <w:rPrChange w:id="2721" w:author="Josep Pueyo" w:date="2023-09-15T10:35:00Z">
            <w:rPr/>
          </w:rPrChange>
        </w:rPr>
        <w:t xml:space="preserve">). The package has been designed to work well with the </w:t>
      </w:r>
      <w:proofErr w:type="spellStart"/>
      <w:r w:rsidRPr="00DE1F40">
        <w:rPr>
          <w:rStyle w:val="HTMLTypewriter"/>
          <w:lang w:val="en-US"/>
          <w:rPrChange w:id="2722" w:author="Josep Pueyo" w:date="2023-09-15T10:35:00Z">
            <w:rPr>
              <w:rStyle w:val="HTMLTypewriter"/>
            </w:rPr>
          </w:rPrChange>
        </w:rPr>
        <w:t>tidyverse</w:t>
      </w:r>
      <w:proofErr w:type="spellEnd"/>
      <w:r w:rsidRPr="00DE1F40">
        <w:rPr>
          <w:lang w:val="en-US"/>
          <w:rPrChange w:id="2723" w:author="Josep Pueyo" w:date="2023-09-15T10:35:00Z">
            <w:rPr/>
          </w:rPrChange>
        </w:rPr>
        <w:t xml:space="preserve"> framework in </w:t>
      </w:r>
      <w:r w:rsidRPr="00DE1F40">
        <w:rPr>
          <w:rStyle w:val="HTMLTypewriter"/>
          <w:lang w:val="en-US"/>
          <w:rPrChange w:id="2724" w:author="Josep Pueyo" w:date="2023-09-15T10:35:00Z">
            <w:rPr>
              <w:rStyle w:val="HTMLTypewriter"/>
            </w:rPr>
          </w:rPrChange>
        </w:rPr>
        <w:t>R</w:t>
      </w:r>
      <w:r w:rsidRPr="00DE1F40">
        <w:rPr>
          <w:lang w:val="en-US"/>
          <w:rPrChange w:id="2725" w:author="Josep Pueyo" w:date="2023-09-15T10:35:00Z">
            <w:rPr/>
          </w:rPrChange>
        </w:rPr>
        <w:t xml:space="preserve"> ( </w:t>
      </w:r>
      <w:r w:rsidRPr="00DE1F40">
        <w:rPr>
          <w:lang w:val="en-US"/>
          <w:rPrChange w:id="2726" w:author="Josep Pueyo" w:date="2023-09-15T10:35:00Z">
            <w:rPr/>
          </w:rPrChange>
        </w:rPr>
        <w:fldChar w:fldCharType="begin"/>
      </w:r>
      <w:r w:rsidRPr="00DE1F40">
        <w:rPr>
          <w:lang w:val="en-US"/>
          <w:rPrChange w:id="2727" w:author="Josep Pueyo" w:date="2023-09-15T10:35:00Z">
            <w:rPr/>
          </w:rPrChange>
        </w:rPr>
        <w:instrText>HYPERLINK \l "ref-40"</w:instrText>
      </w:r>
      <w:r w:rsidRPr="00F46451">
        <w:rPr>
          <w:lang w:val="en-US"/>
        </w:rPr>
      </w:r>
      <w:r w:rsidRPr="00DE1F40">
        <w:rPr>
          <w:lang w:val="en-US"/>
          <w:rPrChange w:id="2728" w:author="Josep Pueyo" w:date="2023-09-15T10:35:00Z">
            <w:rPr>
              <w:rStyle w:val="Hyperlink"/>
            </w:rPr>
          </w:rPrChange>
        </w:rPr>
        <w:fldChar w:fldCharType="separate"/>
      </w:r>
      <w:r w:rsidRPr="00DE1F40">
        <w:rPr>
          <w:rStyle w:val="Hyperlink"/>
          <w:lang w:val="en-US"/>
          <w:rPrChange w:id="2729" w:author="Josep Pueyo" w:date="2023-09-15T10:35:00Z">
            <w:rPr>
              <w:rStyle w:val="Hyperlink"/>
            </w:rPr>
          </w:rPrChange>
        </w:rPr>
        <w:t xml:space="preserve">Wickham </w:t>
      </w:r>
      <w:r w:rsidRPr="00DE1F40">
        <w:rPr>
          <w:rStyle w:val="Hyperlink"/>
          <w:i/>
          <w:iCs/>
          <w:lang w:val="en-US"/>
          <w:rPrChange w:id="2730" w:author="Josep Pueyo" w:date="2023-09-15T10:35:00Z">
            <w:rPr>
              <w:rStyle w:val="Hyperlink"/>
              <w:i/>
              <w:iCs/>
            </w:rPr>
          </w:rPrChange>
        </w:rPr>
        <w:t>et al</w:t>
      </w:r>
      <w:r w:rsidRPr="00DE1F40">
        <w:rPr>
          <w:rStyle w:val="Hyperlink"/>
          <w:lang w:val="en-US"/>
          <w:rPrChange w:id="2731" w:author="Josep Pueyo" w:date="2023-09-15T10:35:00Z">
            <w:rPr>
              <w:rStyle w:val="Hyperlink"/>
            </w:rPr>
          </w:rPrChange>
        </w:rPr>
        <w:t>., 2019</w:t>
      </w:r>
      <w:r w:rsidRPr="00DE1F40">
        <w:rPr>
          <w:rStyle w:val="Hyperlink"/>
          <w:lang w:val="en-US"/>
          <w:rPrChange w:id="2732" w:author="Josep Pueyo" w:date="2023-09-15T10:35:00Z">
            <w:rPr>
              <w:rStyle w:val="Hyperlink"/>
            </w:rPr>
          </w:rPrChange>
        </w:rPr>
        <w:fldChar w:fldCharType="end"/>
      </w:r>
      <w:r w:rsidRPr="00DE1F40">
        <w:rPr>
          <w:lang w:val="en-US"/>
          <w:rPrChange w:id="2733" w:author="Josep Pueyo" w:date="2023-09-15T10:35:00Z">
            <w:rPr/>
          </w:rPrChange>
        </w:rPr>
        <w:t xml:space="preserve">), especially, with the </w:t>
      </w:r>
      <w:r w:rsidRPr="00DE1F40">
        <w:rPr>
          <w:rStyle w:val="HTMLTypewriter"/>
          <w:lang w:val="en-US"/>
          <w:rPrChange w:id="2734" w:author="Josep Pueyo" w:date="2023-09-15T10:35:00Z">
            <w:rPr>
              <w:rStyle w:val="HTMLTypewriter"/>
            </w:rPr>
          </w:rPrChange>
        </w:rPr>
        <w:t>map_*</w:t>
      </w:r>
      <w:r w:rsidRPr="00DE1F40">
        <w:rPr>
          <w:lang w:val="en-US"/>
          <w:rPrChange w:id="2735" w:author="Josep Pueyo" w:date="2023-09-15T10:35:00Z">
            <w:rPr/>
          </w:rPrChange>
        </w:rPr>
        <w:t xml:space="preserve"> family in the </w:t>
      </w:r>
      <w:proofErr w:type="spellStart"/>
      <w:r w:rsidRPr="00DE1F40">
        <w:rPr>
          <w:rStyle w:val="HTMLTypewriter"/>
          <w:lang w:val="en-US"/>
          <w:rPrChange w:id="2736" w:author="Josep Pueyo" w:date="2023-09-15T10:35:00Z">
            <w:rPr>
              <w:rStyle w:val="HTMLTypewriter"/>
            </w:rPr>
          </w:rPrChange>
        </w:rPr>
        <w:t>purrr</w:t>
      </w:r>
      <w:proofErr w:type="spellEnd"/>
      <w:r w:rsidRPr="00DE1F40">
        <w:rPr>
          <w:lang w:val="en-US"/>
          <w:rPrChange w:id="2737" w:author="Josep Pueyo" w:date="2023-09-15T10:35:00Z">
            <w:rPr/>
          </w:rPrChange>
        </w:rPr>
        <w:t xml:space="preserve"> package ( </w:t>
      </w:r>
      <w:r w:rsidRPr="00DE1F40">
        <w:rPr>
          <w:lang w:val="en-US"/>
          <w:rPrChange w:id="2738" w:author="Josep Pueyo" w:date="2023-09-15T10:35:00Z">
            <w:rPr/>
          </w:rPrChange>
        </w:rPr>
        <w:fldChar w:fldCharType="begin"/>
      </w:r>
      <w:r w:rsidRPr="00DE1F40">
        <w:rPr>
          <w:lang w:val="en-US"/>
          <w:rPrChange w:id="2739" w:author="Josep Pueyo" w:date="2023-09-15T10:35:00Z">
            <w:rPr/>
          </w:rPrChange>
        </w:rPr>
        <w:instrText>HYPERLINK \l "ref-16"</w:instrText>
      </w:r>
      <w:r w:rsidRPr="00F46451">
        <w:rPr>
          <w:lang w:val="en-US"/>
        </w:rPr>
      </w:r>
      <w:r w:rsidRPr="00DE1F40">
        <w:rPr>
          <w:lang w:val="en-US"/>
          <w:rPrChange w:id="2740" w:author="Josep Pueyo" w:date="2023-09-15T10:35:00Z">
            <w:rPr>
              <w:rStyle w:val="Hyperlink"/>
            </w:rPr>
          </w:rPrChange>
        </w:rPr>
        <w:fldChar w:fldCharType="separate"/>
      </w:r>
      <w:r w:rsidRPr="00DE1F40">
        <w:rPr>
          <w:rStyle w:val="Hyperlink"/>
          <w:lang w:val="en-US"/>
          <w:rPrChange w:id="2741" w:author="Josep Pueyo" w:date="2023-09-15T10:35:00Z">
            <w:rPr>
              <w:rStyle w:val="Hyperlink"/>
            </w:rPr>
          </w:rPrChange>
        </w:rPr>
        <w:t>Henry &amp; Wickham, 2022a</w:t>
      </w:r>
      <w:r w:rsidRPr="00DE1F40">
        <w:rPr>
          <w:rStyle w:val="Hyperlink"/>
          <w:lang w:val="en-US"/>
          <w:rPrChange w:id="2742" w:author="Josep Pueyo" w:date="2023-09-15T10:35:00Z">
            <w:rPr>
              <w:rStyle w:val="Hyperlink"/>
            </w:rPr>
          </w:rPrChange>
        </w:rPr>
        <w:fldChar w:fldCharType="end"/>
      </w:r>
      <w:r w:rsidRPr="00DE1F40">
        <w:rPr>
          <w:lang w:val="en-US"/>
          <w:rPrChange w:id="2743" w:author="Josep Pueyo" w:date="2023-09-15T10:35:00Z">
            <w:rPr/>
          </w:rPrChange>
        </w:rPr>
        <w:t xml:space="preserve">). Therefore, we first create the two scenarios and save them in a list along with the original urban representation, which we called </w:t>
      </w:r>
      <w:r w:rsidRPr="00DE1F40">
        <w:rPr>
          <w:rStyle w:val="HTMLTypewriter"/>
          <w:lang w:val="en-US"/>
          <w:rPrChange w:id="2744" w:author="Josep Pueyo" w:date="2023-09-15T10:35:00Z">
            <w:rPr>
              <w:rStyle w:val="HTMLTypewriter"/>
            </w:rPr>
          </w:rPrChange>
        </w:rPr>
        <w:t>s0</w:t>
      </w:r>
      <w:r w:rsidRPr="00DE1F40">
        <w:rPr>
          <w:lang w:val="en-US"/>
          <w:rPrChange w:id="2745" w:author="Josep Pueyo" w:date="2023-09-15T10:35:00Z">
            <w:rPr/>
          </w:rPrChange>
        </w:rPr>
        <w:t xml:space="preserve"> (Code snippet </w:t>
      </w:r>
      <w:r w:rsidRPr="00DE1F40">
        <w:rPr>
          <w:lang w:val="en-US"/>
          <w:rPrChange w:id="2746" w:author="Josep Pueyo" w:date="2023-09-15T10:35:00Z">
            <w:rPr/>
          </w:rPrChange>
        </w:rPr>
        <w:lastRenderedPageBreak/>
        <w:t xml:space="preserve">10). The scenario </w:t>
      </w:r>
      <w:r w:rsidRPr="00DE1F40">
        <w:rPr>
          <w:rStyle w:val="HTMLTypewriter"/>
          <w:lang w:val="en-US"/>
          <w:rPrChange w:id="2747" w:author="Josep Pueyo" w:date="2023-09-15T10:35:00Z">
            <w:rPr>
              <w:rStyle w:val="HTMLTypewriter"/>
            </w:rPr>
          </w:rPrChange>
        </w:rPr>
        <w:t>s1</w:t>
      </w:r>
      <w:r w:rsidRPr="00DE1F40">
        <w:rPr>
          <w:lang w:val="en-US"/>
          <w:rPrChange w:id="2748" w:author="Josep Pueyo" w:date="2023-09-15T10:35:00Z">
            <w:rPr/>
          </w:rPrChange>
        </w:rPr>
        <w:t xml:space="preserve"> will convert </w:t>
      </w:r>
      <w:proofErr w:type="gramStart"/>
      <w:r w:rsidRPr="00DE1F40">
        <w:rPr>
          <w:lang w:val="en-US"/>
          <w:rPrChange w:id="2749" w:author="Josep Pueyo" w:date="2023-09-15T10:35:00Z">
            <w:rPr/>
          </w:rPrChange>
        </w:rPr>
        <w:t>the 25</w:t>
      </w:r>
      <w:proofErr w:type="gramEnd"/>
      <w:r w:rsidRPr="00DE1F40">
        <w:rPr>
          <w:lang w:val="en-US"/>
          <w:rPrChange w:id="2750" w:author="Josep Pueyo" w:date="2023-09-15T10:35:00Z">
            <w:rPr/>
          </w:rPrChange>
        </w:rPr>
        <w:t xml:space="preserve">% of elements to urban agriculture solutions while the scenario </w:t>
      </w:r>
      <w:r w:rsidRPr="00DE1F40">
        <w:rPr>
          <w:rStyle w:val="HTMLTypewriter"/>
          <w:lang w:val="en-US"/>
          <w:rPrChange w:id="2751" w:author="Josep Pueyo" w:date="2023-09-15T10:35:00Z">
            <w:rPr>
              <w:rStyle w:val="HTMLTypewriter"/>
            </w:rPr>
          </w:rPrChange>
        </w:rPr>
        <w:t>s2</w:t>
      </w:r>
      <w:r w:rsidRPr="00DE1F40">
        <w:rPr>
          <w:lang w:val="en-US"/>
          <w:rPrChange w:id="2752" w:author="Josep Pueyo" w:date="2023-09-15T10:35:00Z">
            <w:rPr/>
          </w:rPrChange>
        </w:rPr>
        <w:t xml:space="preserve"> will convert the 100%. Half of </w:t>
      </w:r>
      <w:proofErr w:type="gramStart"/>
      <w:r w:rsidRPr="00DE1F40">
        <w:rPr>
          <w:lang w:val="en-US"/>
          <w:rPrChange w:id="2753" w:author="Josep Pueyo" w:date="2023-09-15T10:35:00Z">
            <w:rPr/>
          </w:rPrChange>
        </w:rPr>
        <w:t>gardens</w:t>
      </w:r>
      <w:proofErr w:type="gramEnd"/>
      <w:r w:rsidRPr="00DE1F40">
        <w:rPr>
          <w:lang w:val="en-US"/>
          <w:rPrChange w:id="2754" w:author="Josep Pueyo" w:date="2023-09-15T10:35:00Z">
            <w:rPr/>
          </w:rPrChange>
        </w:rPr>
        <w:t xml:space="preserve"> in vacant plots, streets and rooftop will have commercial purposes.</w:t>
      </w:r>
    </w:p>
    <w:p w14:paraId="0FF2EF7F" w14:textId="77777777" w:rsidR="008D1567" w:rsidRPr="00DE1F40" w:rsidRDefault="00000000">
      <w:pPr>
        <w:pStyle w:val="Heading3"/>
        <w:divId w:val="241650106"/>
        <w:rPr>
          <w:rFonts w:eastAsia="Times New Roman"/>
        </w:rPr>
      </w:pPr>
      <w:r w:rsidRPr="00DE1F40">
        <w:rPr>
          <w:rFonts w:eastAsia="Times New Roman"/>
        </w:rPr>
        <w:t>Table 4. Number of agriculture solutions in each scenario and their surfaces (in squared 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428"/>
        <w:gridCol w:w="428"/>
        <w:gridCol w:w="428"/>
        <w:gridCol w:w="716"/>
        <w:gridCol w:w="716"/>
        <w:gridCol w:w="731"/>
      </w:tblGrid>
      <w:tr w:rsidR="008D1567" w:rsidRPr="00DE1F40" w14:paraId="2DA042F4" w14:textId="77777777">
        <w:trPr>
          <w:divId w:val="304361507"/>
          <w:tblHeader/>
          <w:tblCellSpacing w:w="15" w:type="dxa"/>
        </w:trPr>
        <w:tc>
          <w:tcPr>
            <w:tcW w:w="0" w:type="auto"/>
            <w:hideMark/>
          </w:tcPr>
          <w:p w14:paraId="75DAA04B" w14:textId="77777777" w:rsidR="008D1567" w:rsidRPr="00DE1F40" w:rsidRDefault="00000000">
            <w:pPr>
              <w:rPr>
                <w:rFonts w:eastAsia="Times New Roman"/>
                <w:b/>
                <w:bCs/>
              </w:rPr>
            </w:pPr>
            <w:bookmarkStart w:id="2755" w:name="d14796e3833"/>
            <w:bookmarkStart w:id="2756" w:name="d14796e3831"/>
            <w:bookmarkStart w:id="2757" w:name="d14796e3829"/>
            <w:bookmarkStart w:id="2758" w:name="d14796e3827"/>
            <w:bookmarkStart w:id="2759" w:name="d14796e3857" w:colFirst="6" w:colLast="6"/>
            <w:bookmarkEnd w:id="2755"/>
            <w:bookmarkEnd w:id="2756"/>
            <w:bookmarkEnd w:id="2757"/>
            <w:bookmarkEnd w:id="2758"/>
            <w:proofErr w:type="spellStart"/>
            <w:r w:rsidRPr="00DE1F40">
              <w:rPr>
                <w:rFonts w:eastAsia="Times New Roman"/>
                <w:b/>
                <w:bCs/>
              </w:rPr>
              <w:t>land_use</w:t>
            </w:r>
            <w:proofErr w:type="spellEnd"/>
          </w:p>
        </w:tc>
        <w:tc>
          <w:tcPr>
            <w:tcW w:w="0" w:type="auto"/>
            <w:hideMark/>
          </w:tcPr>
          <w:p w14:paraId="5F44502F" w14:textId="77777777" w:rsidR="008D1567" w:rsidRPr="00DE1F40" w:rsidRDefault="00000000">
            <w:pPr>
              <w:rPr>
                <w:rFonts w:eastAsia="Times New Roman"/>
                <w:b/>
                <w:bCs/>
              </w:rPr>
            </w:pPr>
            <w:bookmarkStart w:id="2760" w:name="d14796e3836"/>
            <w:bookmarkEnd w:id="2760"/>
            <w:r w:rsidRPr="00DE1F40">
              <w:rPr>
                <w:rFonts w:eastAsia="Times New Roman"/>
                <w:b/>
                <w:bCs/>
              </w:rPr>
              <w:t>s0 n</w:t>
            </w:r>
          </w:p>
        </w:tc>
        <w:tc>
          <w:tcPr>
            <w:tcW w:w="0" w:type="auto"/>
            <w:hideMark/>
          </w:tcPr>
          <w:p w14:paraId="5AC50D7D" w14:textId="77777777" w:rsidR="008D1567" w:rsidRPr="00DE1F40" w:rsidRDefault="00000000">
            <w:pPr>
              <w:rPr>
                <w:rFonts w:eastAsia="Times New Roman"/>
                <w:b/>
                <w:bCs/>
              </w:rPr>
            </w:pPr>
            <w:bookmarkStart w:id="2761" w:name="d14796e3839"/>
            <w:bookmarkEnd w:id="2761"/>
            <w:r w:rsidRPr="00DE1F40">
              <w:rPr>
                <w:rFonts w:eastAsia="Times New Roman"/>
                <w:b/>
                <w:bCs/>
              </w:rPr>
              <w:t>s1 n</w:t>
            </w:r>
          </w:p>
        </w:tc>
        <w:tc>
          <w:tcPr>
            <w:tcW w:w="0" w:type="auto"/>
            <w:hideMark/>
          </w:tcPr>
          <w:p w14:paraId="54A35C43" w14:textId="77777777" w:rsidR="008D1567" w:rsidRPr="00DE1F40" w:rsidRDefault="00000000">
            <w:pPr>
              <w:rPr>
                <w:rFonts w:eastAsia="Times New Roman"/>
                <w:b/>
                <w:bCs/>
              </w:rPr>
            </w:pPr>
            <w:bookmarkStart w:id="2762" w:name="d14796e3842"/>
            <w:bookmarkEnd w:id="2762"/>
            <w:r w:rsidRPr="00DE1F40">
              <w:rPr>
                <w:rFonts w:eastAsia="Times New Roman"/>
                <w:b/>
                <w:bCs/>
              </w:rPr>
              <w:t>s2 n</w:t>
            </w:r>
          </w:p>
        </w:tc>
        <w:tc>
          <w:tcPr>
            <w:tcW w:w="0" w:type="auto"/>
            <w:hideMark/>
          </w:tcPr>
          <w:p w14:paraId="1A1746BE" w14:textId="77777777" w:rsidR="008D1567" w:rsidRPr="00DE1F40" w:rsidRDefault="00000000">
            <w:pPr>
              <w:rPr>
                <w:rFonts w:eastAsia="Times New Roman"/>
                <w:b/>
                <w:bCs/>
              </w:rPr>
            </w:pPr>
            <w:bookmarkStart w:id="2763" w:name="d14796e3845"/>
            <w:bookmarkEnd w:id="2763"/>
            <w:r w:rsidRPr="00DE1F40">
              <w:rPr>
                <w:rFonts w:eastAsia="Times New Roman"/>
                <w:b/>
                <w:bCs/>
              </w:rPr>
              <w:t>s0 area</w:t>
            </w:r>
          </w:p>
        </w:tc>
        <w:tc>
          <w:tcPr>
            <w:tcW w:w="0" w:type="auto"/>
            <w:hideMark/>
          </w:tcPr>
          <w:p w14:paraId="0A0196AE" w14:textId="77777777" w:rsidR="008D1567" w:rsidRPr="00DE1F40" w:rsidRDefault="00000000">
            <w:pPr>
              <w:rPr>
                <w:rFonts w:eastAsia="Times New Roman"/>
                <w:b/>
                <w:bCs/>
              </w:rPr>
            </w:pPr>
            <w:bookmarkStart w:id="2764" w:name="d14796e3849"/>
            <w:bookmarkEnd w:id="2764"/>
            <w:r w:rsidRPr="00DE1F40">
              <w:rPr>
                <w:rFonts w:eastAsia="Times New Roman"/>
                <w:b/>
                <w:bCs/>
              </w:rPr>
              <w:t>s1 area</w:t>
            </w:r>
          </w:p>
        </w:tc>
        <w:tc>
          <w:tcPr>
            <w:tcW w:w="0" w:type="auto"/>
            <w:hideMark/>
          </w:tcPr>
          <w:p w14:paraId="79FE58C4" w14:textId="77777777" w:rsidR="008D1567" w:rsidRPr="00DE1F40" w:rsidRDefault="00000000">
            <w:pPr>
              <w:rPr>
                <w:rFonts w:eastAsia="Times New Roman"/>
                <w:b/>
                <w:bCs/>
              </w:rPr>
            </w:pPr>
            <w:bookmarkStart w:id="2765" w:name="d14796e3852"/>
            <w:bookmarkEnd w:id="2765"/>
            <w:r w:rsidRPr="00DE1F40">
              <w:rPr>
                <w:rFonts w:eastAsia="Times New Roman"/>
                <w:b/>
                <w:bCs/>
              </w:rPr>
              <w:t>s2 area</w:t>
            </w:r>
          </w:p>
        </w:tc>
      </w:tr>
      <w:tr w:rsidR="008D1567" w:rsidRPr="00DE1F40" w14:paraId="10A44DB0" w14:textId="77777777">
        <w:trPr>
          <w:divId w:val="304361507"/>
          <w:tblCellSpacing w:w="15" w:type="dxa"/>
        </w:trPr>
        <w:tc>
          <w:tcPr>
            <w:tcW w:w="0" w:type="auto"/>
            <w:hideMark/>
          </w:tcPr>
          <w:p w14:paraId="783545E8" w14:textId="77777777" w:rsidR="008D1567" w:rsidRPr="00DE1F40" w:rsidRDefault="00000000">
            <w:pPr>
              <w:rPr>
                <w:rFonts w:eastAsia="Times New Roman"/>
              </w:rPr>
            </w:pPr>
            <w:bookmarkStart w:id="2766" w:name="d14796e3861"/>
            <w:bookmarkStart w:id="2767" w:name="d14796e3859"/>
            <w:bookmarkEnd w:id="2759"/>
            <w:bookmarkEnd w:id="2766"/>
            <w:bookmarkEnd w:id="2767"/>
            <w:r w:rsidRPr="00DE1F40">
              <w:rPr>
                <w:rFonts w:eastAsia="Times New Roman"/>
              </w:rPr>
              <w:t>Community garden</w:t>
            </w:r>
          </w:p>
        </w:tc>
        <w:tc>
          <w:tcPr>
            <w:tcW w:w="0" w:type="auto"/>
            <w:hideMark/>
          </w:tcPr>
          <w:p w14:paraId="2EC7C91F" w14:textId="77777777" w:rsidR="008D1567" w:rsidRPr="00DE1F40" w:rsidRDefault="00000000">
            <w:pPr>
              <w:jc w:val="right"/>
              <w:rPr>
                <w:rFonts w:eastAsia="Times New Roman"/>
              </w:rPr>
            </w:pPr>
            <w:bookmarkStart w:id="2768" w:name="d14796e3864"/>
            <w:bookmarkEnd w:id="2768"/>
            <w:r w:rsidRPr="00DE1F40">
              <w:rPr>
                <w:rFonts w:eastAsia="Times New Roman"/>
              </w:rPr>
              <w:t>1</w:t>
            </w:r>
          </w:p>
        </w:tc>
        <w:tc>
          <w:tcPr>
            <w:tcW w:w="0" w:type="auto"/>
            <w:hideMark/>
          </w:tcPr>
          <w:p w14:paraId="417B7D35" w14:textId="77777777" w:rsidR="008D1567" w:rsidRPr="00DE1F40" w:rsidRDefault="00000000">
            <w:pPr>
              <w:jc w:val="right"/>
              <w:rPr>
                <w:rFonts w:eastAsia="Times New Roman"/>
              </w:rPr>
            </w:pPr>
            <w:bookmarkStart w:id="2769" w:name="d14796e3867"/>
            <w:bookmarkEnd w:id="2769"/>
            <w:r w:rsidRPr="00DE1F40">
              <w:rPr>
                <w:rFonts w:eastAsia="Times New Roman"/>
              </w:rPr>
              <w:t>19</w:t>
            </w:r>
          </w:p>
        </w:tc>
        <w:tc>
          <w:tcPr>
            <w:tcW w:w="0" w:type="auto"/>
            <w:hideMark/>
          </w:tcPr>
          <w:p w14:paraId="397F3704" w14:textId="77777777" w:rsidR="008D1567" w:rsidRPr="00DE1F40" w:rsidRDefault="00000000">
            <w:pPr>
              <w:jc w:val="right"/>
              <w:rPr>
                <w:rFonts w:eastAsia="Times New Roman"/>
              </w:rPr>
            </w:pPr>
            <w:bookmarkStart w:id="2770" w:name="d14796e3870"/>
            <w:bookmarkEnd w:id="2770"/>
            <w:r w:rsidRPr="00DE1F40">
              <w:rPr>
                <w:rFonts w:eastAsia="Times New Roman"/>
              </w:rPr>
              <w:t>56</w:t>
            </w:r>
          </w:p>
        </w:tc>
        <w:tc>
          <w:tcPr>
            <w:tcW w:w="0" w:type="auto"/>
            <w:hideMark/>
          </w:tcPr>
          <w:p w14:paraId="606E6958" w14:textId="77777777" w:rsidR="008D1567" w:rsidRPr="00DE1F40" w:rsidRDefault="00000000">
            <w:pPr>
              <w:jc w:val="right"/>
              <w:rPr>
                <w:rFonts w:eastAsia="Times New Roman"/>
              </w:rPr>
            </w:pPr>
            <w:bookmarkStart w:id="2771" w:name="d14796e3873"/>
            <w:bookmarkEnd w:id="2771"/>
            <w:r w:rsidRPr="00DE1F40">
              <w:rPr>
                <w:rFonts w:eastAsia="Times New Roman"/>
              </w:rPr>
              <w:t>320</w:t>
            </w:r>
          </w:p>
        </w:tc>
        <w:tc>
          <w:tcPr>
            <w:tcW w:w="0" w:type="auto"/>
            <w:hideMark/>
          </w:tcPr>
          <w:p w14:paraId="06CC4D75" w14:textId="77777777" w:rsidR="008D1567" w:rsidRPr="00DE1F40" w:rsidRDefault="00000000">
            <w:pPr>
              <w:jc w:val="right"/>
              <w:rPr>
                <w:rFonts w:eastAsia="Times New Roman"/>
              </w:rPr>
            </w:pPr>
            <w:bookmarkStart w:id="2772" w:name="d14796e3877"/>
            <w:bookmarkEnd w:id="2772"/>
            <w:r w:rsidRPr="00DE1F40">
              <w:rPr>
                <w:rFonts w:eastAsia="Times New Roman"/>
              </w:rPr>
              <w:t>7024</w:t>
            </w:r>
          </w:p>
        </w:tc>
        <w:tc>
          <w:tcPr>
            <w:tcW w:w="0" w:type="auto"/>
            <w:hideMark/>
          </w:tcPr>
          <w:p w14:paraId="66C437FA" w14:textId="77777777" w:rsidR="008D1567" w:rsidRPr="00DE1F40" w:rsidRDefault="00000000">
            <w:pPr>
              <w:jc w:val="right"/>
              <w:rPr>
                <w:rFonts w:eastAsia="Times New Roman"/>
              </w:rPr>
            </w:pPr>
            <w:bookmarkStart w:id="2773" w:name="d14796e3880"/>
            <w:bookmarkEnd w:id="2773"/>
            <w:r w:rsidRPr="00DE1F40">
              <w:rPr>
                <w:rFonts w:eastAsia="Times New Roman"/>
              </w:rPr>
              <w:t>14950</w:t>
            </w:r>
          </w:p>
        </w:tc>
      </w:tr>
      <w:tr w:rsidR="008D1567" w:rsidRPr="00DE1F40" w14:paraId="5BC22E40" w14:textId="77777777">
        <w:trPr>
          <w:divId w:val="304361507"/>
          <w:tblCellSpacing w:w="15" w:type="dxa"/>
        </w:trPr>
        <w:tc>
          <w:tcPr>
            <w:tcW w:w="0" w:type="auto"/>
            <w:hideMark/>
          </w:tcPr>
          <w:p w14:paraId="0A450094" w14:textId="77777777" w:rsidR="008D1567" w:rsidRPr="00DE1F40" w:rsidRDefault="00000000">
            <w:pPr>
              <w:rPr>
                <w:rFonts w:eastAsia="Times New Roman"/>
              </w:rPr>
            </w:pPr>
            <w:bookmarkStart w:id="2774" w:name="d14796e3886"/>
            <w:bookmarkStart w:id="2775" w:name="d14796e3884"/>
            <w:bookmarkEnd w:id="2774"/>
            <w:bookmarkEnd w:id="2775"/>
            <w:r w:rsidRPr="00DE1F40">
              <w:rPr>
                <w:rFonts w:eastAsia="Times New Roman"/>
              </w:rPr>
              <w:t>Commercial garden</w:t>
            </w:r>
          </w:p>
        </w:tc>
        <w:tc>
          <w:tcPr>
            <w:tcW w:w="0" w:type="auto"/>
            <w:hideMark/>
          </w:tcPr>
          <w:p w14:paraId="1433E49E" w14:textId="77777777" w:rsidR="008D1567" w:rsidRPr="00DE1F40" w:rsidRDefault="00000000">
            <w:pPr>
              <w:jc w:val="right"/>
              <w:rPr>
                <w:rFonts w:eastAsia="Times New Roman"/>
              </w:rPr>
            </w:pPr>
            <w:bookmarkStart w:id="2776" w:name="d14796e3889"/>
            <w:bookmarkEnd w:id="2776"/>
            <w:r w:rsidRPr="00DE1F40">
              <w:rPr>
                <w:rFonts w:eastAsia="Times New Roman"/>
              </w:rPr>
              <w:t>0</w:t>
            </w:r>
          </w:p>
        </w:tc>
        <w:tc>
          <w:tcPr>
            <w:tcW w:w="0" w:type="auto"/>
            <w:hideMark/>
          </w:tcPr>
          <w:p w14:paraId="25D63361" w14:textId="77777777" w:rsidR="008D1567" w:rsidRPr="00DE1F40" w:rsidRDefault="00000000">
            <w:pPr>
              <w:jc w:val="right"/>
              <w:rPr>
                <w:rFonts w:eastAsia="Times New Roman"/>
              </w:rPr>
            </w:pPr>
            <w:bookmarkStart w:id="2777" w:name="d14796e3892"/>
            <w:bookmarkEnd w:id="2777"/>
            <w:r w:rsidRPr="00DE1F40">
              <w:rPr>
                <w:rFonts w:eastAsia="Times New Roman"/>
              </w:rPr>
              <w:t>19</w:t>
            </w:r>
          </w:p>
        </w:tc>
        <w:tc>
          <w:tcPr>
            <w:tcW w:w="0" w:type="auto"/>
            <w:hideMark/>
          </w:tcPr>
          <w:p w14:paraId="257DC9A3" w14:textId="77777777" w:rsidR="008D1567" w:rsidRPr="00DE1F40" w:rsidRDefault="00000000">
            <w:pPr>
              <w:jc w:val="right"/>
              <w:rPr>
                <w:rFonts w:eastAsia="Times New Roman"/>
              </w:rPr>
            </w:pPr>
            <w:bookmarkStart w:id="2778" w:name="d14796e3895"/>
            <w:bookmarkEnd w:id="2778"/>
            <w:r w:rsidRPr="00DE1F40">
              <w:rPr>
                <w:rFonts w:eastAsia="Times New Roman"/>
              </w:rPr>
              <w:t>56</w:t>
            </w:r>
          </w:p>
        </w:tc>
        <w:tc>
          <w:tcPr>
            <w:tcW w:w="0" w:type="auto"/>
            <w:hideMark/>
          </w:tcPr>
          <w:p w14:paraId="65AD2AEF" w14:textId="77777777" w:rsidR="008D1567" w:rsidRPr="00DE1F40" w:rsidRDefault="00000000">
            <w:pPr>
              <w:jc w:val="right"/>
              <w:rPr>
                <w:rFonts w:eastAsia="Times New Roman"/>
              </w:rPr>
            </w:pPr>
            <w:bookmarkStart w:id="2779" w:name="d14796e3898"/>
            <w:bookmarkEnd w:id="2779"/>
            <w:r w:rsidRPr="00DE1F40">
              <w:rPr>
                <w:rFonts w:eastAsia="Times New Roman"/>
              </w:rPr>
              <w:t>0</w:t>
            </w:r>
          </w:p>
        </w:tc>
        <w:tc>
          <w:tcPr>
            <w:tcW w:w="0" w:type="auto"/>
            <w:hideMark/>
          </w:tcPr>
          <w:p w14:paraId="3F54FFEC" w14:textId="77777777" w:rsidR="008D1567" w:rsidRPr="00DE1F40" w:rsidRDefault="00000000">
            <w:pPr>
              <w:jc w:val="right"/>
              <w:rPr>
                <w:rFonts w:eastAsia="Times New Roman"/>
              </w:rPr>
            </w:pPr>
            <w:bookmarkStart w:id="2780" w:name="d14796e3902"/>
            <w:bookmarkEnd w:id="2780"/>
            <w:r w:rsidRPr="00DE1F40">
              <w:rPr>
                <w:rFonts w:eastAsia="Times New Roman"/>
              </w:rPr>
              <w:t>28284</w:t>
            </w:r>
          </w:p>
        </w:tc>
        <w:tc>
          <w:tcPr>
            <w:tcW w:w="0" w:type="auto"/>
            <w:hideMark/>
          </w:tcPr>
          <w:p w14:paraId="3AEAC632" w14:textId="77777777" w:rsidR="008D1567" w:rsidRPr="00DE1F40" w:rsidRDefault="00000000">
            <w:pPr>
              <w:jc w:val="right"/>
              <w:rPr>
                <w:rFonts w:eastAsia="Times New Roman"/>
              </w:rPr>
            </w:pPr>
            <w:bookmarkStart w:id="2781" w:name="d14796e3905"/>
            <w:bookmarkEnd w:id="2781"/>
            <w:r w:rsidRPr="00DE1F40">
              <w:rPr>
                <w:rFonts w:eastAsia="Times New Roman"/>
              </w:rPr>
              <w:t>46769</w:t>
            </w:r>
          </w:p>
        </w:tc>
      </w:tr>
      <w:tr w:rsidR="008D1567" w:rsidRPr="00DE1F40" w14:paraId="49FF6136" w14:textId="77777777">
        <w:trPr>
          <w:divId w:val="304361507"/>
          <w:tblCellSpacing w:w="15" w:type="dxa"/>
        </w:trPr>
        <w:tc>
          <w:tcPr>
            <w:tcW w:w="0" w:type="auto"/>
            <w:hideMark/>
          </w:tcPr>
          <w:p w14:paraId="43752F08" w14:textId="77777777" w:rsidR="008D1567" w:rsidRPr="00DE1F40" w:rsidRDefault="00000000">
            <w:pPr>
              <w:rPr>
                <w:rFonts w:eastAsia="Times New Roman"/>
              </w:rPr>
            </w:pPr>
            <w:bookmarkStart w:id="2782" w:name="d14796e3911"/>
            <w:bookmarkStart w:id="2783" w:name="d14796e3909"/>
            <w:bookmarkEnd w:id="2782"/>
            <w:bookmarkEnd w:id="2783"/>
            <w:r w:rsidRPr="00DE1F40">
              <w:rPr>
                <w:rFonts w:eastAsia="Times New Roman"/>
              </w:rPr>
              <w:t>Edible private garden</w:t>
            </w:r>
          </w:p>
        </w:tc>
        <w:tc>
          <w:tcPr>
            <w:tcW w:w="0" w:type="auto"/>
            <w:hideMark/>
          </w:tcPr>
          <w:p w14:paraId="019A2153" w14:textId="77777777" w:rsidR="008D1567" w:rsidRPr="00DE1F40" w:rsidRDefault="00000000">
            <w:pPr>
              <w:jc w:val="right"/>
              <w:rPr>
                <w:rFonts w:eastAsia="Times New Roman"/>
              </w:rPr>
            </w:pPr>
            <w:bookmarkStart w:id="2784" w:name="d14796e3914"/>
            <w:bookmarkEnd w:id="2784"/>
            <w:r w:rsidRPr="00DE1F40">
              <w:rPr>
                <w:rFonts w:eastAsia="Times New Roman"/>
              </w:rPr>
              <w:t>0</w:t>
            </w:r>
          </w:p>
        </w:tc>
        <w:tc>
          <w:tcPr>
            <w:tcW w:w="0" w:type="auto"/>
            <w:hideMark/>
          </w:tcPr>
          <w:p w14:paraId="10FD1159" w14:textId="77777777" w:rsidR="008D1567" w:rsidRPr="00DE1F40" w:rsidRDefault="00000000">
            <w:pPr>
              <w:jc w:val="right"/>
              <w:rPr>
                <w:rFonts w:eastAsia="Times New Roman"/>
              </w:rPr>
            </w:pPr>
            <w:bookmarkStart w:id="2785" w:name="d14796e3917"/>
            <w:bookmarkEnd w:id="2785"/>
            <w:r w:rsidRPr="00DE1F40">
              <w:rPr>
                <w:rFonts w:eastAsia="Times New Roman"/>
              </w:rPr>
              <w:t>113</w:t>
            </w:r>
          </w:p>
        </w:tc>
        <w:tc>
          <w:tcPr>
            <w:tcW w:w="0" w:type="auto"/>
            <w:hideMark/>
          </w:tcPr>
          <w:p w14:paraId="578F2C8B" w14:textId="77777777" w:rsidR="008D1567" w:rsidRPr="00DE1F40" w:rsidRDefault="00000000">
            <w:pPr>
              <w:jc w:val="right"/>
              <w:rPr>
                <w:rFonts w:eastAsia="Times New Roman"/>
              </w:rPr>
            </w:pPr>
            <w:bookmarkStart w:id="2786" w:name="d14796e3920"/>
            <w:bookmarkEnd w:id="2786"/>
            <w:r w:rsidRPr="00DE1F40">
              <w:rPr>
                <w:rFonts w:eastAsia="Times New Roman"/>
              </w:rPr>
              <w:t>442</w:t>
            </w:r>
          </w:p>
        </w:tc>
        <w:tc>
          <w:tcPr>
            <w:tcW w:w="0" w:type="auto"/>
            <w:hideMark/>
          </w:tcPr>
          <w:p w14:paraId="2AACB218" w14:textId="77777777" w:rsidR="008D1567" w:rsidRPr="00DE1F40" w:rsidRDefault="00000000">
            <w:pPr>
              <w:jc w:val="right"/>
              <w:rPr>
                <w:rFonts w:eastAsia="Times New Roman"/>
              </w:rPr>
            </w:pPr>
            <w:bookmarkStart w:id="2787" w:name="d14796e3923"/>
            <w:bookmarkEnd w:id="2787"/>
            <w:r w:rsidRPr="00DE1F40">
              <w:rPr>
                <w:rFonts w:eastAsia="Times New Roman"/>
              </w:rPr>
              <w:t>0</w:t>
            </w:r>
          </w:p>
        </w:tc>
        <w:tc>
          <w:tcPr>
            <w:tcW w:w="0" w:type="auto"/>
            <w:hideMark/>
          </w:tcPr>
          <w:p w14:paraId="3E38F991" w14:textId="77777777" w:rsidR="008D1567" w:rsidRPr="00DE1F40" w:rsidRDefault="00000000">
            <w:pPr>
              <w:jc w:val="right"/>
              <w:rPr>
                <w:rFonts w:eastAsia="Times New Roman"/>
              </w:rPr>
            </w:pPr>
            <w:bookmarkStart w:id="2788" w:name="d14796e3927"/>
            <w:bookmarkEnd w:id="2788"/>
            <w:r w:rsidRPr="00DE1F40">
              <w:rPr>
                <w:rFonts w:eastAsia="Times New Roman"/>
              </w:rPr>
              <w:t>13599</w:t>
            </w:r>
          </w:p>
        </w:tc>
        <w:tc>
          <w:tcPr>
            <w:tcW w:w="0" w:type="auto"/>
            <w:hideMark/>
          </w:tcPr>
          <w:p w14:paraId="2ACB0805" w14:textId="77777777" w:rsidR="008D1567" w:rsidRPr="00DE1F40" w:rsidRDefault="00000000">
            <w:pPr>
              <w:jc w:val="right"/>
              <w:rPr>
                <w:rFonts w:eastAsia="Times New Roman"/>
              </w:rPr>
            </w:pPr>
            <w:bookmarkStart w:id="2789" w:name="d14796e3930"/>
            <w:bookmarkEnd w:id="2789"/>
            <w:r w:rsidRPr="00DE1F40">
              <w:rPr>
                <w:rFonts w:eastAsia="Times New Roman"/>
              </w:rPr>
              <w:t>55587</w:t>
            </w:r>
          </w:p>
        </w:tc>
      </w:tr>
      <w:tr w:rsidR="008D1567" w:rsidRPr="00DE1F40" w14:paraId="4368609F" w14:textId="77777777">
        <w:trPr>
          <w:divId w:val="304361507"/>
          <w:tblCellSpacing w:w="15" w:type="dxa"/>
        </w:trPr>
        <w:tc>
          <w:tcPr>
            <w:tcW w:w="0" w:type="auto"/>
            <w:hideMark/>
          </w:tcPr>
          <w:p w14:paraId="654133B3" w14:textId="77777777" w:rsidR="008D1567" w:rsidRPr="00DE1F40" w:rsidRDefault="00000000">
            <w:pPr>
              <w:rPr>
                <w:rFonts w:eastAsia="Times New Roman"/>
              </w:rPr>
            </w:pPr>
            <w:bookmarkStart w:id="2790" w:name="d14796e3936"/>
            <w:bookmarkStart w:id="2791" w:name="d14796e3934"/>
            <w:bookmarkEnd w:id="2790"/>
            <w:bookmarkEnd w:id="2791"/>
            <w:r w:rsidRPr="00DE1F40">
              <w:rPr>
                <w:rFonts w:eastAsia="Times New Roman"/>
              </w:rPr>
              <w:t>Hydroponic rooftop</w:t>
            </w:r>
          </w:p>
        </w:tc>
        <w:tc>
          <w:tcPr>
            <w:tcW w:w="0" w:type="auto"/>
            <w:hideMark/>
          </w:tcPr>
          <w:p w14:paraId="11694720" w14:textId="77777777" w:rsidR="008D1567" w:rsidRPr="00DE1F40" w:rsidRDefault="00000000">
            <w:pPr>
              <w:jc w:val="right"/>
              <w:rPr>
                <w:rFonts w:eastAsia="Times New Roman"/>
              </w:rPr>
            </w:pPr>
            <w:bookmarkStart w:id="2792" w:name="d14796e3939"/>
            <w:bookmarkEnd w:id="2792"/>
            <w:r w:rsidRPr="00DE1F40">
              <w:rPr>
                <w:rFonts w:eastAsia="Times New Roman"/>
              </w:rPr>
              <w:t>0</w:t>
            </w:r>
          </w:p>
        </w:tc>
        <w:tc>
          <w:tcPr>
            <w:tcW w:w="0" w:type="auto"/>
            <w:hideMark/>
          </w:tcPr>
          <w:p w14:paraId="0EDA5C16" w14:textId="77777777" w:rsidR="008D1567" w:rsidRPr="00DE1F40" w:rsidRDefault="00000000">
            <w:pPr>
              <w:jc w:val="right"/>
              <w:rPr>
                <w:rFonts w:eastAsia="Times New Roman"/>
              </w:rPr>
            </w:pPr>
            <w:bookmarkStart w:id="2793" w:name="d14796e3942"/>
            <w:bookmarkEnd w:id="2793"/>
            <w:r w:rsidRPr="00DE1F40">
              <w:rPr>
                <w:rFonts w:eastAsia="Times New Roman"/>
              </w:rPr>
              <w:t>76</w:t>
            </w:r>
          </w:p>
        </w:tc>
        <w:tc>
          <w:tcPr>
            <w:tcW w:w="0" w:type="auto"/>
            <w:hideMark/>
          </w:tcPr>
          <w:p w14:paraId="6A0B7A14" w14:textId="77777777" w:rsidR="008D1567" w:rsidRPr="00DE1F40" w:rsidRDefault="00000000">
            <w:pPr>
              <w:jc w:val="right"/>
              <w:rPr>
                <w:rFonts w:eastAsia="Times New Roman"/>
              </w:rPr>
            </w:pPr>
            <w:bookmarkStart w:id="2794" w:name="d14796e3945"/>
            <w:bookmarkEnd w:id="2794"/>
            <w:r w:rsidRPr="00DE1F40">
              <w:rPr>
                <w:rFonts w:eastAsia="Times New Roman"/>
              </w:rPr>
              <w:t>164</w:t>
            </w:r>
          </w:p>
        </w:tc>
        <w:tc>
          <w:tcPr>
            <w:tcW w:w="0" w:type="auto"/>
            <w:hideMark/>
          </w:tcPr>
          <w:p w14:paraId="5557330C" w14:textId="77777777" w:rsidR="008D1567" w:rsidRPr="00DE1F40" w:rsidRDefault="00000000">
            <w:pPr>
              <w:jc w:val="right"/>
              <w:rPr>
                <w:rFonts w:eastAsia="Times New Roman"/>
              </w:rPr>
            </w:pPr>
            <w:bookmarkStart w:id="2795" w:name="d14796e3948"/>
            <w:bookmarkEnd w:id="2795"/>
            <w:r w:rsidRPr="00DE1F40">
              <w:rPr>
                <w:rFonts w:eastAsia="Times New Roman"/>
              </w:rPr>
              <w:t>0</w:t>
            </w:r>
          </w:p>
        </w:tc>
        <w:tc>
          <w:tcPr>
            <w:tcW w:w="0" w:type="auto"/>
            <w:hideMark/>
          </w:tcPr>
          <w:p w14:paraId="0D4E2EC6" w14:textId="77777777" w:rsidR="008D1567" w:rsidRPr="00DE1F40" w:rsidRDefault="00000000">
            <w:pPr>
              <w:jc w:val="right"/>
              <w:rPr>
                <w:rFonts w:eastAsia="Times New Roman"/>
              </w:rPr>
            </w:pPr>
            <w:bookmarkStart w:id="2796" w:name="d14796e3952"/>
            <w:bookmarkEnd w:id="2796"/>
            <w:r w:rsidRPr="00DE1F40">
              <w:rPr>
                <w:rFonts w:eastAsia="Times New Roman"/>
              </w:rPr>
              <w:t>58360</w:t>
            </w:r>
          </w:p>
        </w:tc>
        <w:tc>
          <w:tcPr>
            <w:tcW w:w="0" w:type="auto"/>
            <w:hideMark/>
          </w:tcPr>
          <w:p w14:paraId="0B652C7D" w14:textId="77777777" w:rsidR="008D1567" w:rsidRPr="00DE1F40" w:rsidRDefault="00000000">
            <w:pPr>
              <w:jc w:val="right"/>
              <w:rPr>
                <w:rFonts w:eastAsia="Times New Roman"/>
              </w:rPr>
            </w:pPr>
            <w:bookmarkStart w:id="2797" w:name="d14796e3955"/>
            <w:bookmarkEnd w:id="2797"/>
            <w:r w:rsidRPr="00DE1F40">
              <w:rPr>
                <w:rFonts w:eastAsia="Times New Roman"/>
              </w:rPr>
              <w:t>87090</w:t>
            </w:r>
          </w:p>
        </w:tc>
      </w:tr>
      <w:tr w:rsidR="008D1567" w:rsidRPr="00DE1F40" w14:paraId="09198AE3" w14:textId="77777777">
        <w:trPr>
          <w:divId w:val="304361507"/>
          <w:tblCellSpacing w:w="15" w:type="dxa"/>
        </w:trPr>
        <w:tc>
          <w:tcPr>
            <w:tcW w:w="0" w:type="auto"/>
            <w:hideMark/>
          </w:tcPr>
          <w:p w14:paraId="164F89DB" w14:textId="77777777" w:rsidR="008D1567" w:rsidRPr="00DE1F40" w:rsidRDefault="00000000">
            <w:pPr>
              <w:rPr>
                <w:rFonts w:eastAsia="Times New Roman"/>
              </w:rPr>
            </w:pPr>
            <w:bookmarkStart w:id="2798" w:name="d14796e3961"/>
            <w:bookmarkStart w:id="2799" w:name="d14796e3959"/>
            <w:bookmarkEnd w:id="2798"/>
            <w:bookmarkEnd w:id="2799"/>
            <w:r w:rsidRPr="00DE1F40">
              <w:rPr>
                <w:rFonts w:eastAsia="Times New Roman"/>
              </w:rPr>
              <w:t>Rooftop garden</w:t>
            </w:r>
          </w:p>
        </w:tc>
        <w:tc>
          <w:tcPr>
            <w:tcW w:w="0" w:type="auto"/>
            <w:hideMark/>
          </w:tcPr>
          <w:p w14:paraId="04686516" w14:textId="77777777" w:rsidR="008D1567" w:rsidRPr="00DE1F40" w:rsidRDefault="00000000">
            <w:pPr>
              <w:jc w:val="right"/>
              <w:rPr>
                <w:rFonts w:eastAsia="Times New Roman"/>
              </w:rPr>
            </w:pPr>
            <w:bookmarkStart w:id="2800" w:name="d14796e3964"/>
            <w:bookmarkEnd w:id="2800"/>
            <w:r w:rsidRPr="00DE1F40">
              <w:rPr>
                <w:rFonts w:eastAsia="Times New Roman"/>
              </w:rPr>
              <w:t>0</w:t>
            </w:r>
          </w:p>
        </w:tc>
        <w:tc>
          <w:tcPr>
            <w:tcW w:w="0" w:type="auto"/>
            <w:hideMark/>
          </w:tcPr>
          <w:p w14:paraId="33FABE41" w14:textId="77777777" w:rsidR="008D1567" w:rsidRPr="00DE1F40" w:rsidRDefault="00000000">
            <w:pPr>
              <w:jc w:val="right"/>
              <w:rPr>
                <w:rFonts w:eastAsia="Times New Roman"/>
              </w:rPr>
            </w:pPr>
            <w:bookmarkStart w:id="2801" w:name="d14796e3967"/>
            <w:bookmarkEnd w:id="2801"/>
            <w:r w:rsidRPr="00DE1F40">
              <w:rPr>
                <w:rFonts w:eastAsia="Times New Roman"/>
              </w:rPr>
              <w:t>75</w:t>
            </w:r>
          </w:p>
        </w:tc>
        <w:tc>
          <w:tcPr>
            <w:tcW w:w="0" w:type="auto"/>
            <w:hideMark/>
          </w:tcPr>
          <w:p w14:paraId="3561A578" w14:textId="77777777" w:rsidR="008D1567" w:rsidRPr="00DE1F40" w:rsidRDefault="00000000">
            <w:pPr>
              <w:jc w:val="right"/>
              <w:rPr>
                <w:rFonts w:eastAsia="Times New Roman"/>
              </w:rPr>
            </w:pPr>
            <w:bookmarkStart w:id="2802" w:name="d14796e3970"/>
            <w:bookmarkEnd w:id="2802"/>
            <w:r w:rsidRPr="00DE1F40">
              <w:rPr>
                <w:rFonts w:eastAsia="Times New Roman"/>
              </w:rPr>
              <w:t>164</w:t>
            </w:r>
          </w:p>
        </w:tc>
        <w:tc>
          <w:tcPr>
            <w:tcW w:w="0" w:type="auto"/>
            <w:hideMark/>
          </w:tcPr>
          <w:p w14:paraId="7E15CEF9" w14:textId="77777777" w:rsidR="008D1567" w:rsidRPr="00DE1F40" w:rsidRDefault="00000000">
            <w:pPr>
              <w:jc w:val="right"/>
              <w:rPr>
                <w:rFonts w:eastAsia="Times New Roman"/>
              </w:rPr>
            </w:pPr>
            <w:bookmarkStart w:id="2803" w:name="d14796e3973"/>
            <w:bookmarkEnd w:id="2803"/>
            <w:r w:rsidRPr="00DE1F40">
              <w:rPr>
                <w:rFonts w:eastAsia="Times New Roman"/>
              </w:rPr>
              <w:t>0</w:t>
            </w:r>
          </w:p>
        </w:tc>
        <w:tc>
          <w:tcPr>
            <w:tcW w:w="0" w:type="auto"/>
            <w:hideMark/>
          </w:tcPr>
          <w:p w14:paraId="25B21341" w14:textId="77777777" w:rsidR="008D1567" w:rsidRPr="00DE1F40" w:rsidRDefault="00000000">
            <w:pPr>
              <w:jc w:val="right"/>
              <w:rPr>
                <w:rFonts w:eastAsia="Times New Roman"/>
              </w:rPr>
            </w:pPr>
            <w:bookmarkStart w:id="2804" w:name="d14796e3977"/>
            <w:bookmarkEnd w:id="2804"/>
            <w:r w:rsidRPr="00DE1F40">
              <w:rPr>
                <w:rFonts w:eastAsia="Times New Roman"/>
              </w:rPr>
              <w:t>14217</w:t>
            </w:r>
          </w:p>
        </w:tc>
        <w:tc>
          <w:tcPr>
            <w:tcW w:w="0" w:type="auto"/>
            <w:hideMark/>
          </w:tcPr>
          <w:p w14:paraId="3B997490" w14:textId="77777777" w:rsidR="008D1567" w:rsidRPr="00DE1F40" w:rsidRDefault="00000000">
            <w:pPr>
              <w:jc w:val="right"/>
              <w:rPr>
                <w:rFonts w:eastAsia="Times New Roman"/>
              </w:rPr>
            </w:pPr>
            <w:bookmarkStart w:id="2805" w:name="d14796e3980"/>
            <w:bookmarkEnd w:id="2805"/>
            <w:r w:rsidRPr="00DE1F40">
              <w:rPr>
                <w:rFonts w:eastAsia="Times New Roman"/>
              </w:rPr>
              <w:t>22485</w:t>
            </w:r>
          </w:p>
        </w:tc>
      </w:tr>
    </w:tbl>
    <w:p w14:paraId="33F1E063" w14:textId="77777777" w:rsidR="008D1567" w:rsidRPr="002843EA" w:rsidRDefault="00000000">
      <w:pPr>
        <w:pStyle w:val="NormalWeb"/>
        <w:divId w:val="1052388786"/>
        <w:rPr>
          <w:lang w:val="en-US"/>
        </w:rPr>
      </w:pPr>
      <w:r w:rsidRPr="002843EA">
        <w:rPr>
          <w:lang w:val="en-US"/>
        </w:rPr>
        <w:t>Code snippet 10: Code to create the scenarios.</w:t>
      </w:r>
    </w:p>
    <w:p w14:paraId="6139F919" w14:textId="77777777" w:rsidR="008D1567" w:rsidRPr="002843EA" w:rsidRDefault="008D1567">
      <w:pPr>
        <w:pStyle w:val="HTMLPreformatted"/>
        <w:divId w:val="1052388786"/>
        <w:rPr>
          <w:lang w:val="en-US"/>
        </w:rPr>
      </w:pPr>
    </w:p>
    <w:p w14:paraId="08162AB2" w14:textId="77777777" w:rsidR="008D1567" w:rsidRPr="002843EA" w:rsidRDefault="008D1567">
      <w:pPr>
        <w:pStyle w:val="HTMLPreformatted"/>
        <w:divId w:val="1052388786"/>
        <w:rPr>
          <w:lang w:val="en-US"/>
        </w:rPr>
      </w:pPr>
    </w:p>
    <w:p w14:paraId="5570B6BE" w14:textId="77777777" w:rsidR="008D1567" w:rsidRPr="002843EA" w:rsidRDefault="00000000">
      <w:pPr>
        <w:pStyle w:val="HTMLPreformatted"/>
        <w:divId w:val="1052388786"/>
        <w:rPr>
          <w:lang w:val="en-US"/>
        </w:rPr>
      </w:pPr>
      <w:r w:rsidRPr="002843EA">
        <w:rPr>
          <w:lang w:val="en-US"/>
        </w:rPr>
        <w:t xml:space="preserve">                        </w:t>
      </w:r>
      <w:r w:rsidRPr="002843EA">
        <w:rPr>
          <w:i/>
          <w:iCs/>
          <w:color w:val="8F5903"/>
          <w:sz w:val="23"/>
          <w:szCs w:val="23"/>
          <w:lang w:val="en-US"/>
        </w:rPr>
        <w:t># Create new scenarios</w:t>
      </w:r>
    </w:p>
    <w:p w14:paraId="601F8D2F" w14:textId="77777777" w:rsidR="008D1567" w:rsidRPr="002843EA" w:rsidRDefault="008D1567">
      <w:pPr>
        <w:pStyle w:val="HTMLPreformatted"/>
        <w:divId w:val="1052388786"/>
        <w:rPr>
          <w:lang w:val="en-US"/>
        </w:rPr>
      </w:pPr>
    </w:p>
    <w:p w14:paraId="35782F13"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scenarios</w:t>
      </w:r>
      <w:r w:rsidRPr="002843EA">
        <w:rPr>
          <w:lang w:val="en-US"/>
        </w:rPr>
        <w:t xml:space="preserve"> </w:t>
      </w:r>
    </w:p>
    <w:p w14:paraId="5EB2AE10" w14:textId="77777777" w:rsidR="008D1567" w:rsidRPr="002843EA" w:rsidRDefault="00000000">
      <w:pPr>
        <w:pStyle w:val="HTMLPreformatted"/>
        <w:divId w:val="1052388786"/>
        <w:rPr>
          <w:lang w:val="en-US"/>
        </w:rPr>
      </w:pPr>
      <w:r w:rsidRPr="002843EA">
        <w:rPr>
          <w:lang w:val="en-US"/>
        </w:rPr>
        <w:t xml:space="preserve">                        </w:t>
      </w:r>
      <w:r w:rsidRPr="002843EA">
        <w:rPr>
          <w:color w:val="8F5903"/>
          <w:sz w:val="23"/>
          <w:szCs w:val="23"/>
          <w:lang w:val="en-US"/>
        </w:rPr>
        <w:t>&lt;-</w:t>
      </w:r>
      <w:r w:rsidRPr="002843EA">
        <w:rPr>
          <w:lang w:val="en-US"/>
        </w:rPr>
        <w:t xml:space="preserve"> </w:t>
      </w:r>
    </w:p>
    <w:p w14:paraId="07CC8491" w14:textId="77777777" w:rsidR="008D1567" w:rsidRPr="002843EA" w:rsidRDefault="00000000">
      <w:pPr>
        <w:pStyle w:val="HTMLPreformatted"/>
        <w:divId w:val="1052388786"/>
        <w:rPr>
          <w:lang w:val="en-US"/>
        </w:rPr>
      </w:pPr>
      <w:r w:rsidRPr="002843EA">
        <w:rPr>
          <w:lang w:val="en-US"/>
        </w:rPr>
        <w:t xml:space="preserve">                        </w:t>
      </w:r>
      <w:proofErr w:type="gramStart"/>
      <w:r w:rsidRPr="002843EA">
        <w:rPr>
          <w:color w:val="000000"/>
          <w:sz w:val="23"/>
          <w:szCs w:val="23"/>
          <w:lang w:val="en-US"/>
        </w:rPr>
        <w:t>map(</w:t>
      </w:r>
      <w:proofErr w:type="gramEnd"/>
      <w:r w:rsidRPr="002843EA">
        <w:rPr>
          <w:color w:val="000000"/>
          <w:sz w:val="23"/>
          <w:szCs w:val="23"/>
          <w:lang w:val="en-US"/>
        </w:rPr>
        <w:t>c(</w:t>
      </w:r>
    </w:p>
    <w:p w14:paraId="4C065F9B" w14:textId="77777777" w:rsidR="008D1567" w:rsidRPr="002843EA" w:rsidRDefault="00000000">
      <w:pPr>
        <w:pStyle w:val="HTMLPreformatted"/>
        <w:divId w:val="1052388786"/>
        <w:rPr>
          <w:lang w:val="en-US"/>
        </w:rPr>
      </w:pPr>
      <w:r w:rsidRPr="002843EA">
        <w:rPr>
          <w:lang w:val="en-US"/>
        </w:rPr>
        <w:t xml:space="preserve">                        </w:t>
      </w:r>
      <w:r w:rsidRPr="002843EA">
        <w:rPr>
          <w:color w:val="0000CF"/>
          <w:sz w:val="23"/>
          <w:szCs w:val="23"/>
          <w:lang w:val="en-US"/>
        </w:rPr>
        <w:t>0.25</w:t>
      </w:r>
      <w:r w:rsidRPr="002843EA">
        <w:rPr>
          <w:lang w:val="en-US"/>
        </w:rPr>
        <w:t xml:space="preserve">, </w:t>
      </w:r>
    </w:p>
    <w:p w14:paraId="2B8E883D" w14:textId="77777777" w:rsidR="008D1567" w:rsidRPr="002843EA" w:rsidRDefault="00000000">
      <w:pPr>
        <w:pStyle w:val="HTMLPreformatted"/>
        <w:divId w:val="1052388786"/>
        <w:rPr>
          <w:lang w:val="en-US"/>
        </w:rPr>
      </w:pPr>
      <w:r w:rsidRPr="002843EA">
        <w:rPr>
          <w:lang w:val="en-US"/>
        </w:rPr>
        <w:t xml:space="preserve">                        </w:t>
      </w:r>
      <w:r w:rsidRPr="002843EA">
        <w:rPr>
          <w:color w:val="0000CF"/>
          <w:sz w:val="23"/>
          <w:szCs w:val="23"/>
          <w:lang w:val="en-US"/>
        </w:rPr>
        <w:t>1</w:t>
      </w:r>
    </w:p>
    <w:p w14:paraId="160D5837"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 ~</w:t>
      </w:r>
      <w:proofErr w:type="spellStart"/>
      <w:r w:rsidRPr="002843EA">
        <w:rPr>
          <w:color w:val="000000"/>
          <w:sz w:val="23"/>
          <w:szCs w:val="23"/>
          <w:lang w:val="en-US"/>
        </w:rPr>
        <w:t>set_</w:t>
      </w:r>
      <w:proofErr w:type="gramStart"/>
      <w:r w:rsidRPr="002843EA">
        <w:rPr>
          <w:color w:val="000000"/>
          <w:sz w:val="23"/>
          <w:szCs w:val="23"/>
          <w:lang w:val="en-US"/>
        </w:rPr>
        <w:t>scenario</w:t>
      </w:r>
      <w:proofErr w:type="spellEnd"/>
      <w:r w:rsidRPr="002843EA">
        <w:rPr>
          <w:color w:val="000000"/>
          <w:sz w:val="23"/>
          <w:szCs w:val="23"/>
          <w:lang w:val="en-US"/>
        </w:rPr>
        <w:t>(</w:t>
      </w:r>
      <w:proofErr w:type="spellStart"/>
      <w:proofErr w:type="gramEnd"/>
      <w:r w:rsidRPr="002843EA">
        <w:rPr>
          <w:color w:val="000000"/>
          <w:sz w:val="23"/>
          <w:szCs w:val="23"/>
          <w:lang w:val="en-US"/>
        </w:rPr>
        <w:t>city_example</w:t>
      </w:r>
      <w:proofErr w:type="spellEnd"/>
      <w:r w:rsidRPr="002843EA">
        <w:rPr>
          <w:color w:val="000000"/>
          <w:sz w:val="23"/>
          <w:szCs w:val="23"/>
          <w:lang w:val="en-US"/>
        </w:rPr>
        <w:t>,</w:t>
      </w:r>
    </w:p>
    <w:p w14:paraId="18FDF778" w14:textId="77777777" w:rsidR="008D1567" w:rsidRPr="002843EA" w:rsidRDefault="00000000">
      <w:pPr>
        <w:pStyle w:val="HTMLPreformatted"/>
        <w:divId w:val="1052388786"/>
        <w:rPr>
          <w:lang w:val="en-US"/>
        </w:rPr>
      </w:pPr>
      <w:r w:rsidRPr="002843EA">
        <w:rPr>
          <w:lang w:val="en-US"/>
        </w:rPr>
        <w:t xml:space="preserve">                                 </w:t>
      </w:r>
    </w:p>
    <w:p w14:paraId="620B86FD"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C4A100"/>
          <w:sz w:val="23"/>
          <w:szCs w:val="23"/>
          <w:lang w:val="en-US"/>
        </w:rPr>
        <w:t>pGardens</w:t>
      </w:r>
      <w:proofErr w:type="spellEnd"/>
      <w:r w:rsidRPr="002843EA">
        <w:rPr>
          <w:color w:val="C4A100"/>
          <w:sz w:val="23"/>
          <w:szCs w:val="23"/>
          <w:lang w:val="en-US"/>
        </w:rPr>
        <w:t xml:space="preserve"> =</w:t>
      </w:r>
      <w:r w:rsidRPr="002843EA">
        <w:rPr>
          <w:lang w:val="en-US"/>
        </w:rPr>
        <w:t xml:space="preserve"> </w:t>
      </w:r>
    </w:p>
    <w:p w14:paraId="6F46944A"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.x,</w:t>
      </w:r>
    </w:p>
    <w:p w14:paraId="01B3C8CF" w14:textId="77777777" w:rsidR="008D1567" w:rsidRPr="002843EA" w:rsidRDefault="00000000">
      <w:pPr>
        <w:pStyle w:val="HTMLPreformatted"/>
        <w:divId w:val="1052388786"/>
        <w:rPr>
          <w:lang w:val="en-US"/>
        </w:rPr>
      </w:pPr>
      <w:r w:rsidRPr="002843EA">
        <w:rPr>
          <w:lang w:val="en-US"/>
        </w:rPr>
        <w:t xml:space="preserve">                                 </w:t>
      </w:r>
    </w:p>
    <w:p w14:paraId="692B4C4B"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C4A100"/>
          <w:sz w:val="23"/>
          <w:szCs w:val="23"/>
          <w:lang w:val="en-US"/>
        </w:rPr>
        <w:t>pVacant</w:t>
      </w:r>
      <w:proofErr w:type="spellEnd"/>
      <w:r w:rsidRPr="002843EA">
        <w:rPr>
          <w:color w:val="C4A100"/>
          <w:sz w:val="23"/>
          <w:szCs w:val="23"/>
          <w:lang w:val="en-US"/>
        </w:rPr>
        <w:t xml:space="preserve"> =</w:t>
      </w:r>
      <w:r w:rsidRPr="002843EA">
        <w:rPr>
          <w:lang w:val="en-US"/>
        </w:rPr>
        <w:t xml:space="preserve"> </w:t>
      </w:r>
    </w:p>
    <w:p w14:paraId="3D1AC1B3"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.x,</w:t>
      </w:r>
    </w:p>
    <w:p w14:paraId="4685C273" w14:textId="77777777" w:rsidR="008D1567" w:rsidRPr="002843EA" w:rsidRDefault="00000000">
      <w:pPr>
        <w:pStyle w:val="HTMLPreformatted"/>
        <w:divId w:val="1052388786"/>
        <w:rPr>
          <w:lang w:val="en-US"/>
        </w:rPr>
      </w:pPr>
      <w:r w:rsidRPr="002843EA">
        <w:rPr>
          <w:lang w:val="en-US"/>
        </w:rPr>
        <w:t xml:space="preserve">                                 </w:t>
      </w:r>
    </w:p>
    <w:p w14:paraId="14818820"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C4A100"/>
          <w:sz w:val="23"/>
          <w:szCs w:val="23"/>
          <w:lang w:val="en-US"/>
        </w:rPr>
        <w:t>pRooftop</w:t>
      </w:r>
      <w:proofErr w:type="spellEnd"/>
      <w:r w:rsidRPr="002843EA">
        <w:rPr>
          <w:color w:val="C4A100"/>
          <w:sz w:val="23"/>
          <w:szCs w:val="23"/>
          <w:lang w:val="en-US"/>
        </w:rPr>
        <w:t xml:space="preserve"> =</w:t>
      </w:r>
      <w:r w:rsidRPr="002843EA">
        <w:rPr>
          <w:lang w:val="en-US"/>
        </w:rPr>
        <w:t xml:space="preserve"> </w:t>
      </w:r>
    </w:p>
    <w:p w14:paraId="484FFF01"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.x,</w:t>
      </w:r>
    </w:p>
    <w:p w14:paraId="3FF698DD" w14:textId="77777777" w:rsidR="008D1567" w:rsidRPr="002843EA" w:rsidRDefault="00000000">
      <w:pPr>
        <w:pStyle w:val="HTMLPreformatted"/>
        <w:divId w:val="1052388786"/>
        <w:rPr>
          <w:lang w:val="en-US"/>
        </w:rPr>
      </w:pPr>
      <w:r w:rsidRPr="002843EA">
        <w:rPr>
          <w:lang w:val="en-US"/>
        </w:rPr>
        <w:t xml:space="preserve">                                 </w:t>
      </w:r>
    </w:p>
    <w:p w14:paraId="72532568"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C4A100"/>
          <w:sz w:val="23"/>
          <w:szCs w:val="23"/>
          <w:lang w:val="en-US"/>
        </w:rPr>
        <w:t>private_gardens_from</w:t>
      </w:r>
      <w:proofErr w:type="spellEnd"/>
      <w:r w:rsidRPr="002843EA">
        <w:rPr>
          <w:color w:val="C4A100"/>
          <w:sz w:val="23"/>
          <w:szCs w:val="23"/>
          <w:lang w:val="en-US"/>
        </w:rPr>
        <w:t xml:space="preserve"> =</w:t>
      </w:r>
      <w:r w:rsidRPr="002843EA">
        <w:rPr>
          <w:lang w:val="en-US"/>
        </w:rPr>
        <w:t xml:space="preserve"> </w:t>
      </w:r>
    </w:p>
    <w:p w14:paraId="7ACEFFCA" w14:textId="77777777" w:rsidR="008D1567" w:rsidRPr="002843EA" w:rsidRDefault="00000000">
      <w:pPr>
        <w:pStyle w:val="HTMLPreformatted"/>
        <w:divId w:val="1052388786"/>
        <w:rPr>
          <w:lang w:val="en-US"/>
        </w:rPr>
      </w:pPr>
      <w:r w:rsidRPr="002843EA">
        <w:rPr>
          <w:lang w:val="en-US"/>
        </w:rPr>
        <w:t xml:space="preserve">                        </w:t>
      </w:r>
      <w:r w:rsidRPr="002843EA">
        <w:rPr>
          <w:color w:val="2F7404"/>
          <w:sz w:val="23"/>
          <w:szCs w:val="23"/>
          <w:lang w:val="en-US"/>
        </w:rPr>
        <w:t>"Normal garden"</w:t>
      </w:r>
    </w:p>
    <w:p w14:paraId="7237CFB5"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p>
    <w:p w14:paraId="62283F2C" w14:textId="77777777" w:rsidR="008D1567" w:rsidRPr="002843EA" w:rsidRDefault="00000000">
      <w:pPr>
        <w:pStyle w:val="HTMLPreformatted"/>
        <w:divId w:val="1052388786"/>
        <w:rPr>
          <w:lang w:val="en-US"/>
        </w:rPr>
      </w:pPr>
      <w:r w:rsidRPr="002843EA">
        <w:rPr>
          <w:lang w:val="en-US"/>
        </w:rPr>
        <w:t xml:space="preserve">                                 </w:t>
      </w:r>
    </w:p>
    <w:p w14:paraId="3D0C74E5"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C4A100"/>
          <w:sz w:val="23"/>
          <w:szCs w:val="23"/>
          <w:lang w:val="en-US"/>
        </w:rPr>
        <w:t>vacant_from</w:t>
      </w:r>
      <w:proofErr w:type="spellEnd"/>
      <w:r w:rsidRPr="002843EA">
        <w:rPr>
          <w:color w:val="C4A100"/>
          <w:sz w:val="23"/>
          <w:szCs w:val="23"/>
          <w:lang w:val="en-US"/>
        </w:rPr>
        <w:t xml:space="preserve"> =</w:t>
      </w:r>
      <w:r w:rsidRPr="002843EA">
        <w:rPr>
          <w:lang w:val="en-US"/>
        </w:rPr>
        <w:t xml:space="preserve"> </w:t>
      </w:r>
    </w:p>
    <w:p w14:paraId="21ED3CFA" w14:textId="77777777" w:rsidR="008D1567" w:rsidRPr="002843EA" w:rsidRDefault="00000000">
      <w:pPr>
        <w:pStyle w:val="HTMLPreformatted"/>
        <w:divId w:val="1052388786"/>
        <w:rPr>
          <w:lang w:val="en-US"/>
        </w:rPr>
      </w:pPr>
      <w:r w:rsidRPr="002843EA">
        <w:rPr>
          <w:lang w:val="en-US"/>
        </w:rPr>
        <w:t xml:space="preserve">                        </w:t>
      </w:r>
      <w:proofErr w:type="gramStart"/>
      <w:r w:rsidRPr="002843EA">
        <w:rPr>
          <w:color w:val="000000"/>
          <w:sz w:val="23"/>
          <w:szCs w:val="23"/>
          <w:lang w:val="en-US"/>
        </w:rPr>
        <w:t>c(</w:t>
      </w:r>
      <w:proofErr w:type="gramEnd"/>
    </w:p>
    <w:p w14:paraId="2548F6BF" w14:textId="77777777" w:rsidR="008D1567" w:rsidRPr="002843EA" w:rsidRDefault="00000000">
      <w:pPr>
        <w:pStyle w:val="HTMLPreformatted"/>
        <w:divId w:val="1052388786"/>
        <w:rPr>
          <w:lang w:val="en-US"/>
        </w:rPr>
      </w:pPr>
      <w:r w:rsidRPr="002843EA">
        <w:rPr>
          <w:lang w:val="en-US"/>
        </w:rPr>
        <w:t xml:space="preserve">                        </w:t>
      </w:r>
      <w:r w:rsidRPr="002843EA">
        <w:rPr>
          <w:color w:val="2F7404"/>
          <w:sz w:val="23"/>
          <w:szCs w:val="23"/>
          <w:lang w:val="en-US"/>
        </w:rPr>
        <w:t>"Vacant"</w:t>
      </w:r>
    </w:p>
    <w:p w14:paraId="7B2ED281"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r w:rsidRPr="002843EA">
        <w:rPr>
          <w:lang w:val="en-US"/>
        </w:rPr>
        <w:t xml:space="preserve"> </w:t>
      </w:r>
    </w:p>
    <w:p w14:paraId="4E4E85E4" w14:textId="77777777" w:rsidR="008D1567" w:rsidRPr="002843EA" w:rsidRDefault="00000000">
      <w:pPr>
        <w:pStyle w:val="HTMLPreformatted"/>
        <w:divId w:val="1052388786"/>
        <w:rPr>
          <w:lang w:val="en-US"/>
        </w:rPr>
      </w:pPr>
      <w:r w:rsidRPr="002843EA">
        <w:rPr>
          <w:lang w:val="en-US"/>
        </w:rPr>
        <w:t xml:space="preserve">                        </w:t>
      </w:r>
      <w:r w:rsidRPr="002843EA">
        <w:rPr>
          <w:color w:val="2F7404"/>
          <w:sz w:val="23"/>
          <w:szCs w:val="23"/>
          <w:lang w:val="en-US"/>
        </w:rPr>
        <w:t>"Streets"</w:t>
      </w:r>
    </w:p>
    <w:p w14:paraId="35734C61"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p>
    <w:p w14:paraId="2345E2D5" w14:textId="77777777" w:rsidR="008D1567" w:rsidRPr="002843EA" w:rsidRDefault="00000000">
      <w:pPr>
        <w:pStyle w:val="HTMLPreformatted"/>
        <w:divId w:val="1052388786"/>
        <w:rPr>
          <w:lang w:val="en-US"/>
        </w:rPr>
      </w:pPr>
      <w:r w:rsidRPr="002843EA">
        <w:rPr>
          <w:lang w:val="en-US"/>
        </w:rPr>
        <w:t xml:space="preserve">                                 </w:t>
      </w:r>
    </w:p>
    <w:p w14:paraId="4B1BC4B1"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C4A100"/>
          <w:sz w:val="23"/>
          <w:szCs w:val="23"/>
          <w:lang w:val="en-US"/>
        </w:rPr>
        <w:t>rooftop_from</w:t>
      </w:r>
      <w:proofErr w:type="spellEnd"/>
      <w:r w:rsidRPr="002843EA">
        <w:rPr>
          <w:color w:val="C4A100"/>
          <w:sz w:val="23"/>
          <w:szCs w:val="23"/>
          <w:lang w:val="en-US"/>
        </w:rPr>
        <w:t xml:space="preserve"> =</w:t>
      </w:r>
      <w:r w:rsidRPr="002843EA">
        <w:rPr>
          <w:lang w:val="en-US"/>
        </w:rPr>
        <w:t xml:space="preserve"> </w:t>
      </w:r>
    </w:p>
    <w:p w14:paraId="0355A6CD" w14:textId="77777777" w:rsidR="008D1567" w:rsidRPr="002843EA" w:rsidRDefault="00000000">
      <w:pPr>
        <w:pStyle w:val="HTMLPreformatted"/>
        <w:divId w:val="1052388786"/>
        <w:rPr>
          <w:lang w:val="en-US"/>
        </w:rPr>
      </w:pPr>
      <w:r w:rsidRPr="002843EA">
        <w:rPr>
          <w:lang w:val="en-US"/>
        </w:rPr>
        <w:lastRenderedPageBreak/>
        <w:t xml:space="preserve">                        </w:t>
      </w:r>
      <w:r w:rsidRPr="002843EA">
        <w:rPr>
          <w:color w:val="2F7404"/>
          <w:sz w:val="23"/>
          <w:szCs w:val="23"/>
          <w:lang w:val="en-US"/>
        </w:rPr>
        <w:t>"Rooftop"</w:t>
      </w:r>
    </w:p>
    <w:p w14:paraId="07ECBA8D"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p>
    <w:p w14:paraId="1FBD6FEB" w14:textId="77777777" w:rsidR="008D1567" w:rsidRPr="002843EA" w:rsidRDefault="00000000">
      <w:pPr>
        <w:pStyle w:val="HTMLPreformatted"/>
        <w:divId w:val="1052388786"/>
        <w:rPr>
          <w:lang w:val="en-US"/>
        </w:rPr>
      </w:pPr>
      <w:r w:rsidRPr="002843EA">
        <w:rPr>
          <w:lang w:val="en-US"/>
        </w:rPr>
        <w:t xml:space="preserve">                                 </w:t>
      </w:r>
    </w:p>
    <w:p w14:paraId="417B42CB"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C4A100"/>
          <w:sz w:val="23"/>
          <w:szCs w:val="23"/>
          <w:lang w:val="en-US"/>
        </w:rPr>
        <w:t>pCommercial</w:t>
      </w:r>
      <w:proofErr w:type="spellEnd"/>
      <w:r w:rsidRPr="002843EA">
        <w:rPr>
          <w:color w:val="C4A100"/>
          <w:sz w:val="23"/>
          <w:szCs w:val="23"/>
          <w:lang w:val="en-US"/>
        </w:rPr>
        <w:t xml:space="preserve"> =</w:t>
      </w:r>
      <w:r w:rsidRPr="002843EA">
        <w:rPr>
          <w:lang w:val="en-US"/>
        </w:rPr>
        <w:t xml:space="preserve"> </w:t>
      </w:r>
    </w:p>
    <w:p w14:paraId="30BE36F8" w14:textId="77777777" w:rsidR="008D1567" w:rsidRPr="002843EA" w:rsidRDefault="00000000">
      <w:pPr>
        <w:pStyle w:val="HTMLPreformatted"/>
        <w:divId w:val="1052388786"/>
        <w:rPr>
          <w:lang w:val="en-US"/>
        </w:rPr>
      </w:pPr>
      <w:r w:rsidRPr="002843EA">
        <w:rPr>
          <w:lang w:val="en-US"/>
        </w:rPr>
        <w:t xml:space="preserve">                        </w:t>
      </w:r>
      <w:r w:rsidRPr="002843EA">
        <w:rPr>
          <w:color w:val="0000CF"/>
          <w:sz w:val="23"/>
          <w:szCs w:val="23"/>
          <w:lang w:val="en-US"/>
        </w:rPr>
        <w:t>0.5</w:t>
      </w:r>
    </w:p>
    <w:p w14:paraId="0C4F9E0A"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p>
    <w:p w14:paraId="656EA638" w14:textId="77777777" w:rsidR="008D1567" w:rsidRPr="002843EA" w:rsidRDefault="008D1567">
      <w:pPr>
        <w:pStyle w:val="HTMLPreformatted"/>
        <w:divId w:val="1052388786"/>
        <w:rPr>
          <w:lang w:val="en-US"/>
        </w:rPr>
      </w:pPr>
    </w:p>
    <w:p w14:paraId="60EBA236" w14:textId="77777777" w:rsidR="008D1567" w:rsidRPr="002843EA" w:rsidRDefault="00000000">
      <w:pPr>
        <w:pStyle w:val="HTMLPreformatted"/>
        <w:divId w:val="1052388786"/>
        <w:rPr>
          <w:lang w:val="en-US"/>
        </w:rPr>
      </w:pPr>
      <w:r w:rsidRPr="002843EA">
        <w:rPr>
          <w:lang w:val="en-US"/>
        </w:rPr>
        <w:t xml:space="preserve">                        </w:t>
      </w:r>
      <w:r w:rsidRPr="002843EA">
        <w:rPr>
          <w:i/>
          <w:iCs/>
          <w:color w:val="8F5903"/>
          <w:sz w:val="23"/>
          <w:szCs w:val="23"/>
          <w:lang w:val="en-US"/>
        </w:rPr>
        <w:t>#&gt; Only 442 private gardens out of 453 assumed satisfy the '</w:t>
      </w:r>
      <w:proofErr w:type="spellStart"/>
      <w:r w:rsidRPr="002843EA">
        <w:rPr>
          <w:i/>
          <w:iCs/>
          <w:color w:val="8F5903"/>
          <w:sz w:val="23"/>
          <w:szCs w:val="23"/>
          <w:lang w:val="en-US"/>
        </w:rPr>
        <w:t>min_area_garden</w:t>
      </w:r>
      <w:proofErr w:type="spellEnd"/>
      <w:r w:rsidRPr="002843EA">
        <w:rPr>
          <w:i/>
          <w:iCs/>
          <w:color w:val="8F5903"/>
          <w:sz w:val="23"/>
          <w:szCs w:val="23"/>
          <w:lang w:val="en-US"/>
        </w:rPr>
        <w:t>'</w:t>
      </w:r>
    </w:p>
    <w:p w14:paraId="4ABAD2B9" w14:textId="77777777" w:rsidR="008D1567" w:rsidRPr="002843EA" w:rsidRDefault="008D1567">
      <w:pPr>
        <w:pStyle w:val="HTMLPreformatted"/>
        <w:divId w:val="1052388786"/>
        <w:rPr>
          <w:lang w:val="en-US"/>
        </w:rPr>
      </w:pPr>
    </w:p>
    <w:p w14:paraId="7C32ECA1" w14:textId="77777777" w:rsidR="008D1567" w:rsidRPr="002843EA" w:rsidRDefault="00000000">
      <w:pPr>
        <w:pStyle w:val="HTMLPreformatted"/>
        <w:divId w:val="1052388786"/>
        <w:rPr>
          <w:lang w:val="en-US"/>
        </w:rPr>
      </w:pPr>
      <w:r w:rsidRPr="002843EA">
        <w:rPr>
          <w:lang w:val="en-US"/>
        </w:rPr>
        <w:t xml:space="preserve">                        </w:t>
      </w:r>
      <w:r w:rsidRPr="002843EA">
        <w:rPr>
          <w:i/>
          <w:iCs/>
          <w:color w:val="8F5903"/>
          <w:sz w:val="23"/>
          <w:szCs w:val="23"/>
          <w:lang w:val="en-US"/>
        </w:rPr>
        <w:t>#&gt; Only 111 vacant plots out of 149 assumed satisfy the '</w:t>
      </w:r>
      <w:proofErr w:type="spellStart"/>
      <w:r w:rsidRPr="002843EA">
        <w:rPr>
          <w:i/>
          <w:iCs/>
          <w:color w:val="8F5903"/>
          <w:sz w:val="23"/>
          <w:szCs w:val="23"/>
          <w:lang w:val="en-US"/>
        </w:rPr>
        <w:t>min_area_vacant</w:t>
      </w:r>
      <w:proofErr w:type="spellEnd"/>
      <w:r w:rsidRPr="002843EA">
        <w:rPr>
          <w:i/>
          <w:iCs/>
          <w:color w:val="8F5903"/>
          <w:sz w:val="23"/>
          <w:szCs w:val="23"/>
          <w:lang w:val="en-US"/>
        </w:rPr>
        <w:t>'</w:t>
      </w:r>
    </w:p>
    <w:p w14:paraId="48ACCC22" w14:textId="77777777" w:rsidR="008D1567" w:rsidRPr="002843EA" w:rsidRDefault="008D1567">
      <w:pPr>
        <w:pStyle w:val="HTMLPreformatted"/>
        <w:divId w:val="1052388786"/>
        <w:rPr>
          <w:lang w:val="en-US"/>
        </w:rPr>
      </w:pPr>
    </w:p>
    <w:p w14:paraId="282000B5" w14:textId="77777777" w:rsidR="008D1567" w:rsidRPr="002843EA" w:rsidRDefault="00000000">
      <w:pPr>
        <w:pStyle w:val="HTMLPreformatted"/>
        <w:divId w:val="1052388786"/>
        <w:rPr>
          <w:lang w:val="en-US"/>
        </w:rPr>
      </w:pPr>
      <w:r w:rsidRPr="002843EA">
        <w:rPr>
          <w:lang w:val="en-US"/>
        </w:rPr>
        <w:t xml:space="preserve">                        </w:t>
      </w:r>
      <w:r w:rsidRPr="002843EA">
        <w:rPr>
          <w:i/>
          <w:iCs/>
          <w:color w:val="8F5903"/>
          <w:sz w:val="23"/>
          <w:szCs w:val="23"/>
          <w:lang w:val="en-US"/>
        </w:rPr>
        <w:t>#&gt; Only 328 rooftops out of 604 assumed satisfy the '</w:t>
      </w:r>
      <w:proofErr w:type="spellStart"/>
      <w:r w:rsidRPr="002843EA">
        <w:rPr>
          <w:i/>
          <w:iCs/>
          <w:color w:val="8F5903"/>
          <w:sz w:val="23"/>
          <w:szCs w:val="23"/>
          <w:lang w:val="en-US"/>
        </w:rPr>
        <w:t>min_area_rooftop</w:t>
      </w:r>
      <w:proofErr w:type="spellEnd"/>
      <w:r w:rsidRPr="002843EA">
        <w:rPr>
          <w:i/>
          <w:iCs/>
          <w:color w:val="8F5903"/>
          <w:sz w:val="23"/>
          <w:szCs w:val="23"/>
          <w:lang w:val="en-US"/>
        </w:rPr>
        <w:t>'</w:t>
      </w:r>
    </w:p>
    <w:p w14:paraId="6EC7D6C0" w14:textId="77777777" w:rsidR="008D1567" w:rsidRPr="002843EA" w:rsidRDefault="008D1567">
      <w:pPr>
        <w:pStyle w:val="HTMLPreformatted"/>
        <w:divId w:val="1052388786"/>
        <w:rPr>
          <w:lang w:val="en-US"/>
        </w:rPr>
      </w:pPr>
    </w:p>
    <w:p w14:paraId="03866A08" w14:textId="77777777" w:rsidR="008D1567" w:rsidRPr="002843EA" w:rsidRDefault="008D1567">
      <w:pPr>
        <w:pStyle w:val="HTMLPreformatted"/>
        <w:divId w:val="1052388786"/>
        <w:rPr>
          <w:lang w:val="en-US"/>
        </w:rPr>
      </w:pPr>
    </w:p>
    <w:p w14:paraId="569E6622" w14:textId="77777777" w:rsidR="008D1567" w:rsidRPr="002843EA" w:rsidRDefault="00000000">
      <w:pPr>
        <w:pStyle w:val="HTMLPreformatted"/>
        <w:divId w:val="1052388786"/>
        <w:rPr>
          <w:lang w:val="en-US"/>
        </w:rPr>
      </w:pPr>
      <w:r w:rsidRPr="002843EA">
        <w:rPr>
          <w:lang w:val="en-US"/>
        </w:rPr>
        <w:t xml:space="preserve">                        </w:t>
      </w:r>
      <w:r w:rsidRPr="002843EA">
        <w:rPr>
          <w:i/>
          <w:iCs/>
          <w:color w:val="8F5903"/>
          <w:sz w:val="23"/>
          <w:szCs w:val="23"/>
          <w:lang w:val="en-US"/>
        </w:rPr>
        <w:t xml:space="preserve"># Add </w:t>
      </w:r>
      <w:proofErr w:type="spellStart"/>
      <w:r w:rsidRPr="002843EA">
        <w:rPr>
          <w:i/>
          <w:iCs/>
          <w:color w:val="8F5903"/>
          <w:sz w:val="23"/>
          <w:szCs w:val="23"/>
          <w:lang w:val="en-US"/>
        </w:rPr>
        <w:t>city_example</w:t>
      </w:r>
      <w:proofErr w:type="spellEnd"/>
      <w:r w:rsidRPr="002843EA">
        <w:rPr>
          <w:i/>
          <w:iCs/>
          <w:color w:val="8F5903"/>
          <w:sz w:val="23"/>
          <w:szCs w:val="23"/>
          <w:lang w:val="en-US"/>
        </w:rPr>
        <w:t xml:space="preserve"> as s0</w:t>
      </w:r>
    </w:p>
    <w:p w14:paraId="15C10D28" w14:textId="77777777" w:rsidR="008D1567" w:rsidRPr="002843EA" w:rsidRDefault="008D1567">
      <w:pPr>
        <w:pStyle w:val="HTMLPreformatted"/>
        <w:divId w:val="1052388786"/>
        <w:rPr>
          <w:lang w:val="en-US"/>
        </w:rPr>
      </w:pPr>
    </w:p>
    <w:p w14:paraId="2A22731A" w14:textId="77777777" w:rsidR="008D1567" w:rsidRPr="002843EA" w:rsidRDefault="00000000">
      <w:pPr>
        <w:pStyle w:val="HTMLPreformatted"/>
        <w:divId w:val="1052388786"/>
        <w:rPr>
          <w:lang w:val="en-US"/>
        </w:rPr>
      </w:pPr>
      <w:r w:rsidRPr="002843EA">
        <w:rPr>
          <w:lang w:val="en-US"/>
        </w:rPr>
        <w:t xml:space="preserve">                        </w:t>
      </w:r>
      <w:proofErr w:type="gramStart"/>
      <w:r w:rsidRPr="002843EA">
        <w:rPr>
          <w:color w:val="000000"/>
          <w:sz w:val="23"/>
          <w:szCs w:val="23"/>
          <w:lang w:val="en-US"/>
        </w:rPr>
        <w:t>scenarios[</w:t>
      </w:r>
      <w:proofErr w:type="gramEnd"/>
      <w:r w:rsidRPr="002843EA">
        <w:rPr>
          <w:color w:val="000000"/>
          <w:sz w:val="23"/>
          <w:szCs w:val="23"/>
          <w:lang w:val="en-US"/>
        </w:rPr>
        <w:t>[</w:t>
      </w:r>
    </w:p>
    <w:p w14:paraId="06A66F6F" w14:textId="77777777" w:rsidR="008D1567" w:rsidRPr="002843EA" w:rsidRDefault="00000000">
      <w:pPr>
        <w:pStyle w:val="HTMLPreformatted"/>
        <w:divId w:val="1052388786"/>
        <w:rPr>
          <w:lang w:val="en-US"/>
        </w:rPr>
      </w:pPr>
      <w:r w:rsidRPr="002843EA">
        <w:rPr>
          <w:lang w:val="en-US"/>
        </w:rPr>
        <w:t xml:space="preserve">                        </w:t>
      </w:r>
      <w:r w:rsidRPr="002843EA">
        <w:rPr>
          <w:color w:val="0000CF"/>
          <w:sz w:val="23"/>
          <w:szCs w:val="23"/>
          <w:lang w:val="en-US"/>
        </w:rPr>
        <w:t>3</w:t>
      </w:r>
    </w:p>
    <w:p w14:paraId="3A0DB7A3"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r w:rsidRPr="002843EA">
        <w:rPr>
          <w:lang w:val="en-US"/>
        </w:rPr>
        <w:t xml:space="preserve"> </w:t>
      </w:r>
    </w:p>
    <w:p w14:paraId="3B4AB88A" w14:textId="77777777" w:rsidR="008D1567" w:rsidRPr="002843EA" w:rsidRDefault="00000000">
      <w:pPr>
        <w:pStyle w:val="HTMLPreformatted"/>
        <w:divId w:val="1052388786"/>
        <w:rPr>
          <w:lang w:val="en-US"/>
        </w:rPr>
      </w:pPr>
      <w:r w:rsidRPr="002843EA">
        <w:rPr>
          <w:lang w:val="en-US"/>
        </w:rPr>
        <w:t xml:space="preserve">                        </w:t>
      </w:r>
      <w:r w:rsidRPr="002843EA">
        <w:rPr>
          <w:color w:val="8F5903"/>
          <w:sz w:val="23"/>
          <w:szCs w:val="23"/>
          <w:lang w:val="en-US"/>
        </w:rPr>
        <w:t>&lt;-</w:t>
      </w:r>
      <w:r w:rsidRPr="002843EA">
        <w:rPr>
          <w:lang w:val="en-US"/>
        </w:rPr>
        <w:t xml:space="preserve"> </w:t>
      </w:r>
    </w:p>
    <w:p w14:paraId="3C96552F" w14:textId="77777777" w:rsidR="008D1567" w:rsidRPr="002843EA" w:rsidRDefault="00000000">
      <w:pPr>
        <w:pStyle w:val="HTMLPreformatted"/>
        <w:divId w:val="1052388786"/>
        <w:rPr>
          <w:lang w:val="en-US"/>
        </w:rPr>
      </w:pPr>
      <w:r w:rsidRPr="002843EA">
        <w:rPr>
          <w:lang w:val="en-US"/>
        </w:rPr>
        <w:t xml:space="preserve">                        </w:t>
      </w:r>
      <w:proofErr w:type="spellStart"/>
      <w:r w:rsidRPr="002843EA">
        <w:rPr>
          <w:color w:val="000000"/>
          <w:sz w:val="23"/>
          <w:szCs w:val="23"/>
          <w:lang w:val="en-US"/>
        </w:rPr>
        <w:t>city_example</w:t>
      </w:r>
      <w:proofErr w:type="spellEnd"/>
    </w:p>
    <w:p w14:paraId="6E4EB7C0" w14:textId="77777777" w:rsidR="008D1567" w:rsidRPr="002843EA" w:rsidRDefault="008D1567">
      <w:pPr>
        <w:pStyle w:val="HTMLPreformatted"/>
        <w:divId w:val="1052388786"/>
        <w:rPr>
          <w:lang w:val="en-US"/>
        </w:rPr>
      </w:pPr>
    </w:p>
    <w:p w14:paraId="5CEC2C1F" w14:textId="77777777" w:rsidR="008D1567" w:rsidRPr="002843EA" w:rsidRDefault="008D1567">
      <w:pPr>
        <w:pStyle w:val="HTMLPreformatted"/>
        <w:divId w:val="1052388786"/>
        <w:rPr>
          <w:lang w:val="en-US"/>
        </w:rPr>
      </w:pPr>
    </w:p>
    <w:p w14:paraId="6B658656" w14:textId="77777777" w:rsidR="008D1567" w:rsidRPr="002843EA" w:rsidRDefault="00000000">
      <w:pPr>
        <w:pStyle w:val="HTMLPreformatted"/>
        <w:divId w:val="1052388786"/>
        <w:rPr>
          <w:lang w:val="en-US"/>
        </w:rPr>
      </w:pPr>
      <w:r w:rsidRPr="002843EA">
        <w:rPr>
          <w:lang w:val="en-US"/>
        </w:rPr>
        <w:t xml:space="preserve">                        </w:t>
      </w:r>
      <w:r w:rsidRPr="002843EA">
        <w:rPr>
          <w:i/>
          <w:iCs/>
          <w:color w:val="8F5903"/>
          <w:sz w:val="23"/>
          <w:szCs w:val="23"/>
          <w:lang w:val="en-US"/>
        </w:rPr>
        <w:t># Name the scenarios</w:t>
      </w:r>
    </w:p>
    <w:p w14:paraId="30DF92B8" w14:textId="77777777" w:rsidR="008D1567" w:rsidRPr="002843EA" w:rsidRDefault="008D1567">
      <w:pPr>
        <w:pStyle w:val="HTMLPreformatted"/>
        <w:divId w:val="1052388786"/>
        <w:rPr>
          <w:lang w:val="en-US"/>
        </w:rPr>
      </w:pPr>
    </w:p>
    <w:p w14:paraId="0C0C71E4"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names(scenarios)</w:t>
      </w:r>
      <w:r w:rsidRPr="002843EA">
        <w:rPr>
          <w:lang w:val="en-US"/>
        </w:rPr>
        <w:t xml:space="preserve"> </w:t>
      </w:r>
    </w:p>
    <w:p w14:paraId="5479F186" w14:textId="77777777" w:rsidR="008D1567" w:rsidRPr="002843EA" w:rsidRDefault="00000000">
      <w:pPr>
        <w:pStyle w:val="HTMLPreformatted"/>
        <w:divId w:val="1052388786"/>
        <w:rPr>
          <w:lang w:val="en-US"/>
        </w:rPr>
      </w:pPr>
      <w:r w:rsidRPr="002843EA">
        <w:rPr>
          <w:lang w:val="en-US"/>
        </w:rPr>
        <w:t xml:space="preserve">                        </w:t>
      </w:r>
      <w:r w:rsidRPr="002843EA">
        <w:rPr>
          <w:color w:val="8F5903"/>
          <w:sz w:val="23"/>
          <w:szCs w:val="23"/>
          <w:lang w:val="en-US"/>
        </w:rPr>
        <w:t>&lt;-</w:t>
      </w:r>
      <w:r w:rsidRPr="002843EA">
        <w:rPr>
          <w:lang w:val="en-US"/>
        </w:rPr>
        <w:t xml:space="preserve"> </w:t>
      </w:r>
    </w:p>
    <w:p w14:paraId="65337646" w14:textId="77777777" w:rsidR="008D1567" w:rsidRPr="002843EA" w:rsidRDefault="00000000">
      <w:pPr>
        <w:pStyle w:val="HTMLPreformatted"/>
        <w:divId w:val="1052388786"/>
        <w:rPr>
          <w:lang w:val="en-US"/>
        </w:rPr>
      </w:pPr>
      <w:r w:rsidRPr="002843EA">
        <w:rPr>
          <w:lang w:val="en-US"/>
        </w:rPr>
        <w:t xml:space="preserve">                        </w:t>
      </w:r>
      <w:proofErr w:type="gramStart"/>
      <w:r w:rsidRPr="002843EA">
        <w:rPr>
          <w:color w:val="000000"/>
          <w:sz w:val="23"/>
          <w:szCs w:val="23"/>
          <w:lang w:val="en-US"/>
        </w:rPr>
        <w:t>c(</w:t>
      </w:r>
      <w:proofErr w:type="gramEnd"/>
    </w:p>
    <w:p w14:paraId="024D380C" w14:textId="77777777" w:rsidR="008D1567" w:rsidRPr="002843EA" w:rsidRDefault="00000000">
      <w:pPr>
        <w:pStyle w:val="HTMLPreformatted"/>
        <w:divId w:val="1052388786"/>
        <w:rPr>
          <w:lang w:val="en-US"/>
        </w:rPr>
      </w:pPr>
      <w:r w:rsidRPr="002843EA">
        <w:rPr>
          <w:lang w:val="en-US"/>
        </w:rPr>
        <w:t xml:space="preserve">                        </w:t>
      </w:r>
      <w:r w:rsidRPr="002843EA">
        <w:rPr>
          <w:color w:val="2F7404"/>
          <w:sz w:val="23"/>
          <w:szCs w:val="23"/>
          <w:lang w:val="en-US"/>
        </w:rPr>
        <w:t>"s1"</w:t>
      </w:r>
    </w:p>
    <w:p w14:paraId="676BC4F3"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r w:rsidRPr="002843EA">
        <w:rPr>
          <w:lang w:val="en-US"/>
        </w:rPr>
        <w:t xml:space="preserve"> </w:t>
      </w:r>
    </w:p>
    <w:p w14:paraId="2C6F9F02" w14:textId="77777777" w:rsidR="008D1567" w:rsidRPr="002843EA" w:rsidRDefault="00000000">
      <w:pPr>
        <w:pStyle w:val="HTMLPreformatted"/>
        <w:divId w:val="1052388786"/>
        <w:rPr>
          <w:lang w:val="en-US"/>
        </w:rPr>
      </w:pPr>
      <w:r w:rsidRPr="002843EA">
        <w:rPr>
          <w:lang w:val="en-US"/>
        </w:rPr>
        <w:t xml:space="preserve">                        </w:t>
      </w:r>
      <w:r w:rsidRPr="002843EA">
        <w:rPr>
          <w:color w:val="2F7404"/>
          <w:sz w:val="23"/>
          <w:szCs w:val="23"/>
          <w:lang w:val="en-US"/>
        </w:rPr>
        <w:t>"s2"</w:t>
      </w:r>
    </w:p>
    <w:p w14:paraId="5133DC74"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r w:rsidRPr="002843EA">
        <w:rPr>
          <w:lang w:val="en-US"/>
        </w:rPr>
        <w:t xml:space="preserve"> </w:t>
      </w:r>
    </w:p>
    <w:p w14:paraId="4D9D27FB" w14:textId="77777777" w:rsidR="008D1567" w:rsidRPr="002843EA" w:rsidRDefault="00000000">
      <w:pPr>
        <w:pStyle w:val="HTMLPreformatted"/>
        <w:divId w:val="1052388786"/>
        <w:rPr>
          <w:lang w:val="en-US"/>
        </w:rPr>
      </w:pPr>
      <w:r w:rsidRPr="002843EA">
        <w:rPr>
          <w:lang w:val="en-US"/>
        </w:rPr>
        <w:t xml:space="preserve">                        </w:t>
      </w:r>
      <w:r w:rsidRPr="002843EA">
        <w:rPr>
          <w:color w:val="2F7404"/>
          <w:sz w:val="23"/>
          <w:szCs w:val="23"/>
          <w:lang w:val="en-US"/>
        </w:rPr>
        <w:t>"s0"</w:t>
      </w:r>
    </w:p>
    <w:p w14:paraId="211399DC"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w:t>
      </w:r>
    </w:p>
    <w:p w14:paraId="08023FF4" w14:textId="77777777" w:rsidR="008D1567" w:rsidRPr="002843EA" w:rsidRDefault="008D1567">
      <w:pPr>
        <w:pStyle w:val="HTMLPreformatted"/>
        <w:divId w:val="1052388786"/>
        <w:rPr>
          <w:lang w:val="en-US"/>
        </w:rPr>
      </w:pPr>
    </w:p>
    <w:p w14:paraId="595C1B80"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scenarios</w:t>
      </w:r>
      <w:r w:rsidRPr="002843EA">
        <w:rPr>
          <w:lang w:val="en-US"/>
        </w:rPr>
        <w:t xml:space="preserve"> </w:t>
      </w:r>
    </w:p>
    <w:p w14:paraId="3D97EF9E" w14:textId="77777777" w:rsidR="008D1567" w:rsidRPr="002843EA" w:rsidRDefault="00000000">
      <w:pPr>
        <w:pStyle w:val="HTMLPreformatted"/>
        <w:divId w:val="1052388786"/>
        <w:rPr>
          <w:lang w:val="en-US"/>
        </w:rPr>
      </w:pPr>
      <w:r w:rsidRPr="002843EA">
        <w:rPr>
          <w:lang w:val="en-US"/>
        </w:rPr>
        <w:t xml:space="preserve">                        </w:t>
      </w:r>
      <w:r w:rsidRPr="002843EA">
        <w:rPr>
          <w:color w:val="8F5903"/>
          <w:sz w:val="23"/>
          <w:szCs w:val="23"/>
          <w:lang w:val="en-US"/>
        </w:rPr>
        <w:t>&lt;-</w:t>
      </w:r>
      <w:r w:rsidRPr="002843EA">
        <w:rPr>
          <w:lang w:val="en-US"/>
        </w:rPr>
        <w:t xml:space="preserve"> </w:t>
      </w:r>
    </w:p>
    <w:p w14:paraId="08D04C61" w14:textId="77777777" w:rsidR="008D1567" w:rsidRPr="002843EA" w:rsidRDefault="00000000">
      <w:pPr>
        <w:pStyle w:val="HTMLPreformatted"/>
        <w:divId w:val="1052388786"/>
        <w:rPr>
          <w:lang w:val="en-US"/>
        </w:rPr>
      </w:pPr>
      <w:r w:rsidRPr="002843EA">
        <w:rPr>
          <w:lang w:val="en-US"/>
        </w:rPr>
        <w:t xml:space="preserve">                        </w:t>
      </w:r>
      <w:r w:rsidRPr="002843EA">
        <w:rPr>
          <w:color w:val="000000"/>
          <w:sz w:val="23"/>
          <w:szCs w:val="23"/>
          <w:lang w:val="en-US"/>
        </w:rPr>
        <w:t>scenarios[order(names(scenarios))]</w:t>
      </w:r>
    </w:p>
    <w:p w14:paraId="3A0EDFC2" w14:textId="77777777" w:rsidR="008D1567" w:rsidRPr="002843EA" w:rsidRDefault="00000000">
      <w:pPr>
        <w:pStyle w:val="HTMLPreformatted"/>
        <w:divId w:val="1052388786"/>
        <w:rPr>
          <w:lang w:val="en-US"/>
        </w:rPr>
      </w:pPr>
      <w:r w:rsidRPr="002843EA">
        <w:rPr>
          <w:lang w:val="en-US"/>
        </w:rPr>
        <w:t xml:space="preserve">                    </w:t>
      </w:r>
    </w:p>
    <w:p w14:paraId="67AAE9FE" w14:textId="77777777" w:rsidR="008D1567" w:rsidRPr="00DE1F40" w:rsidRDefault="00000000">
      <w:pPr>
        <w:pStyle w:val="Heading3"/>
        <w:divId w:val="1474175990"/>
        <w:rPr>
          <w:rFonts w:eastAsia="Times New Roman"/>
        </w:rPr>
      </w:pPr>
      <w:bookmarkStart w:id="2806" w:name="d14796e4155"/>
      <w:bookmarkEnd w:id="2806"/>
      <w:r w:rsidRPr="00DE1F40">
        <w:rPr>
          <w:rFonts w:eastAsia="Times New Roman"/>
        </w:rPr>
        <w:t xml:space="preserve">Calculate indicators and compare </w:t>
      </w:r>
      <w:proofErr w:type="gramStart"/>
      <w:r w:rsidRPr="00DE1F40">
        <w:rPr>
          <w:rFonts w:eastAsia="Times New Roman"/>
        </w:rPr>
        <w:t>scenarios</w:t>
      </w:r>
      <w:proofErr w:type="gramEnd"/>
    </w:p>
    <w:p w14:paraId="22DFB148" w14:textId="77777777" w:rsidR="008D1567" w:rsidRPr="00DE1F40" w:rsidRDefault="00000000">
      <w:pPr>
        <w:pStyle w:val="NormalWeb"/>
        <w:divId w:val="1474175990"/>
        <w:rPr>
          <w:lang w:val="en-US"/>
          <w:rPrChange w:id="2807" w:author="Josep Pueyo" w:date="2023-09-15T10:35:00Z">
            <w:rPr/>
          </w:rPrChange>
        </w:rPr>
      </w:pPr>
      <w:r w:rsidRPr="00DE1F40">
        <w:rPr>
          <w:lang w:val="en-US"/>
          <w:rPrChange w:id="2808" w:author="Josep Pueyo" w:date="2023-09-15T10:35:00Z">
            <w:rPr/>
          </w:rPrChange>
        </w:rPr>
        <w:t xml:space="preserve">In this section, we calculate the indicators for each scenario and create tables or plots as </w:t>
      </w:r>
      <w:proofErr w:type="gramStart"/>
      <w:r w:rsidRPr="00DE1F40">
        <w:rPr>
          <w:lang w:val="en-US"/>
          <w:rPrChange w:id="2809" w:author="Josep Pueyo" w:date="2023-09-15T10:35:00Z">
            <w:rPr/>
          </w:rPrChange>
        </w:rPr>
        <w:t>illustration</w:t>
      </w:r>
      <w:proofErr w:type="gramEnd"/>
      <w:r w:rsidRPr="00DE1F40">
        <w:rPr>
          <w:lang w:val="en-US"/>
          <w:rPrChange w:id="2810" w:author="Josep Pueyo" w:date="2023-09-15T10:35:00Z">
            <w:rPr/>
          </w:rPrChange>
        </w:rPr>
        <w:t xml:space="preserve"> of how the results can be used.</w:t>
      </w:r>
    </w:p>
    <w:p w14:paraId="7AA0E23B" w14:textId="77777777" w:rsidR="008D1567" w:rsidRPr="00DE1F40" w:rsidRDefault="00000000">
      <w:pPr>
        <w:pStyle w:val="NormalWeb"/>
        <w:divId w:val="1474175990"/>
        <w:rPr>
          <w:lang w:val="en-US"/>
          <w:rPrChange w:id="2811" w:author="Josep Pueyo" w:date="2023-09-15T10:35:00Z">
            <w:rPr/>
          </w:rPrChange>
        </w:rPr>
      </w:pPr>
      <w:r w:rsidRPr="00DE1F40">
        <w:rPr>
          <w:lang w:val="en-US"/>
          <w:rPrChange w:id="2812" w:author="Josep Pueyo" w:date="2023-09-15T10:35:00Z">
            <w:rPr/>
          </w:rPrChange>
        </w:rPr>
        <w:t>Code snippet 11: Code to create a table with the result of urban heat island in all three scenarios.</w:t>
      </w:r>
    </w:p>
    <w:p w14:paraId="0913F1CA" w14:textId="77777777" w:rsidR="008D1567" w:rsidRPr="00DE1F40" w:rsidRDefault="008D1567">
      <w:pPr>
        <w:pStyle w:val="HTMLPreformatted"/>
        <w:divId w:val="1474175990"/>
        <w:rPr>
          <w:lang w:val="en-US"/>
          <w:rPrChange w:id="2813" w:author="Josep Pueyo" w:date="2023-09-15T10:35:00Z">
            <w:rPr/>
          </w:rPrChange>
        </w:rPr>
      </w:pPr>
    </w:p>
    <w:p w14:paraId="5D2F8BB4" w14:textId="77777777" w:rsidR="008D1567" w:rsidRPr="00DE1F40" w:rsidRDefault="00000000">
      <w:pPr>
        <w:pStyle w:val="HTMLPreformatted"/>
        <w:divId w:val="1474175990"/>
        <w:rPr>
          <w:lang w:val="en-US"/>
          <w:rPrChange w:id="2814" w:author="Josep Pueyo" w:date="2023-09-15T10:35:00Z">
            <w:rPr/>
          </w:rPrChange>
        </w:rPr>
      </w:pPr>
      <w:r w:rsidRPr="00DE1F40">
        <w:rPr>
          <w:lang w:val="en-US"/>
          <w:rPrChange w:id="2815" w:author="Josep Pueyo" w:date="2023-09-15T10:35:00Z">
            <w:rPr/>
          </w:rPrChange>
        </w:rPr>
        <w:t xml:space="preserve">                        </w:t>
      </w:r>
      <w:r w:rsidRPr="00DE1F40">
        <w:rPr>
          <w:i/>
          <w:iCs/>
          <w:color w:val="8F5903"/>
          <w:sz w:val="23"/>
          <w:szCs w:val="23"/>
          <w:lang w:val="en-US"/>
          <w:rPrChange w:id="2816" w:author="Josep Pueyo" w:date="2023-09-15T10:35:00Z">
            <w:rPr>
              <w:i/>
              <w:iCs/>
              <w:color w:val="8F5903"/>
              <w:sz w:val="23"/>
              <w:szCs w:val="23"/>
            </w:rPr>
          </w:rPrChange>
        </w:rPr>
        <w:t xml:space="preserve"># We use the SVF object that is provided for the </w:t>
      </w:r>
      <w:proofErr w:type="spellStart"/>
      <w:r w:rsidRPr="00DE1F40">
        <w:rPr>
          <w:i/>
          <w:iCs/>
          <w:color w:val="8F5903"/>
          <w:sz w:val="23"/>
          <w:szCs w:val="23"/>
          <w:lang w:val="en-US"/>
          <w:rPrChange w:id="2817" w:author="Josep Pueyo" w:date="2023-09-15T10:35:00Z">
            <w:rPr>
              <w:i/>
              <w:iCs/>
              <w:color w:val="8F5903"/>
              <w:sz w:val="23"/>
              <w:szCs w:val="23"/>
            </w:rPr>
          </w:rPrChange>
        </w:rPr>
        <w:t>city_example</w:t>
      </w:r>
      <w:proofErr w:type="spellEnd"/>
      <w:r w:rsidRPr="00DE1F40">
        <w:rPr>
          <w:i/>
          <w:iCs/>
          <w:color w:val="8F5903"/>
          <w:sz w:val="23"/>
          <w:szCs w:val="23"/>
          <w:lang w:val="en-US"/>
          <w:rPrChange w:id="2818" w:author="Josep Pueyo" w:date="2023-09-15T10:35:00Z">
            <w:rPr>
              <w:i/>
              <w:iCs/>
              <w:color w:val="8F5903"/>
              <w:sz w:val="23"/>
              <w:szCs w:val="23"/>
            </w:rPr>
          </w:rPrChange>
        </w:rPr>
        <w:t xml:space="preserve"> in the package</w:t>
      </w:r>
    </w:p>
    <w:p w14:paraId="040F5083" w14:textId="77777777" w:rsidR="008D1567" w:rsidRPr="00DE1F40" w:rsidRDefault="008D1567">
      <w:pPr>
        <w:pStyle w:val="HTMLPreformatted"/>
        <w:divId w:val="1474175990"/>
        <w:rPr>
          <w:lang w:val="en-US"/>
          <w:rPrChange w:id="2819" w:author="Josep Pueyo" w:date="2023-09-15T10:35:00Z">
            <w:rPr/>
          </w:rPrChange>
        </w:rPr>
      </w:pPr>
    </w:p>
    <w:p w14:paraId="5A905614" w14:textId="77777777" w:rsidR="008D1567" w:rsidRPr="00DE1F40" w:rsidRDefault="00000000">
      <w:pPr>
        <w:pStyle w:val="HTMLPreformatted"/>
        <w:divId w:val="1474175990"/>
        <w:rPr>
          <w:lang w:val="en-US"/>
          <w:rPrChange w:id="2820" w:author="Josep Pueyo" w:date="2023-09-15T10:35:00Z">
            <w:rPr/>
          </w:rPrChange>
        </w:rPr>
      </w:pPr>
      <w:r w:rsidRPr="00DE1F40">
        <w:rPr>
          <w:lang w:val="en-US"/>
          <w:rPrChange w:id="2821" w:author="Josep Pueyo" w:date="2023-09-15T10:35:00Z">
            <w:rPr/>
          </w:rPrChange>
        </w:rPr>
        <w:t xml:space="preserve">                        </w:t>
      </w:r>
      <w:proofErr w:type="spellStart"/>
      <w:r w:rsidRPr="00DE1F40">
        <w:rPr>
          <w:color w:val="000000"/>
          <w:sz w:val="23"/>
          <w:szCs w:val="23"/>
          <w:lang w:val="en-US"/>
          <w:rPrChange w:id="2822" w:author="Josep Pueyo" w:date="2023-09-15T10:35:00Z">
            <w:rPr>
              <w:color w:val="000000"/>
              <w:sz w:val="23"/>
              <w:szCs w:val="23"/>
            </w:rPr>
          </w:rPrChange>
        </w:rPr>
        <w:t>map_</w:t>
      </w:r>
      <w:proofErr w:type="gramStart"/>
      <w:r w:rsidRPr="00DE1F40">
        <w:rPr>
          <w:color w:val="000000"/>
          <w:sz w:val="23"/>
          <w:szCs w:val="23"/>
          <w:lang w:val="en-US"/>
          <w:rPrChange w:id="2823" w:author="Josep Pueyo" w:date="2023-09-15T10:35:00Z">
            <w:rPr>
              <w:color w:val="000000"/>
              <w:sz w:val="23"/>
              <w:szCs w:val="23"/>
            </w:rPr>
          </w:rPrChange>
        </w:rPr>
        <w:t>dfr</w:t>
      </w:r>
      <w:proofErr w:type="spellEnd"/>
      <w:r w:rsidRPr="00DE1F40">
        <w:rPr>
          <w:color w:val="000000"/>
          <w:sz w:val="23"/>
          <w:szCs w:val="23"/>
          <w:lang w:val="en-US"/>
          <w:rPrChange w:id="2824" w:author="Josep Pueyo" w:date="2023-09-15T10:35:00Z">
            <w:rPr>
              <w:color w:val="000000"/>
              <w:sz w:val="23"/>
              <w:szCs w:val="23"/>
            </w:rPr>
          </w:rPrChange>
        </w:rPr>
        <w:t>(</w:t>
      </w:r>
      <w:proofErr w:type="gramEnd"/>
      <w:r w:rsidRPr="00DE1F40">
        <w:rPr>
          <w:color w:val="000000"/>
          <w:sz w:val="23"/>
          <w:szCs w:val="23"/>
          <w:lang w:val="en-US"/>
          <w:rPrChange w:id="2825" w:author="Josep Pueyo" w:date="2023-09-15T10:35:00Z">
            <w:rPr>
              <w:color w:val="000000"/>
              <w:sz w:val="23"/>
              <w:szCs w:val="23"/>
            </w:rPr>
          </w:rPrChange>
        </w:rPr>
        <w:t>scenarios, UHI,</w:t>
      </w:r>
      <w:r w:rsidRPr="00DE1F40">
        <w:rPr>
          <w:lang w:val="en-US"/>
          <w:rPrChange w:id="2826" w:author="Josep Pueyo" w:date="2023-09-15T10:35:00Z">
            <w:rPr/>
          </w:rPrChange>
        </w:rPr>
        <w:t xml:space="preserve"> </w:t>
      </w:r>
    </w:p>
    <w:p w14:paraId="6E4328B6" w14:textId="77777777" w:rsidR="008D1567" w:rsidRPr="00DE1F40" w:rsidRDefault="00000000">
      <w:pPr>
        <w:pStyle w:val="HTMLPreformatted"/>
        <w:divId w:val="1474175990"/>
        <w:rPr>
          <w:lang w:val="en-US"/>
          <w:rPrChange w:id="2827" w:author="Josep Pueyo" w:date="2023-09-15T10:35:00Z">
            <w:rPr/>
          </w:rPrChange>
        </w:rPr>
      </w:pPr>
      <w:r w:rsidRPr="00DE1F40">
        <w:rPr>
          <w:lang w:val="en-US"/>
          <w:rPrChange w:id="2828" w:author="Josep Pueyo" w:date="2023-09-15T10:35:00Z">
            <w:rPr/>
          </w:rPrChange>
        </w:rPr>
        <w:t xml:space="preserve">                        </w:t>
      </w:r>
      <w:r w:rsidRPr="00DE1F40">
        <w:rPr>
          <w:color w:val="C4A100"/>
          <w:sz w:val="23"/>
          <w:szCs w:val="23"/>
          <w:lang w:val="en-US"/>
          <w:rPrChange w:id="2829" w:author="Josep Pueyo" w:date="2023-09-15T10:35:00Z">
            <w:rPr>
              <w:color w:val="C4A100"/>
              <w:sz w:val="23"/>
              <w:szCs w:val="23"/>
            </w:rPr>
          </w:rPrChange>
        </w:rPr>
        <w:t>SVF =</w:t>
      </w:r>
      <w:r w:rsidRPr="00DE1F40">
        <w:rPr>
          <w:lang w:val="en-US"/>
          <w:rPrChange w:id="2830" w:author="Josep Pueyo" w:date="2023-09-15T10:35:00Z">
            <w:rPr/>
          </w:rPrChange>
        </w:rPr>
        <w:t xml:space="preserve"> </w:t>
      </w:r>
    </w:p>
    <w:p w14:paraId="217DBA17" w14:textId="77777777" w:rsidR="008D1567" w:rsidRPr="00DE1F40" w:rsidRDefault="00000000">
      <w:pPr>
        <w:pStyle w:val="HTMLPreformatted"/>
        <w:divId w:val="1474175990"/>
        <w:rPr>
          <w:lang w:val="en-US"/>
          <w:rPrChange w:id="2831" w:author="Josep Pueyo" w:date="2023-09-15T10:35:00Z">
            <w:rPr/>
          </w:rPrChange>
        </w:rPr>
      </w:pPr>
      <w:r w:rsidRPr="00DE1F40">
        <w:rPr>
          <w:lang w:val="en-US"/>
          <w:rPrChange w:id="2832" w:author="Josep Pueyo" w:date="2023-09-15T10:35:00Z">
            <w:rPr/>
          </w:rPrChange>
        </w:rPr>
        <w:t xml:space="preserve">                        </w:t>
      </w:r>
      <w:proofErr w:type="gramStart"/>
      <w:r w:rsidRPr="00DE1F40">
        <w:rPr>
          <w:color w:val="000000"/>
          <w:sz w:val="23"/>
          <w:szCs w:val="23"/>
          <w:lang w:val="en-US"/>
          <w:rPrChange w:id="2833" w:author="Josep Pueyo" w:date="2023-09-15T10:35:00Z">
            <w:rPr>
              <w:color w:val="000000"/>
              <w:sz w:val="23"/>
              <w:szCs w:val="23"/>
            </w:rPr>
          </w:rPrChange>
        </w:rPr>
        <w:t>ediblecity::</w:t>
      </w:r>
      <w:proofErr w:type="gramEnd"/>
      <w:r w:rsidRPr="00DE1F40">
        <w:rPr>
          <w:color w:val="000000"/>
          <w:sz w:val="23"/>
          <w:szCs w:val="23"/>
          <w:lang w:val="en-US"/>
          <w:rPrChange w:id="2834" w:author="Josep Pueyo" w:date="2023-09-15T10:35:00Z">
            <w:rPr>
              <w:color w:val="000000"/>
              <w:sz w:val="23"/>
              <w:szCs w:val="23"/>
            </w:rPr>
          </w:rPrChange>
        </w:rPr>
        <w:t>SVF,</w:t>
      </w:r>
      <w:r w:rsidRPr="00DE1F40">
        <w:rPr>
          <w:lang w:val="en-US"/>
          <w:rPrChange w:id="2835" w:author="Josep Pueyo" w:date="2023-09-15T10:35:00Z">
            <w:rPr/>
          </w:rPrChange>
        </w:rPr>
        <w:t xml:space="preserve"> </w:t>
      </w:r>
    </w:p>
    <w:p w14:paraId="6F58D474" w14:textId="77777777" w:rsidR="008D1567" w:rsidRPr="00DE1F40" w:rsidRDefault="00000000">
      <w:pPr>
        <w:pStyle w:val="HTMLPreformatted"/>
        <w:divId w:val="1474175990"/>
        <w:rPr>
          <w:lang w:val="en-US"/>
          <w:rPrChange w:id="2836" w:author="Josep Pueyo" w:date="2023-09-15T10:35:00Z">
            <w:rPr/>
          </w:rPrChange>
        </w:rPr>
      </w:pPr>
      <w:r w:rsidRPr="00DE1F40">
        <w:rPr>
          <w:lang w:val="en-US"/>
          <w:rPrChange w:id="2837" w:author="Josep Pueyo" w:date="2023-09-15T10:35:00Z">
            <w:rPr/>
          </w:rPrChange>
        </w:rPr>
        <w:t xml:space="preserve">                        </w:t>
      </w:r>
      <w:r w:rsidRPr="00DE1F40">
        <w:rPr>
          <w:color w:val="C4A100"/>
          <w:sz w:val="23"/>
          <w:szCs w:val="23"/>
          <w:lang w:val="en-US"/>
          <w:rPrChange w:id="2838" w:author="Josep Pueyo" w:date="2023-09-15T10:35:00Z">
            <w:rPr>
              <w:color w:val="C4A100"/>
              <w:sz w:val="23"/>
              <w:szCs w:val="23"/>
            </w:rPr>
          </w:rPrChange>
        </w:rPr>
        <w:t>.id =</w:t>
      </w:r>
      <w:r w:rsidRPr="00DE1F40">
        <w:rPr>
          <w:lang w:val="en-US"/>
          <w:rPrChange w:id="2839" w:author="Josep Pueyo" w:date="2023-09-15T10:35:00Z">
            <w:rPr/>
          </w:rPrChange>
        </w:rPr>
        <w:t xml:space="preserve"> </w:t>
      </w:r>
    </w:p>
    <w:p w14:paraId="3DDB46A6" w14:textId="77777777" w:rsidR="008D1567" w:rsidRPr="00DE1F40" w:rsidRDefault="00000000">
      <w:pPr>
        <w:pStyle w:val="HTMLPreformatted"/>
        <w:divId w:val="1474175990"/>
        <w:rPr>
          <w:lang w:val="en-US"/>
          <w:rPrChange w:id="2840" w:author="Josep Pueyo" w:date="2023-09-15T10:35:00Z">
            <w:rPr/>
          </w:rPrChange>
        </w:rPr>
      </w:pPr>
      <w:r w:rsidRPr="00DE1F40">
        <w:rPr>
          <w:lang w:val="en-US"/>
          <w:rPrChange w:id="2841" w:author="Josep Pueyo" w:date="2023-09-15T10:35:00Z">
            <w:rPr/>
          </w:rPrChange>
        </w:rPr>
        <w:t xml:space="preserve">                        </w:t>
      </w:r>
      <w:r w:rsidRPr="00DE1F40">
        <w:rPr>
          <w:color w:val="2F7404"/>
          <w:sz w:val="23"/>
          <w:szCs w:val="23"/>
          <w:lang w:val="en-US"/>
          <w:rPrChange w:id="2842" w:author="Josep Pueyo" w:date="2023-09-15T10:35:00Z">
            <w:rPr>
              <w:color w:val="2F7404"/>
              <w:sz w:val="23"/>
              <w:szCs w:val="23"/>
            </w:rPr>
          </w:rPrChange>
        </w:rPr>
        <w:t>"Scenario"</w:t>
      </w:r>
    </w:p>
    <w:p w14:paraId="20322659" w14:textId="77777777" w:rsidR="008D1567" w:rsidRPr="00DE1F40" w:rsidRDefault="00000000">
      <w:pPr>
        <w:pStyle w:val="HTMLPreformatted"/>
        <w:divId w:val="1474175990"/>
        <w:rPr>
          <w:lang w:val="en-US"/>
          <w:rPrChange w:id="2843" w:author="Josep Pueyo" w:date="2023-09-15T10:35:00Z">
            <w:rPr/>
          </w:rPrChange>
        </w:rPr>
      </w:pPr>
      <w:r w:rsidRPr="00DE1F40">
        <w:rPr>
          <w:lang w:val="en-US"/>
          <w:rPrChange w:id="2844" w:author="Josep Pueyo" w:date="2023-09-15T10:35:00Z">
            <w:rPr/>
          </w:rPrChange>
        </w:rPr>
        <w:t xml:space="preserve">                        </w:t>
      </w:r>
      <w:r w:rsidRPr="00DE1F40">
        <w:rPr>
          <w:color w:val="000000"/>
          <w:sz w:val="23"/>
          <w:szCs w:val="23"/>
          <w:lang w:val="en-US"/>
          <w:rPrChange w:id="2845" w:author="Josep Pueyo" w:date="2023-09-15T10:35:00Z">
            <w:rPr>
              <w:color w:val="000000"/>
              <w:sz w:val="23"/>
              <w:szCs w:val="23"/>
            </w:rPr>
          </w:rPrChange>
        </w:rPr>
        <w:t>) |&gt;</w:t>
      </w:r>
    </w:p>
    <w:p w14:paraId="3EF5E838" w14:textId="77777777" w:rsidR="008D1567" w:rsidRPr="00DE1F40" w:rsidRDefault="00000000">
      <w:pPr>
        <w:pStyle w:val="HTMLPreformatted"/>
        <w:divId w:val="1474175990"/>
        <w:rPr>
          <w:lang w:val="en-US"/>
          <w:rPrChange w:id="2846" w:author="Josep Pueyo" w:date="2023-09-15T10:35:00Z">
            <w:rPr/>
          </w:rPrChange>
        </w:rPr>
      </w:pPr>
      <w:r w:rsidRPr="00DE1F40">
        <w:rPr>
          <w:lang w:val="en-US"/>
          <w:rPrChange w:id="2847" w:author="Josep Pueyo" w:date="2023-09-15T10:35:00Z">
            <w:rPr/>
          </w:rPrChange>
        </w:rPr>
        <w:t xml:space="preserve">  </w:t>
      </w:r>
    </w:p>
    <w:p w14:paraId="7ADA758C" w14:textId="77777777" w:rsidR="008D1567" w:rsidRPr="00DE1F40" w:rsidRDefault="00000000">
      <w:pPr>
        <w:pStyle w:val="HTMLPreformatted"/>
        <w:divId w:val="1474175990"/>
        <w:rPr>
          <w:lang w:val="en-US"/>
          <w:rPrChange w:id="2848" w:author="Josep Pueyo" w:date="2023-09-15T10:35:00Z">
            <w:rPr/>
          </w:rPrChange>
        </w:rPr>
      </w:pPr>
      <w:r w:rsidRPr="00DE1F40">
        <w:rPr>
          <w:lang w:val="en-US"/>
          <w:rPrChange w:id="2849" w:author="Josep Pueyo" w:date="2023-09-15T10:35:00Z">
            <w:rPr/>
          </w:rPrChange>
        </w:rPr>
        <w:t xml:space="preserve">                        </w:t>
      </w:r>
      <w:proofErr w:type="spellStart"/>
      <w:proofErr w:type="gramStart"/>
      <w:r w:rsidRPr="00DE1F40">
        <w:rPr>
          <w:color w:val="000000"/>
          <w:sz w:val="23"/>
          <w:szCs w:val="23"/>
          <w:lang w:val="en-US"/>
          <w:rPrChange w:id="2850" w:author="Josep Pueyo" w:date="2023-09-15T10:35:00Z">
            <w:rPr>
              <w:color w:val="000000"/>
              <w:sz w:val="23"/>
              <w:szCs w:val="23"/>
            </w:rPr>
          </w:rPrChange>
        </w:rPr>
        <w:t>kable</w:t>
      </w:r>
      <w:proofErr w:type="spellEnd"/>
      <w:r w:rsidRPr="00DE1F40">
        <w:rPr>
          <w:color w:val="000000"/>
          <w:sz w:val="23"/>
          <w:szCs w:val="23"/>
          <w:lang w:val="en-US"/>
          <w:rPrChange w:id="2851" w:author="Josep Pueyo" w:date="2023-09-15T10:35:00Z">
            <w:rPr>
              <w:color w:val="000000"/>
              <w:sz w:val="23"/>
              <w:szCs w:val="23"/>
            </w:rPr>
          </w:rPrChange>
        </w:rPr>
        <w:t>(</w:t>
      </w:r>
      <w:proofErr w:type="gramEnd"/>
    </w:p>
    <w:p w14:paraId="29DC6775" w14:textId="77777777" w:rsidR="008D1567" w:rsidRPr="00DE1F40" w:rsidRDefault="00000000">
      <w:pPr>
        <w:pStyle w:val="HTMLPreformatted"/>
        <w:divId w:val="1474175990"/>
        <w:rPr>
          <w:lang w:val="en-US"/>
          <w:rPrChange w:id="2852" w:author="Josep Pueyo" w:date="2023-09-15T10:35:00Z">
            <w:rPr/>
          </w:rPrChange>
        </w:rPr>
      </w:pPr>
      <w:r w:rsidRPr="00DE1F40">
        <w:rPr>
          <w:lang w:val="en-US"/>
          <w:rPrChange w:id="2853" w:author="Josep Pueyo" w:date="2023-09-15T10:35:00Z">
            <w:rPr/>
          </w:rPrChange>
        </w:rPr>
        <w:t xml:space="preserve">                        </w:t>
      </w:r>
      <w:r w:rsidRPr="00DE1F40">
        <w:rPr>
          <w:color w:val="C4A100"/>
          <w:sz w:val="23"/>
          <w:szCs w:val="23"/>
          <w:lang w:val="en-US"/>
          <w:rPrChange w:id="2854" w:author="Josep Pueyo" w:date="2023-09-15T10:35:00Z">
            <w:rPr>
              <w:color w:val="C4A100"/>
              <w:sz w:val="23"/>
              <w:szCs w:val="23"/>
            </w:rPr>
          </w:rPrChange>
        </w:rPr>
        <w:t>caption =</w:t>
      </w:r>
      <w:r w:rsidRPr="00DE1F40">
        <w:rPr>
          <w:lang w:val="en-US"/>
          <w:rPrChange w:id="2855" w:author="Josep Pueyo" w:date="2023-09-15T10:35:00Z">
            <w:rPr/>
          </w:rPrChange>
        </w:rPr>
        <w:t xml:space="preserve"> </w:t>
      </w:r>
    </w:p>
    <w:p w14:paraId="0779C70D" w14:textId="77777777" w:rsidR="008D1567" w:rsidRPr="00DE1F40" w:rsidRDefault="00000000">
      <w:pPr>
        <w:pStyle w:val="HTMLPreformatted"/>
        <w:divId w:val="1474175990"/>
        <w:rPr>
          <w:lang w:val="en-US"/>
          <w:rPrChange w:id="2856" w:author="Josep Pueyo" w:date="2023-09-15T10:35:00Z">
            <w:rPr/>
          </w:rPrChange>
        </w:rPr>
      </w:pPr>
      <w:r w:rsidRPr="00DE1F40">
        <w:rPr>
          <w:lang w:val="en-US"/>
          <w:rPrChange w:id="2857" w:author="Josep Pueyo" w:date="2023-09-15T10:35:00Z">
            <w:rPr/>
          </w:rPrChange>
        </w:rPr>
        <w:t xml:space="preserve">                        </w:t>
      </w:r>
      <w:r w:rsidRPr="00DE1F40">
        <w:rPr>
          <w:color w:val="2F7404"/>
          <w:sz w:val="23"/>
          <w:szCs w:val="23"/>
          <w:lang w:val="en-US"/>
          <w:rPrChange w:id="2858" w:author="Josep Pueyo" w:date="2023-09-15T10:35:00Z">
            <w:rPr>
              <w:color w:val="2F7404"/>
              <w:sz w:val="23"/>
              <w:szCs w:val="23"/>
            </w:rPr>
          </w:rPrChange>
        </w:rPr>
        <w:t>"Summary statistics of urban heat island effect in each scenario (in ºC)"</w:t>
      </w:r>
    </w:p>
    <w:p w14:paraId="65D60581" w14:textId="77777777" w:rsidR="008D1567" w:rsidRPr="00DE1F40" w:rsidRDefault="00000000">
      <w:pPr>
        <w:pStyle w:val="HTMLPreformatted"/>
        <w:divId w:val="1474175990"/>
        <w:rPr>
          <w:lang w:val="en-US"/>
          <w:rPrChange w:id="2859" w:author="Josep Pueyo" w:date="2023-09-15T10:35:00Z">
            <w:rPr/>
          </w:rPrChange>
        </w:rPr>
      </w:pPr>
      <w:r w:rsidRPr="00DE1F40">
        <w:rPr>
          <w:lang w:val="en-US"/>
          <w:rPrChange w:id="2860" w:author="Josep Pueyo" w:date="2023-09-15T10:35:00Z">
            <w:rPr/>
          </w:rPrChange>
        </w:rPr>
        <w:t xml:space="preserve">                        </w:t>
      </w:r>
      <w:r w:rsidRPr="00DE1F40">
        <w:rPr>
          <w:color w:val="000000"/>
          <w:sz w:val="23"/>
          <w:szCs w:val="23"/>
          <w:lang w:val="en-US"/>
          <w:rPrChange w:id="2861" w:author="Josep Pueyo" w:date="2023-09-15T10:35:00Z">
            <w:rPr>
              <w:color w:val="000000"/>
              <w:sz w:val="23"/>
              <w:szCs w:val="23"/>
            </w:rPr>
          </w:rPrChange>
        </w:rPr>
        <w:t>)</w:t>
      </w:r>
    </w:p>
    <w:p w14:paraId="5E9E0026" w14:textId="77777777" w:rsidR="008D1567" w:rsidRPr="00DE1F40" w:rsidRDefault="00000000">
      <w:pPr>
        <w:pStyle w:val="HTMLPreformatted"/>
        <w:divId w:val="1474175990"/>
        <w:rPr>
          <w:lang w:val="en-US"/>
          <w:rPrChange w:id="2862" w:author="Josep Pueyo" w:date="2023-09-15T10:35:00Z">
            <w:rPr/>
          </w:rPrChange>
        </w:rPr>
      </w:pPr>
      <w:r w:rsidRPr="00DE1F40">
        <w:rPr>
          <w:lang w:val="en-US"/>
          <w:rPrChange w:id="2863" w:author="Josep Pueyo" w:date="2023-09-15T10:35:00Z">
            <w:rPr/>
          </w:rPrChange>
        </w:rPr>
        <w:t xml:space="preserve">                    </w:t>
      </w:r>
    </w:p>
    <w:p w14:paraId="6E78AD49" w14:textId="3C23296E" w:rsidR="008D1567" w:rsidRPr="002843EA" w:rsidRDefault="00000000">
      <w:pPr>
        <w:pStyle w:val="NormalWeb"/>
        <w:divId w:val="1474175990"/>
        <w:rPr>
          <w:lang w:val="en-US"/>
        </w:rPr>
      </w:pPr>
      <w:r w:rsidRPr="00DE1F40">
        <w:rPr>
          <w:lang w:val="en-US"/>
          <w:rPrChange w:id="2864" w:author="Josep Pueyo" w:date="2023-09-15T10:35:00Z">
            <w:rPr/>
          </w:rPrChange>
        </w:rPr>
        <w:t xml:space="preserve">As </w:t>
      </w:r>
      <w:proofErr w:type="gramStart"/>
      <w:r w:rsidRPr="00DE1F40">
        <w:rPr>
          <w:lang w:val="en-US"/>
          <w:rPrChange w:id="2865" w:author="Josep Pueyo" w:date="2023-09-15T10:35:00Z">
            <w:rPr/>
          </w:rPrChange>
        </w:rPr>
        <w:t>expected</w:t>
      </w:r>
      <w:proofErr w:type="gramEnd"/>
      <w:r w:rsidRPr="00DE1F40">
        <w:rPr>
          <w:lang w:val="en-US"/>
          <w:rPrChange w:id="2866" w:author="Josep Pueyo" w:date="2023-09-15T10:35:00Z">
            <w:rPr/>
          </w:rPrChange>
        </w:rPr>
        <w:t xml:space="preserve"> the second scenario (</w:t>
      </w:r>
      <w:del w:id="2867" w:author="Josep Pueyo" w:date="2023-09-15T11:15:00Z">
        <w:r w:rsidRPr="00DE1F40" w:rsidDel="002843EA">
          <w:rPr>
            <w:lang w:val="en-US"/>
            <w:rPrChange w:id="2868" w:author="Josep Pueyo" w:date="2023-09-15T10:35:00Z">
              <w:rPr/>
            </w:rPrChange>
          </w:rPr>
          <w:delText xml:space="preserve"> </w:delText>
        </w:r>
      </w:del>
      <w:r w:rsidRPr="00DE1F40">
        <w:rPr>
          <w:rStyle w:val="HTMLTypewriter"/>
          <w:lang w:val="en-US"/>
          <w:rPrChange w:id="2869" w:author="Josep Pueyo" w:date="2023-09-15T10:35:00Z">
            <w:rPr>
              <w:rStyle w:val="HTMLTypewriter"/>
            </w:rPr>
          </w:rPrChange>
        </w:rPr>
        <w:t>s2</w:t>
      </w:r>
      <w:r w:rsidRPr="00DE1F40">
        <w:rPr>
          <w:lang w:val="en-US"/>
          <w:rPrChange w:id="2870" w:author="Josep Pueyo" w:date="2023-09-15T10:35:00Z">
            <w:rPr/>
          </w:rPrChange>
        </w:rPr>
        <w:t xml:space="preserve">) has the lowest values for urban heat island, but not too far from the scenario </w:t>
      </w:r>
      <w:r w:rsidRPr="00DE1F40">
        <w:rPr>
          <w:rStyle w:val="HTMLTypewriter"/>
          <w:lang w:val="en-US"/>
          <w:rPrChange w:id="2871" w:author="Josep Pueyo" w:date="2023-09-15T10:35:00Z">
            <w:rPr>
              <w:rStyle w:val="HTMLTypewriter"/>
            </w:rPr>
          </w:rPrChange>
        </w:rPr>
        <w:t>s1</w:t>
      </w:r>
      <w:r w:rsidRPr="00DE1F40">
        <w:rPr>
          <w:lang w:val="en-US"/>
          <w:rPrChange w:id="2872" w:author="Josep Pueyo" w:date="2023-09-15T10:35:00Z">
            <w:rPr/>
          </w:rPrChange>
        </w:rPr>
        <w:t xml:space="preserve"> ( </w:t>
      </w:r>
      <w:r w:rsidRPr="002843EA">
        <w:fldChar w:fldCharType="begin"/>
      </w:r>
      <w:r w:rsidRPr="002843EA">
        <w:rPr>
          <w:lang w:val="en-US"/>
        </w:rPr>
        <w:instrText>HYPERLINK \l "T5"</w:instrText>
      </w:r>
      <w:r w:rsidRPr="002843EA">
        <w:fldChar w:fldCharType="separate"/>
      </w:r>
      <w:r w:rsidRPr="00DE1F40">
        <w:rPr>
          <w:rStyle w:val="Hyperlink"/>
          <w:lang w:val="en-US"/>
          <w:rPrChange w:id="2873" w:author="Josep Pueyo" w:date="2023-09-15T10:35:00Z">
            <w:rPr>
              <w:rStyle w:val="Hyperlink"/>
            </w:rPr>
          </w:rPrChange>
        </w:rPr>
        <w:t>Table 5</w:t>
      </w:r>
      <w:r w:rsidRPr="002843EA">
        <w:rPr>
          <w:rStyle w:val="Hyperlink"/>
          <w:lang w:val="en-US"/>
        </w:rPr>
        <w:fldChar w:fldCharType="end"/>
      </w:r>
      <w:r w:rsidRPr="002843EA">
        <w:rPr>
          <w:lang w:val="en-US"/>
        </w:rPr>
        <w:t xml:space="preserve">). Both present a reduction of </w:t>
      </w:r>
      <w:proofErr w:type="gramStart"/>
      <w:r w:rsidRPr="002843EA">
        <w:rPr>
          <w:lang w:val="en-US"/>
        </w:rPr>
        <w:t>approximated</w:t>
      </w:r>
      <w:proofErr w:type="gramEnd"/>
      <w:r w:rsidRPr="002843EA">
        <w:rPr>
          <w:lang w:val="en-US"/>
        </w:rPr>
        <w:t xml:space="preserve"> 50% in average urban heat island regarding the base scenario. </w:t>
      </w:r>
      <w:bookmarkStart w:id="2874" w:name="_Hlk145669385"/>
      <w:ins w:id="2875" w:author="Josep Pueyo" w:date="2023-09-15T11:18:00Z">
        <w:r w:rsidR="002843EA">
          <w:rPr>
            <w:lang w:val="en-US"/>
          </w:rPr>
          <w:t>Th</w:t>
        </w:r>
      </w:ins>
      <w:ins w:id="2876" w:author="Josep Pueyo" w:date="2023-09-15T11:19:00Z">
        <w:r w:rsidR="002843EA">
          <w:rPr>
            <w:lang w:val="en-US"/>
          </w:rPr>
          <w:t>e absolute reduction in degrees can also be compared to the aver</w:t>
        </w:r>
      </w:ins>
      <w:ins w:id="2877" w:author="Josep Pueyo" w:date="2023-09-15T11:20:00Z">
        <w:r w:rsidR="002843EA">
          <w:rPr>
            <w:lang w:val="en-US"/>
          </w:rPr>
          <w:t xml:space="preserve">age temperature in summer in the study area. In our case study, </w:t>
        </w:r>
      </w:ins>
      <w:ins w:id="2878" w:author="Josep Pueyo" w:date="2023-09-15T11:21:00Z">
        <w:r w:rsidR="002843EA">
          <w:rPr>
            <w:lang w:val="en-US"/>
          </w:rPr>
          <w:t xml:space="preserve">July 2022 had an average temperature of 28ºC. The reduction caused by UA would suppose </w:t>
        </w:r>
      </w:ins>
      <w:ins w:id="2879" w:author="Josep Pueyo" w:date="2023-09-15T11:22:00Z">
        <w:r w:rsidR="002843EA">
          <w:rPr>
            <w:lang w:val="en-US"/>
          </w:rPr>
          <w:t xml:space="preserve">a reduction of 3.5%. </w:t>
        </w:r>
      </w:ins>
      <w:bookmarkEnd w:id="2874"/>
      <w:r w:rsidRPr="002843EA">
        <w:rPr>
          <w:lang w:val="en-US"/>
        </w:rPr>
        <w:t xml:space="preserve">We can also generate a raster with the urban heat island for each scenario, like in </w:t>
      </w:r>
      <w:hyperlink w:anchor="f2" w:history="1">
        <w:r w:rsidRPr="002843EA">
          <w:rPr>
            <w:rStyle w:val="Hyperlink"/>
            <w:lang w:val="en-US"/>
          </w:rPr>
          <w:t>Figure 2</w:t>
        </w:r>
      </w:hyperlink>
      <w:r w:rsidRPr="002843EA">
        <w:rPr>
          <w:lang w:val="en-US"/>
        </w:rPr>
        <w:t xml:space="preserve"> </w:t>
      </w:r>
    </w:p>
    <w:p w14:paraId="269CB08C" w14:textId="77777777" w:rsidR="008D1567" w:rsidRPr="00DE1F40" w:rsidRDefault="00000000">
      <w:pPr>
        <w:pStyle w:val="Heading3"/>
        <w:divId w:val="466969038"/>
        <w:rPr>
          <w:rFonts w:eastAsia="Times New Roman"/>
        </w:rPr>
      </w:pPr>
      <w:r w:rsidRPr="00DE1F40">
        <w:rPr>
          <w:rFonts w:eastAsia="Times New Roman"/>
        </w:rPr>
        <w:t xml:space="preserve">Table 5. Summary statistics of urban heat island effect in each scenario (in </w:t>
      </w:r>
      <w:r w:rsidRPr="00DE1F40">
        <w:rPr>
          <w:rFonts w:ascii="Cambria Math" w:eastAsia="Times New Roman" w:hAnsi="Cambria Math" w:cs="Cambria Math"/>
        </w:rPr>
        <w:t>⍛</w:t>
      </w:r>
      <w:r w:rsidRPr="00DE1F40">
        <w:rPr>
          <w:rFonts w:eastAsia="Times New Roman"/>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484"/>
        <w:gridCol w:w="714"/>
        <w:gridCol w:w="762"/>
        <w:gridCol w:w="590"/>
        <w:gridCol w:w="746"/>
        <w:gridCol w:w="536"/>
      </w:tblGrid>
      <w:tr w:rsidR="008D1567" w:rsidRPr="00DE1F40" w14:paraId="48933484" w14:textId="77777777">
        <w:trPr>
          <w:divId w:val="1385520706"/>
          <w:tblHeader/>
          <w:tblCellSpacing w:w="15" w:type="dxa"/>
        </w:trPr>
        <w:tc>
          <w:tcPr>
            <w:tcW w:w="0" w:type="auto"/>
            <w:hideMark/>
          </w:tcPr>
          <w:p w14:paraId="642DBB68" w14:textId="77777777" w:rsidR="008D1567" w:rsidRPr="00DE1F40" w:rsidRDefault="00000000">
            <w:pPr>
              <w:rPr>
                <w:rFonts w:eastAsia="Times New Roman"/>
                <w:b/>
                <w:bCs/>
              </w:rPr>
            </w:pPr>
            <w:bookmarkStart w:id="2880" w:name="d14796e4239"/>
            <w:bookmarkStart w:id="2881" w:name="d14796e4237"/>
            <w:bookmarkStart w:id="2882" w:name="d14796e4235"/>
            <w:bookmarkStart w:id="2883" w:name="d14796e4233"/>
            <w:bookmarkStart w:id="2884" w:name="d14796e4263" w:colFirst="6" w:colLast="6"/>
            <w:bookmarkEnd w:id="2880"/>
            <w:bookmarkEnd w:id="2881"/>
            <w:bookmarkEnd w:id="2882"/>
            <w:bookmarkEnd w:id="2883"/>
            <w:r w:rsidRPr="00DE1F40">
              <w:rPr>
                <w:rFonts w:eastAsia="Times New Roman"/>
                <w:b/>
                <w:bCs/>
              </w:rPr>
              <w:t>Scenario</w:t>
            </w:r>
          </w:p>
        </w:tc>
        <w:tc>
          <w:tcPr>
            <w:tcW w:w="0" w:type="auto"/>
            <w:hideMark/>
          </w:tcPr>
          <w:p w14:paraId="497B68BC" w14:textId="77777777" w:rsidR="008D1567" w:rsidRPr="00DE1F40" w:rsidRDefault="00000000">
            <w:pPr>
              <w:rPr>
                <w:rFonts w:eastAsia="Times New Roman"/>
                <w:b/>
                <w:bCs/>
              </w:rPr>
            </w:pPr>
            <w:bookmarkStart w:id="2885" w:name="d14796e4242"/>
            <w:bookmarkEnd w:id="2885"/>
            <w:r w:rsidRPr="00DE1F40">
              <w:rPr>
                <w:rFonts w:eastAsia="Times New Roman"/>
                <w:b/>
                <w:bCs/>
              </w:rPr>
              <w:t>Min.</w:t>
            </w:r>
          </w:p>
        </w:tc>
        <w:tc>
          <w:tcPr>
            <w:tcW w:w="0" w:type="auto"/>
            <w:hideMark/>
          </w:tcPr>
          <w:p w14:paraId="1E6DD9FA" w14:textId="77777777" w:rsidR="008D1567" w:rsidRPr="00DE1F40" w:rsidRDefault="00000000">
            <w:pPr>
              <w:rPr>
                <w:rFonts w:eastAsia="Times New Roman"/>
                <w:b/>
                <w:bCs/>
              </w:rPr>
            </w:pPr>
            <w:bookmarkStart w:id="2886" w:name="d14796e4245"/>
            <w:bookmarkEnd w:id="2886"/>
            <w:r w:rsidRPr="00DE1F40">
              <w:rPr>
                <w:rFonts w:eastAsia="Times New Roman"/>
                <w:b/>
                <w:bCs/>
              </w:rPr>
              <w:t>1st Qu.</w:t>
            </w:r>
          </w:p>
        </w:tc>
        <w:tc>
          <w:tcPr>
            <w:tcW w:w="0" w:type="auto"/>
            <w:hideMark/>
          </w:tcPr>
          <w:p w14:paraId="775011F3" w14:textId="77777777" w:rsidR="008D1567" w:rsidRPr="00DE1F40" w:rsidRDefault="00000000">
            <w:pPr>
              <w:rPr>
                <w:rFonts w:eastAsia="Times New Roman"/>
                <w:b/>
                <w:bCs/>
              </w:rPr>
            </w:pPr>
            <w:bookmarkStart w:id="2887" w:name="d14796e4248"/>
            <w:bookmarkEnd w:id="2887"/>
            <w:r w:rsidRPr="00DE1F40">
              <w:rPr>
                <w:rFonts w:eastAsia="Times New Roman"/>
                <w:b/>
                <w:bCs/>
              </w:rPr>
              <w:t>Median</w:t>
            </w:r>
          </w:p>
        </w:tc>
        <w:tc>
          <w:tcPr>
            <w:tcW w:w="0" w:type="auto"/>
            <w:hideMark/>
          </w:tcPr>
          <w:p w14:paraId="55CD9814" w14:textId="77777777" w:rsidR="008D1567" w:rsidRPr="00DE1F40" w:rsidRDefault="00000000">
            <w:pPr>
              <w:rPr>
                <w:rFonts w:eastAsia="Times New Roman"/>
                <w:b/>
                <w:bCs/>
              </w:rPr>
            </w:pPr>
            <w:bookmarkStart w:id="2888" w:name="d14796e4251"/>
            <w:bookmarkEnd w:id="2888"/>
            <w:r w:rsidRPr="00DE1F40">
              <w:rPr>
                <w:rFonts w:eastAsia="Times New Roman"/>
                <w:b/>
                <w:bCs/>
              </w:rPr>
              <w:t>Mean</w:t>
            </w:r>
          </w:p>
        </w:tc>
        <w:tc>
          <w:tcPr>
            <w:tcW w:w="0" w:type="auto"/>
            <w:hideMark/>
          </w:tcPr>
          <w:p w14:paraId="4B501A65" w14:textId="77777777" w:rsidR="008D1567" w:rsidRPr="00DE1F40" w:rsidRDefault="00000000">
            <w:pPr>
              <w:rPr>
                <w:rFonts w:eastAsia="Times New Roman"/>
                <w:b/>
                <w:bCs/>
              </w:rPr>
            </w:pPr>
            <w:bookmarkStart w:id="2889" w:name="d14796e4255"/>
            <w:bookmarkEnd w:id="2889"/>
            <w:r w:rsidRPr="00DE1F40">
              <w:rPr>
                <w:rFonts w:eastAsia="Times New Roman"/>
                <w:b/>
                <w:bCs/>
              </w:rPr>
              <w:t>3rd Qu.</w:t>
            </w:r>
          </w:p>
        </w:tc>
        <w:tc>
          <w:tcPr>
            <w:tcW w:w="0" w:type="auto"/>
            <w:hideMark/>
          </w:tcPr>
          <w:p w14:paraId="5B117A71" w14:textId="77777777" w:rsidR="008D1567" w:rsidRPr="00DE1F40" w:rsidRDefault="00000000">
            <w:pPr>
              <w:rPr>
                <w:rFonts w:eastAsia="Times New Roman"/>
                <w:b/>
                <w:bCs/>
              </w:rPr>
            </w:pPr>
            <w:bookmarkStart w:id="2890" w:name="d14796e4258"/>
            <w:bookmarkEnd w:id="2890"/>
            <w:r w:rsidRPr="00DE1F40">
              <w:rPr>
                <w:rFonts w:eastAsia="Times New Roman"/>
                <w:b/>
                <w:bCs/>
              </w:rPr>
              <w:t>Max.</w:t>
            </w:r>
          </w:p>
        </w:tc>
      </w:tr>
      <w:tr w:rsidR="008D1567" w:rsidRPr="00DE1F40" w14:paraId="35EA5CE0" w14:textId="77777777">
        <w:trPr>
          <w:divId w:val="1385520706"/>
          <w:tblCellSpacing w:w="15" w:type="dxa"/>
        </w:trPr>
        <w:tc>
          <w:tcPr>
            <w:tcW w:w="0" w:type="auto"/>
            <w:hideMark/>
          </w:tcPr>
          <w:p w14:paraId="52528245" w14:textId="77777777" w:rsidR="008D1567" w:rsidRPr="00DE1F40" w:rsidRDefault="00000000">
            <w:pPr>
              <w:rPr>
                <w:rFonts w:eastAsia="Times New Roman"/>
              </w:rPr>
            </w:pPr>
            <w:bookmarkStart w:id="2891" w:name="d14796e4267"/>
            <w:bookmarkStart w:id="2892" w:name="d14796e4265"/>
            <w:bookmarkEnd w:id="2884"/>
            <w:bookmarkEnd w:id="2891"/>
            <w:bookmarkEnd w:id="2892"/>
            <w:r w:rsidRPr="00DE1F40">
              <w:rPr>
                <w:rFonts w:eastAsia="Times New Roman"/>
              </w:rPr>
              <w:t>s0</w:t>
            </w:r>
          </w:p>
        </w:tc>
        <w:tc>
          <w:tcPr>
            <w:tcW w:w="0" w:type="auto"/>
            <w:hideMark/>
          </w:tcPr>
          <w:p w14:paraId="425C747F" w14:textId="77777777" w:rsidR="008D1567" w:rsidRPr="00DE1F40" w:rsidRDefault="00000000">
            <w:pPr>
              <w:jc w:val="right"/>
              <w:rPr>
                <w:rFonts w:eastAsia="Times New Roman"/>
              </w:rPr>
            </w:pPr>
            <w:bookmarkStart w:id="2893" w:name="d14796e4270"/>
            <w:bookmarkEnd w:id="2893"/>
            <w:r w:rsidRPr="00DE1F40">
              <w:rPr>
                <w:rFonts w:eastAsia="Times New Roman"/>
              </w:rPr>
              <w:t>0</w:t>
            </w:r>
          </w:p>
        </w:tc>
        <w:tc>
          <w:tcPr>
            <w:tcW w:w="0" w:type="auto"/>
            <w:hideMark/>
          </w:tcPr>
          <w:p w14:paraId="6FEE0766" w14:textId="77777777" w:rsidR="008D1567" w:rsidRPr="00DE1F40" w:rsidRDefault="00000000">
            <w:pPr>
              <w:jc w:val="right"/>
              <w:rPr>
                <w:rFonts w:eastAsia="Times New Roman"/>
              </w:rPr>
            </w:pPr>
            <w:bookmarkStart w:id="2894" w:name="d14796e4273"/>
            <w:bookmarkEnd w:id="2894"/>
            <w:r w:rsidRPr="00DE1F40">
              <w:rPr>
                <w:rFonts w:eastAsia="Times New Roman"/>
              </w:rPr>
              <w:t>1.25</w:t>
            </w:r>
          </w:p>
        </w:tc>
        <w:tc>
          <w:tcPr>
            <w:tcW w:w="0" w:type="auto"/>
            <w:hideMark/>
          </w:tcPr>
          <w:p w14:paraId="199EB70A" w14:textId="77777777" w:rsidR="008D1567" w:rsidRPr="00DE1F40" w:rsidRDefault="00000000">
            <w:pPr>
              <w:jc w:val="right"/>
              <w:rPr>
                <w:rFonts w:eastAsia="Times New Roman"/>
              </w:rPr>
            </w:pPr>
            <w:bookmarkStart w:id="2895" w:name="d14796e4276"/>
            <w:bookmarkEnd w:id="2895"/>
            <w:r w:rsidRPr="00DE1F40">
              <w:rPr>
                <w:rFonts w:eastAsia="Times New Roman"/>
              </w:rPr>
              <w:t>1.60</w:t>
            </w:r>
          </w:p>
        </w:tc>
        <w:tc>
          <w:tcPr>
            <w:tcW w:w="0" w:type="auto"/>
            <w:hideMark/>
          </w:tcPr>
          <w:p w14:paraId="78E0AC28" w14:textId="77777777" w:rsidR="008D1567" w:rsidRPr="00DE1F40" w:rsidRDefault="00000000">
            <w:pPr>
              <w:jc w:val="right"/>
              <w:rPr>
                <w:rFonts w:eastAsia="Times New Roman"/>
              </w:rPr>
            </w:pPr>
            <w:bookmarkStart w:id="2896" w:name="d14796e4279"/>
            <w:bookmarkEnd w:id="2896"/>
            <w:r w:rsidRPr="00DE1F40">
              <w:rPr>
                <w:rFonts w:eastAsia="Times New Roman"/>
              </w:rPr>
              <w:t>1.49</w:t>
            </w:r>
          </w:p>
        </w:tc>
        <w:tc>
          <w:tcPr>
            <w:tcW w:w="0" w:type="auto"/>
            <w:hideMark/>
          </w:tcPr>
          <w:p w14:paraId="5E397D34" w14:textId="77777777" w:rsidR="008D1567" w:rsidRPr="00DE1F40" w:rsidRDefault="00000000">
            <w:pPr>
              <w:jc w:val="right"/>
              <w:rPr>
                <w:rFonts w:eastAsia="Times New Roman"/>
              </w:rPr>
            </w:pPr>
            <w:bookmarkStart w:id="2897" w:name="d14796e4283"/>
            <w:bookmarkEnd w:id="2897"/>
            <w:r w:rsidRPr="00DE1F40">
              <w:rPr>
                <w:rFonts w:eastAsia="Times New Roman"/>
              </w:rPr>
              <w:t>2.1</w:t>
            </w:r>
          </w:p>
        </w:tc>
        <w:tc>
          <w:tcPr>
            <w:tcW w:w="0" w:type="auto"/>
            <w:hideMark/>
          </w:tcPr>
          <w:p w14:paraId="5E852BB3" w14:textId="77777777" w:rsidR="008D1567" w:rsidRPr="00DE1F40" w:rsidRDefault="00000000">
            <w:pPr>
              <w:jc w:val="right"/>
              <w:rPr>
                <w:rFonts w:eastAsia="Times New Roman"/>
              </w:rPr>
            </w:pPr>
            <w:bookmarkStart w:id="2898" w:name="d14796e4286"/>
            <w:bookmarkEnd w:id="2898"/>
            <w:r w:rsidRPr="00DE1F40">
              <w:rPr>
                <w:rFonts w:eastAsia="Times New Roman"/>
              </w:rPr>
              <w:t>2.7</w:t>
            </w:r>
          </w:p>
        </w:tc>
      </w:tr>
      <w:tr w:rsidR="008D1567" w:rsidRPr="00DE1F40" w14:paraId="62F58F26" w14:textId="77777777">
        <w:trPr>
          <w:divId w:val="1385520706"/>
          <w:tblCellSpacing w:w="15" w:type="dxa"/>
        </w:trPr>
        <w:tc>
          <w:tcPr>
            <w:tcW w:w="0" w:type="auto"/>
            <w:hideMark/>
          </w:tcPr>
          <w:p w14:paraId="7AF9D7F6" w14:textId="77777777" w:rsidR="008D1567" w:rsidRPr="00DE1F40" w:rsidRDefault="00000000">
            <w:pPr>
              <w:rPr>
                <w:rFonts w:eastAsia="Times New Roman"/>
              </w:rPr>
            </w:pPr>
            <w:bookmarkStart w:id="2899" w:name="d14796e4292"/>
            <w:bookmarkStart w:id="2900" w:name="d14796e4290"/>
            <w:bookmarkEnd w:id="2899"/>
            <w:bookmarkEnd w:id="2900"/>
            <w:r w:rsidRPr="00DE1F40">
              <w:rPr>
                <w:rFonts w:eastAsia="Times New Roman"/>
              </w:rPr>
              <w:t>s1</w:t>
            </w:r>
          </w:p>
        </w:tc>
        <w:tc>
          <w:tcPr>
            <w:tcW w:w="0" w:type="auto"/>
            <w:hideMark/>
          </w:tcPr>
          <w:p w14:paraId="5DDEE95C" w14:textId="77777777" w:rsidR="008D1567" w:rsidRPr="00DE1F40" w:rsidRDefault="00000000">
            <w:pPr>
              <w:jc w:val="right"/>
              <w:rPr>
                <w:rFonts w:eastAsia="Times New Roman"/>
              </w:rPr>
            </w:pPr>
            <w:bookmarkStart w:id="2901" w:name="d14796e4295"/>
            <w:bookmarkEnd w:id="2901"/>
            <w:r w:rsidRPr="00DE1F40">
              <w:rPr>
                <w:rFonts w:eastAsia="Times New Roman"/>
              </w:rPr>
              <w:t>0</w:t>
            </w:r>
          </w:p>
        </w:tc>
        <w:tc>
          <w:tcPr>
            <w:tcW w:w="0" w:type="auto"/>
            <w:hideMark/>
          </w:tcPr>
          <w:p w14:paraId="4BAB44F7" w14:textId="77777777" w:rsidR="008D1567" w:rsidRPr="00DE1F40" w:rsidRDefault="00000000">
            <w:pPr>
              <w:jc w:val="right"/>
              <w:rPr>
                <w:rFonts w:eastAsia="Times New Roman"/>
              </w:rPr>
            </w:pPr>
            <w:bookmarkStart w:id="2902" w:name="d14796e4298"/>
            <w:bookmarkEnd w:id="2902"/>
            <w:r w:rsidRPr="00DE1F40">
              <w:rPr>
                <w:rFonts w:eastAsia="Times New Roman"/>
              </w:rPr>
              <w:t>0.64</w:t>
            </w:r>
          </w:p>
        </w:tc>
        <w:tc>
          <w:tcPr>
            <w:tcW w:w="0" w:type="auto"/>
            <w:hideMark/>
          </w:tcPr>
          <w:p w14:paraId="048189B5" w14:textId="77777777" w:rsidR="008D1567" w:rsidRPr="00DE1F40" w:rsidRDefault="00000000">
            <w:pPr>
              <w:jc w:val="right"/>
              <w:rPr>
                <w:rFonts w:eastAsia="Times New Roman"/>
              </w:rPr>
            </w:pPr>
            <w:bookmarkStart w:id="2903" w:name="d14796e4301"/>
            <w:bookmarkEnd w:id="2903"/>
            <w:r w:rsidRPr="00DE1F40">
              <w:rPr>
                <w:rFonts w:eastAsia="Times New Roman"/>
              </w:rPr>
              <w:t>1.25</w:t>
            </w:r>
          </w:p>
        </w:tc>
        <w:tc>
          <w:tcPr>
            <w:tcW w:w="0" w:type="auto"/>
            <w:hideMark/>
          </w:tcPr>
          <w:p w14:paraId="788C8D49" w14:textId="77777777" w:rsidR="008D1567" w:rsidRPr="00DE1F40" w:rsidRDefault="00000000">
            <w:pPr>
              <w:jc w:val="right"/>
              <w:rPr>
                <w:rFonts w:eastAsia="Times New Roman"/>
              </w:rPr>
            </w:pPr>
            <w:bookmarkStart w:id="2904" w:name="d14796e4304"/>
            <w:bookmarkEnd w:id="2904"/>
            <w:r w:rsidRPr="00DE1F40">
              <w:rPr>
                <w:rFonts w:eastAsia="Times New Roman"/>
              </w:rPr>
              <w:t>1.18</w:t>
            </w:r>
          </w:p>
        </w:tc>
        <w:tc>
          <w:tcPr>
            <w:tcW w:w="0" w:type="auto"/>
            <w:hideMark/>
          </w:tcPr>
          <w:p w14:paraId="431533FD" w14:textId="77777777" w:rsidR="008D1567" w:rsidRPr="00DE1F40" w:rsidRDefault="00000000">
            <w:pPr>
              <w:jc w:val="right"/>
              <w:rPr>
                <w:rFonts w:eastAsia="Times New Roman"/>
              </w:rPr>
            </w:pPr>
            <w:bookmarkStart w:id="2905" w:name="d14796e4308"/>
            <w:bookmarkEnd w:id="2905"/>
            <w:r w:rsidRPr="00DE1F40">
              <w:rPr>
                <w:rFonts w:eastAsia="Times New Roman"/>
              </w:rPr>
              <w:t>1.9</w:t>
            </w:r>
          </w:p>
        </w:tc>
        <w:tc>
          <w:tcPr>
            <w:tcW w:w="0" w:type="auto"/>
            <w:hideMark/>
          </w:tcPr>
          <w:p w14:paraId="1F783E2A" w14:textId="77777777" w:rsidR="008D1567" w:rsidRPr="00DE1F40" w:rsidRDefault="00000000">
            <w:pPr>
              <w:jc w:val="right"/>
              <w:rPr>
                <w:rFonts w:eastAsia="Times New Roman"/>
              </w:rPr>
            </w:pPr>
            <w:bookmarkStart w:id="2906" w:name="d14796e4311"/>
            <w:bookmarkEnd w:id="2906"/>
            <w:r w:rsidRPr="00DE1F40">
              <w:rPr>
                <w:rFonts w:eastAsia="Times New Roman"/>
              </w:rPr>
              <w:t>2.7</w:t>
            </w:r>
          </w:p>
        </w:tc>
      </w:tr>
      <w:tr w:rsidR="008D1567" w:rsidRPr="00DE1F40" w14:paraId="6C5F5C03" w14:textId="77777777">
        <w:trPr>
          <w:divId w:val="1385520706"/>
          <w:tblCellSpacing w:w="15" w:type="dxa"/>
        </w:trPr>
        <w:tc>
          <w:tcPr>
            <w:tcW w:w="0" w:type="auto"/>
            <w:hideMark/>
          </w:tcPr>
          <w:p w14:paraId="01817FFF" w14:textId="77777777" w:rsidR="008D1567" w:rsidRPr="00DE1F40" w:rsidRDefault="00000000">
            <w:pPr>
              <w:rPr>
                <w:rFonts w:eastAsia="Times New Roman"/>
              </w:rPr>
            </w:pPr>
            <w:bookmarkStart w:id="2907" w:name="d14796e4317"/>
            <w:bookmarkStart w:id="2908" w:name="d14796e4315"/>
            <w:bookmarkEnd w:id="2907"/>
            <w:bookmarkEnd w:id="2908"/>
            <w:r w:rsidRPr="00DE1F40">
              <w:rPr>
                <w:rFonts w:eastAsia="Times New Roman"/>
              </w:rPr>
              <w:t>s2</w:t>
            </w:r>
          </w:p>
        </w:tc>
        <w:tc>
          <w:tcPr>
            <w:tcW w:w="0" w:type="auto"/>
            <w:hideMark/>
          </w:tcPr>
          <w:p w14:paraId="60180F49" w14:textId="77777777" w:rsidR="008D1567" w:rsidRPr="00DE1F40" w:rsidRDefault="00000000">
            <w:pPr>
              <w:jc w:val="right"/>
              <w:rPr>
                <w:rFonts w:eastAsia="Times New Roman"/>
              </w:rPr>
            </w:pPr>
            <w:bookmarkStart w:id="2909" w:name="d14796e4320"/>
            <w:bookmarkEnd w:id="2909"/>
            <w:r w:rsidRPr="00DE1F40">
              <w:rPr>
                <w:rFonts w:eastAsia="Times New Roman"/>
              </w:rPr>
              <w:t>0</w:t>
            </w:r>
          </w:p>
        </w:tc>
        <w:tc>
          <w:tcPr>
            <w:tcW w:w="0" w:type="auto"/>
            <w:hideMark/>
          </w:tcPr>
          <w:p w14:paraId="160F3F76" w14:textId="77777777" w:rsidR="008D1567" w:rsidRPr="00DE1F40" w:rsidRDefault="00000000">
            <w:pPr>
              <w:jc w:val="right"/>
              <w:rPr>
                <w:rFonts w:eastAsia="Times New Roman"/>
              </w:rPr>
            </w:pPr>
            <w:bookmarkStart w:id="2910" w:name="d14796e4323"/>
            <w:bookmarkEnd w:id="2910"/>
            <w:r w:rsidRPr="00DE1F40">
              <w:rPr>
                <w:rFonts w:eastAsia="Times New Roman"/>
              </w:rPr>
              <w:t>0.53</w:t>
            </w:r>
          </w:p>
        </w:tc>
        <w:tc>
          <w:tcPr>
            <w:tcW w:w="0" w:type="auto"/>
            <w:hideMark/>
          </w:tcPr>
          <w:p w14:paraId="62024BEF" w14:textId="77777777" w:rsidR="008D1567" w:rsidRPr="00DE1F40" w:rsidRDefault="00000000">
            <w:pPr>
              <w:jc w:val="right"/>
              <w:rPr>
                <w:rFonts w:eastAsia="Times New Roman"/>
              </w:rPr>
            </w:pPr>
            <w:bookmarkStart w:id="2911" w:name="d14796e4326"/>
            <w:bookmarkEnd w:id="2911"/>
            <w:r w:rsidRPr="00DE1F40">
              <w:rPr>
                <w:rFonts w:eastAsia="Times New Roman"/>
              </w:rPr>
              <w:t>0.97</w:t>
            </w:r>
          </w:p>
        </w:tc>
        <w:tc>
          <w:tcPr>
            <w:tcW w:w="0" w:type="auto"/>
            <w:hideMark/>
          </w:tcPr>
          <w:p w14:paraId="0D280743" w14:textId="77777777" w:rsidR="008D1567" w:rsidRPr="00DE1F40" w:rsidRDefault="00000000">
            <w:pPr>
              <w:jc w:val="right"/>
              <w:rPr>
                <w:rFonts w:eastAsia="Times New Roman"/>
              </w:rPr>
            </w:pPr>
            <w:bookmarkStart w:id="2912" w:name="d14796e4329"/>
            <w:bookmarkEnd w:id="2912"/>
            <w:r w:rsidRPr="00DE1F40">
              <w:rPr>
                <w:rFonts w:eastAsia="Times New Roman"/>
              </w:rPr>
              <w:t>0.99</w:t>
            </w:r>
          </w:p>
        </w:tc>
        <w:tc>
          <w:tcPr>
            <w:tcW w:w="0" w:type="auto"/>
            <w:hideMark/>
          </w:tcPr>
          <w:p w14:paraId="53AB5D58" w14:textId="77777777" w:rsidR="008D1567" w:rsidRPr="00DE1F40" w:rsidRDefault="00000000">
            <w:pPr>
              <w:jc w:val="right"/>
              <w:rPr>
                <w:rFonts w:eastAsia="Times New Roman"/>
              </w:rPr>
            </w:pPr>
            <w:bookmarkStart w:id="2913" w:name="d14796e4333"/>
            <w:bookmarkEnd w:id="2913"/>
            <w:r w:rsidRPr="00DE1F40">
              <w:rPr>
                <w:rFonts w:eastAsia="Times New Roman"/>
              </w:rPr>
              <w:t>1.3</w:t>
            </w:r>
          </w:p>
        </w:tc>
        <w:tc>
          <w:tcPr>
            <w:tcW w:w="0" w:type="auto"/>
            <w:hideMark/>
          </w:tcPr>
          <w:p w14:paraId="7028E829" w14:textId="77777777" w:rsidR="008D1567" w:rsidRPr="00DE1F40" w:rsidRDefault="00000000">
            <w:pPr>
              <w:jc w:val="right"/>
              <w:rPr>
                <w:rFonts w:eastAsia="Times New Roman"/>
              </w:rPr>
            </w:pPr>
            <w:bookmarkStart w:id="2914" w:name="d14796e4336"/>
            <w:bookmarkEnd w:id="2914"/>
            <w:r w:rsidRPr="00DE1F40">
              <w:rPr>
                <w:rFonts w:eastAsia="Times New Roman"/>
              </w:rPr>
              <w:t>2.6</w:t>
            </w:r>
          </w:p>
        </w:tc>
      </w:tr>
    </w:tbl>
    <w:p w14:paraId="2159C751" w14:textId="77777777" w:rsidR="008D1567" w:rsidRPr="00DE1F40" w:rsidRDefault="00000000">
      <w:pPr>
        <w:divId w:val="1501582863"/>
        <w:rPr>
          <w:rFonts w:eastAsia="Times New Roman"/>
        </w:rPr>
      </w:pPr>
      <w:r w:rsidRPr="00DE1F40">
        <w:rPr>
          <w:rFonts w:eastAsia="Times New Roman"/>
          <w:noProof/>
          <w:color w:val="0000FF"/>
        </w:rPr>
        <w:drawing>
          <wp:inline distT="0" distB="0" distL="0" distR="0" wp14:anchorId="1742B77F" wp14:editId="7586314A">
            <wp:extent cx="1428750" cy="1428750"/>
            <wp:effectExtent l="0" t="0" r="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C403B61" w14:textId="77777777" w:rsidR="008D1567" w:rsidRPr="00DE1F40" w:rsidRDefault="00000000">
      <w:pPr>
        <w:pStyle w:val="Heading3"/>
        <w:divId w:val="1045061968"/>
        <w:rPr>
          <w:rFonts w:eastAsia="Times New Roman"/>
        </w:rPr>
      </w:pPr>
      <w:r w:rsidRPr="00DE1F40">
        <w:rPr>
          <w:rFonts w:eastAsia="Times New Roman"/>
        </w:rPr>
        <w:t xml:space="preserve">Figure 2. Raster returned by the </w:t>
      </w:r>
      <w:r w:rsidRPr="00DE1F40">
        <w:rPr>
          <w:rStyle w:val="HTMLTypewriter"/>
        </w:rPr>
        <w:t>UHI</w:t>
      </w:r>
      <w:r w:rsidRPr="00DE1F40">
        <w:rPr>
          <w:rFonts w:eastAsia="Times New Roman"/>
        </w:rPr>
        <w:t xml:space="preserve"> function when </w:t>
      </w:r>
      <w:proofErr w:type="spellStart"/>
      <w:r w:rsidRPr="00DE1F40">
        <w:rPr>
          <w:rStyle w:val="HTMLTypewriter"/>
        </w:rPr>
        <w:t>return_raster</w:t>
      </w:r>
      <w:proofErr w:type="spellEnd"/>
      <w:r w:rsidRPr="00DE1F40">
        <w:rPr>
          <w:rFonts w:eastAsia="Times New Roman"/>
        </w:rPr>
        <w:t xml:space="preserve"> is set to </w:t>
      </w:r>
      <w:r w:rsidRPr="00DE1F40">
        <w:rPr>
          <w:rStyle w:val="HTMLTypewriter"/>
        </w:rPr>
        <w:t>TRUE</w:t>
      </w:r>
      <w:r w:rsidRPr="00DE1F40">
        <w:rPr>
          <w:rFonts w:eastAsia="Times New Roman"/>
        </w:rPr>
        <w:t>.</w:t>
      </w:r>
    </w:p>
    <w:p w14:paraId="1732C09F" w14:textId="77777777" w:rsidR="008D1567" w:rsidRPr="00DE1F40" w:rsidRDefault="00000000">
      <w:pPr>
        <w:pStyle w:val="NormalWeb"/>
        <w:divId w:val="1474175990"/>
        <w:rPr>
          <w:lang w:val="en-US"/>
          <w:rPrChange w:id="2915" w:author="Josep Pueyo" w:date="2023-09-15T10:35:00Z">
            <w:rPr/>
          </w:rPrChange>
        </w:rPr>
      </w:pPr>
      <w:r w:rsidRPr="00DE1F40">
        <w:rPr>
          <w:lang w:val="en-US"/>
          <w:rPrChange w:id="2916" w:author="Josep Pueyo" w:date="2023-09-15T10:35:00Z">
            <w:rPr/>
          </w:rPrChange>
        </w:rPr>
        <w:t>Code snippet 12: Code to calculate the runoff prevention in each scenario.</w:t>
      </w:r>
    </w:p>
    <w:p w14:paraId="11145913" w14:textId="77777777" w:rsidR="008D1567" w:rsidRPr="00DE1F40" w:rsidRDefault="008D1567">
      <w:pPr>
        <w:pStyle w:val="HTMLPreformatted"/>
        <w:divId w:val="1474175990"/>
        <w:rPr>
          <w:lang w:val="en-US"/>
          <w:rPrChange w:id="2917" w:author="Josep Pueyo" w:date="2023-09-15T10:35:00Z">
            <w:rPr/>
          </w:rPrChange>
        </w:rPr>
      </w:pPr>
    </w:p>
    <w:p w14:paraId="54A9E20D" w14:textId="77777777" w:rsidR="008D1567" w:rsidRPr="00DE1F40" w:rsidRDefault="00000000">
      <w:pPr>
        <w:pStyle w:val="HTMLPreformatted"/>
        <w:divId w:val="1474175990"/>
        <w:rPr>
          <w:lang w:val="en-US"/>
          <w:rPrChange w:id="2918" w:author="Josep Pueyo" w:date="2023-09-15T10:35:00Z">
            <w:rPr/>
          </w:rPrChange>
        </w:rPr>
      </w:pPr>
      <w:r w:rsidRPr="00DE1F40">
        <w:rPr>
          <w:lang w:val="en-US"/>
          <w:rPrChange w:id="2919" w:author="Josep Pueyo" w:date="2023-09-15T10:35:00Z">
            <w:rPr/>
          </w:rPrChange>
        </w:rPr>
        <w:t xml:space="preserve">                        </w:t>
      </w:r>
      <w:proofErr w:type="spellStart"/>
      <w:r w:rsidRPr="00DE1F40">
        <w:rPr>
          <w:color w:val="000000"/>
          <w:sz w:val="23"/>
          <w:szCs w:val="23"/>
          <w:lang w:val="en-US"/>
          <w:rPrChange w:id="2920" w:author="Josep Pueyo" w:date="2023-09-15T10:35:00Z">
            <w:rPr>
              <w:color w:val="000000"/>
              <w:sz w:val="23"/>
              <w:szCs w:val="23"/>
            </w:rPr>
          </w:rPrChange>
        </w:rPr>
        <w:t>map_</w:t>
      </w:r>
      <w:proofErr w:type="gramStart"/>
      <w:r w:rsidRPr="00DE1F40">
        <w:rPr>
          <w:color w:val="000000"/>
          <w:sz w:val="23"/>
          <w:szCs w:val="23"/>
          <w:lang w:val="en-US"/>
          <w:rPrChange w:id="2921" w:author="Josep Pueyo" w:date="2023-09-15T10:35:00Z">
            <w:rPr>
              <w:color w:val="000000"/>
              <w:sz w:val="23"/>
              <w:szCs w:val="23"/>
            </w:rPr>
          </w:rPrChange>
        </w:rPr>
        <w:t>dfr</w:t>
      </w:r>
      <w:proofErr w:type="spellEnd"/>
      <w:r w:rsidRPr="00DE1F40">
        <w:rPr>
          <w:color w:val="000000"/>
          <w:sz w:val="23"/>
          <w:szCs w:val="23"/>
          <w:lang w:val="en-US"/>
          <w:rPrChange w:id="2922" w:author="Josep Pueyo" w:date="2023-09-15T10:35:00Z">
            <w:rPr>
              <w:color w:val="000000"/>
              <w:sz w:val="23"/>
              <w:szCs w:val="23"/>
            </w:rPr>
          </w:rPrChange>
        </w:rPr>
        <w:t>(</w:t>
      </w:r>
      <w:proofErr w:type="gramEnd"/>
      <w:r w:rsidRPr="00DE1F40">
        <w:rPr>
          <w:color w:val="000000"/>
          <w:sz w:val="23"/>
          <w:szCs w:val="23"/>
          <w:lang w:val="en-US"/>
          <w:rPrChange w:id="2923" w:author="Josep Pueyo" w:date="2023-09-15T10:35:00Z">
            <w:rPr>
              <w:color w:val="000000"/>
              <w:sz w:val="23"/>
              <w:szCs w:val="23"/>
            </w:rPr>
          </w:rPrChange>
        </w:rPr>
        <w:t xml:space="preserve">scenarios, </w:t>
      </w:r>
      <w:proofErr w:type="spellStart"/>
      <w:r w:rsidRPr="00DE1F40">
        <w:rPr>
          <w:color w:val="000000"/>
          <w:sz w:val="23"/>
          <w:szCs w:val="23"/>
          <w:lang w:val="en-US"/>
          <w:rPrChange w:id="2924" w:author="Josep Pueyo" w:date="2023-09-15T10:35:00Z">
            <w:rPr>
              <w:color w:val="000000"/>
              <w:sz w:val="23"/>
              <w:szCs w:val="23"/>
            </w:rPr>
          </w:rPrChange>
        </w:rPr>
        <w:t>runoff_prev</w:t>
      </w:r>
      <w:proofErr w:type="spellEnd"/>
      <w:r w:rsidRPr="00DE1F40">
        <w:rPr>
          <w:color w:val="000000"/>
          <w:sz w:val="23"/>
          <w:szCs w:val="23"/>
          <w:lang w:val="en-US"/>
          <w:rPrChange w:id="2925" w:author="Josep Pueyo" w:date="2023-09-15T10:35:00Z">
            <w:rPr>
              <w:color w:val="000000"/>
              <w:sz w:val="23"/>
              <w:szCs w:val="23"/>
            </w:rPr>
          </w:rPrChange>
        </w:rPr>
        <w:t>,</w:t>
      </w:r>
      <w:r w:rsidRPr="00DE1F40">
        <w:rPr>
          <w:lang w:val="en-US"/>
          <w:rPrChange w:id="2926" w:author="Josep Pueyo" w:date="2023-09-15T10:35:00Z">
            <w:rPr/>
          </w:rPrChange>
        </w:rPr>
        <w:t xml:space="preserve"> </w:t>
      </w:r>
    </w:p>
    <w:p w14:paraId="1451F6C0" w14:textId="77777777" w:rsidR="008D1567" w:rsidRPr="00DE1F40" w:rsidRDefault="00000000">
      <w:pPr>
        <w:pStyle w:val="HTMLPreformatted"/>
        <w:divId w:val="1474175990"/>
        <w:rPr>
          <w:lang w:val="en-US"/>
          <w:rPrChange w:id="2927" w:author="Josep Pueyo" w:date="2023-09-15T10:35:00Z">
            <w:rPr/>
          </w:rPrChange>
        </w:rPr>
      </w:pPr>
      <w:r w:rsidRPr="00DE1F40">
        <w:rPr>
          <w:lang w:val="en-US"/>
          <w:rPrChange w:id="2928" w:author="Josep Pueyo" w:date="2023-09-15T10:35:00Z">
            <w:rPr/>
          </w:rPrChange>
        </w:rPr>
        <w:t xml:space="preserve">                        </w:t>
      </w:r>
      <w:r w:rsidRPr="00DE1F40">
        <w:rPr>
          <w:color w:val="C4A100"/>
          <w:sz w:val="23"/>
          <w:szCs w:val="23"/>
          <w:lang w:val="en-US"/>
          <w:rPrChange w:id="2929" w:author="Josep Pueyo" w:date="2023-09-15T10:35:00Z">
            <w:rPr>
              <w:color w:val="C4A100"/>
              <w:sz w:val="23"/>
              <w:szCs w:val="23"/>
            </w:rPr>
          </w:rPrChange>
        </w:rPr>
        <w:t>.id=</w:t>
      </w:r>
    </w:p>
    <w:p w14:paraId="2773D80D" w14:textId="77777777" w:rsidR="008D1567" w:rsidRPr="00DE1F40" w:rsidRDefault="00000000">
      <w:pPr>
        <w:pStyle w:val="HTMLPreformatted"/>
        <w:divId w:val="1474175990"/>
        <w:rPr>
          <w:lang w:val="en-US"/>
          <w:rPrChange w:id="2930" w:author="Josep Pueyo" w:date="2023-09-15T10:35:00Z">
            <w:rPr/>
          </w:rPrChange>
        </w:rPr>
      </w:pPr>
      <w:r w:rsidRPr="00DE1F40">
        <w:rPr>
          <w:lang w:val="en-US"/>
          <w:rPrChange w:id="2931" w:author="Josep Pueyo" w:date="2023-09-15T10:35:00Z">
            <w:rPr/>
          </w:rPrChange>
        </w:rPr>
        <w:t xml:space="preserve">                        </w:t>
      </w:r>
      <w:r w:rsidRPr="00DE1F40">
        <w:rPr>
          <w:color w:val="2F7404"/>
          <w:sz w:val="23"/>
          <w:szCs w:val="23"/>
          <w:lang w:val="en-US"/>
          <w:rPrChange w:id="2932" w:author="Josep Pueyo" w:date="2023-09-15T10:35:00Z">
            <w:rPr>
              <w:color w:val="2F7404"/>
              <w:sz w:val="23"/>
              <w:szCs w:val="23"/>
            </w:rPr>
          </w:rPrChange>
        </w:rPr>
        <w:t>"scenario"</w:t>
      </w:r>
    </w:p>
    <w:p w14:paraId="22343C52" w14:textId="77777777" w:rsidR="008D1567" w:rsidRPr="00DE1F40" w:rsidRDefault="00000000">
      <w:pPr>
        <w:pStyle w:val="HTMLPreformatted"/>
        <w:divId w:val="1474175990"/>
        <w:rPr>
          <w:lang w:val="en-US"/>
          <w:rPrChange w:id="2933" w:author="Josep Pueyo" w:date="2023-09-15T10:35:00Z">
            <w:rPr/>
          </w:rPrChange>
        </w:rPr>
      </w:pPr>
      <w:r w:rsidRPr="00DE1F40">
        <w:rPr>
          <w:lang w:val="en-US"/>
          <w:rPrChange w:id="2934" w:author="Josep Pueyo" w:date="2023-09-15T10:35:00Z">
            <w:rPr/>
          </w:rPrChange>
        </w:rPr>
        <w:t xml:space="preserve">                        </w:t>
      </w:r>
      <w:r w:rsidRPr="00DE1F40">
        <w:rPr>
          <w:color w:val="000000"/>
          <w:sz w:val="23"/>
          <w:szCs w:val="23"/>
          <w:lang w:val="en-US"/>
          <w:rPrChange w:id="2935" w:author="Josep Pueyo" w:date="2023-09-15T10:35:00Z">
            <w:rPr>
              <w:color w:val="000000"/>
              <w:sz w:val="23"/>
              <w:szCs w:val="23"/>
            </w:rPr>
          </w:rPrChange>
        </w:rPr>
        <w:t>) |&gt;</w:t>
      </w:r>
    </w:p>
    <w:p w14:paraId="48FAE836" w14:textId="77777777" w:rsidR="008D1567" w:rsidRPr="00DE1F40" w:rsidRDefault="00000000">
      <w:pPr>
        <w:pStyle w:val="HTMLPreformatted"/>
        <w:divId w:val="1474175990"/>
        <w:rPr>
          <w:lang w:val="en-US"/>
          <w:rPrChange w:id="2936" w:author="Josep Pueyo" w:date="2023-09-15T10:35:00Z">
            <w:rPr/>
          </w:rPrChange>
        </w:rPr>
      </w:pPr>
      <w:r w:rsidRPr="00DE1F40">
        <w:rPr>
          <w:lang w:val="en-US"/>
          <w:rPrChange w:id="2937" w:author="Josep Pueyo" w:date="2023-09-15T10:35:00Z">
            <w:rPr/>
          </w:rPrChange>
        </w:rPr>
        <w:lastRenderedPageBreak/>
        <w:t xml:space="preserve">  </w:t>
      </w:r>
    </w:p>
    <w:p w14:paraId="5CAB31F6" w14:textId="77777777" w:rsidR="008D1567" w:rsidRPr="00DE1F40" w:rsidRDefault="00000000">
      <w:pPr>
        <w:pStyle w:val="HTMLPreformatted"/>
        <w:divId w:val="1474175990"/>
        <w:rPr>
          <w:lang w:val="en-US"/>
          <w:rPrChange w:id="2938" w:author="Josep Pueyo" w:date="2023-09-15T10:35:00Z">
            <w:rPr/>
          </w:rPrChange>
        </w:rPr>
      </w:pPr>
      <w:r w:rsidRPr="00DE1F40">
        <w:rPr>
          <w:lang w:val="en-US"/>
          <w:rPrChange w:id="2939" w:author="Josep Pueyo" w:date="2023-09-15T10:35:00Z">
            <w:rPr/>
          </w:rPrChange>
        </w:rPr>
        <w:t xml:space="preserve">                        </w:t>
      </w:r>
      <w:proofErr w:type="spellStart"/>
      <w:proofErr w:type="gramStart"/>
      <w:r w:rsidRPr="00DE1F40">
        <w:rPr>
          <w:color w:val="000000"/>
          <w:sz w:val="23"/>
          <w:szCs w:val="23"/>
          <w:lang w:val="en-US"/>
          <w:rPrChange w:id="2940" w:author="Josep Pueyo" w:date="2023-09-15T10:35:00Z">
            <w:rPr>
              <w:color w:val="000000"/>
              <w:sz w:val="23"/>
              <w:szCs w:val="23"/>
            </w:rPr>
          </w:rPrChange>
        </w:rPr>
        <w:t>kable</w:t>
      </w:r>
      <w:proofErr w:type="spellEnd"/>
      <w:r w:rsidRPr="00DE1F40">
        <w:rPr>
          <w:color w:val="000000"/>
          <w:sz w:val="23"/>
          <w:szCs w:val="23"/>
          <w:lang w:val="en-US"/>
          <w:rPrChange w:id="2941" w:author="Josep Pueyo" w:date="2023-09-15T10:35:00Z">
            <w:rPr>
              <w:color w:val="000000"/>
              <w:sz w:val="23"/>
              <w:szCs w:val="23"/>
            </w:rPr>
          </w:rPrChange>
        </w:rPr>
        <w:t>(</w:t>
      </w:r>
      <w:proofErr w:type="gramEnd"/>
    </w:p>
    <w:p w14:paraId="2EA89C1C" w14:textId="77777777" w:rsidR="008D1567" w:rsidRPr="00DE1F40" w:rsidRDefault="00000000">
      <w:pPr>
        <w:pStyle w:val="HTMLPreformatted"/>
        <w:divId w:val="1474175990"/>
        <w:rPr>
          <w:lang w:val="en-US"/>
          <w:rPrChange w:id="2942" w:author="Josep Pueyo" w:date="2023-09-15T10:35:00Z">
            <w:rPr/>
          </w:rPrChange>
        </w:rPr>
      </w:pPr>
      <w:r w:rsidRPr="00DE1F40">
        <w:rPr>
          <w:lang w:val="en-US"/>
          <w:rPrChange w:id="2943" w:author="Josep Pueyo" w:date="2023-09-15T10:35:00Z">
            <w:rPr/>
          </w:rPrChange>
        </w:rPr>
        <w:t xml:space="preserve">                        </w:t>
      </w:r>
      <w:r w:rsidRPr="00DE1F40">
        <w:rPr>
          <w:color w:val="C4A100"/>
          <w:sz w:val="23"/>
          <w:szCs w:val="23"/>
          <w:lang w:val="en-US"/>
          <w:rPrChange w:id="2944" w:author="Josep Pueyo" w:date="2023-09-15T10:35:00Z">
            <w:rPr>
              <w:color w:val="C4A100"/>
              <w:sz w:val="23"/>
              <w:szCs w:val="23"/>
            </w:rPr>
          </w:rPrChange>
        </w:rPr>
        <w:t>caption =</w:t>
      </w:r>
      <w:r w:rsidRPr="00DE1F40">
        <w:rPr>
          <w:lang w:val="en-US"/>
          <w:rPrChange w:id="2945" w:author="Josep Pueyo" w:date="2023-09-15T10:35:00Z">
            <w:rPr/>
          </w:rPrChange>
        </w:rPr>
        <w:t xml:space="preserve"> </w:t>
      </w:r>
    </w:p>
    <w:p w14:paraId="1579ADAC" w14:textId="77777777" w:rsidR="008D1567" w:rsidRPr="00DE1F40" w:rsidRDefault="00000000">
      <w:pPr>
        <w:pStyle w:val="HTMLPreformatted"/>
        <w:divId w:val="1474175990"/>
        <w:rPr>
          <w:lang w:val="en-US"/>
          <w:rPrChange w:id="2946" w:author="Josep Pueyo" w:date="2023-09-15T10:35:00Z">
            <w:rPr/>
          </w:rPrChange>
        </w:rPr>
      </w:pPr>
      <w:r w:rsidRPr="00DE1F40">
        <w:rPr>
          <w:lang w:val="en-US"/>
          <w:rPrChange w:id="2947" w:author="Josep Pueyo" w:date="2023-09-15T10:35:00Z">
            <w:rPr/>
          </w:rPrChange>
        </w:rPr>
        <w:t xml:space="preserve">                        </w:t>
      </w:r>
      <w:r w:rsidRPr="00DE1F40">
        <w:rPr>
          <w:color w:val="2F7404"/>
          <w:sz w:val="23"/>
          <w:szCs w:val="23"/>
          <w:lang w:val="en-US"/>
          <w:rPrChange w:id="2948" w:author="Josep Pueyo" w:date="2023-09-15T10:35:00Z">
            <w:rPr>
              <w:color w:val="2F7404"/>
              <w:sz w:val="23"/>
              <w:szCs w:val="23"/>
            </w:rPr>
          </w:rPrChange>
        </w:rPr>
        <w:t>"Runoff (mm), total rainfall (mˆ3ˆ) and rainwater harvested in each scenario (mˆ3ˆ)"</w:t>
      </w:r>
    </w:p>
    <w:p w14:paraId="78086E9B" w14:textId="77777777" w:rsidR="008D1567" w:rsidRPr="00DE1F40" w:rsidRDefault="00000000">
      <w:pPr>
        <w:pStyle w:val="HTMLPreformatted"/>
        <w:divId w:val="1474175990"/>
        <w:rPr>
          <w:lang w:val="en-US"/>
          <w:rPrChange w:id="2949" w:author="Josep Pueyo" w:date="2023-09-15T10:35:00Z">
            <w:rPr/>
          </w:rPrChange>
        </w:rPr>
      </w:pPr>
      <w:r w:rsidRPr="00DE1F40">
        <w:rPr>
          <w:lang w:val="en-US"/>
          <w:rPrChange w:id="2950" w:author="Josep Pueyo" w:date="2023-09-15T10:35:00Z">
            <w:rPr/>
          </w:rPrChange>
        </w:rPr>
        <w:t xml:space="preserve">                        </w:t>
      </w:r>
      <w:r w:rsidRPr="00DE1F40">
        <w:rPr>
          <w:color w:val="000000"/>
          <w:sz w:val="23"/>
          <w:szCs w:val="23"/>
          <w:lang w:val="en-US"/>
          <w:rPrChange w:id="2951" w:author="Josep Pueyo" w:date="2023-09-15T10:35:00Z">
            <w:rPr>
              <w:color w:val="000000"/>
              <w:sz w:val="23"/>
              <w:szCs w:val="23"/>
            </w:rPr>
          </w:rPrChange>
        </w:rPr>
        <w:t>)</w:t>
      </w:r>
    </w:p>
    <w:p w14:paraId="76882951" w14:textId="77777777" w:rsidR="008D1567" w:rsidRPr="00DE1F40" w:rsidRDefault="00000000">
      <w:pPr>
        <w:pStyle w:val="HTMLPreformatted"/>
        <w:divId w:val="1474175990"/>
        <w:rPr>
          <w:lang w:val="en-US"/>
          <w:rPrChange w:id="2952" w:author="Josep Pueyo" w:date="2023-09-15T10:35:00Z">
            <w:rPr/>
          </w:rPrChange>
        </w:rPr>
      </w:pPr>
      <w:r w:rsidRPr="00DE1F40">
        <w:rPr>
          <w:lang w:val="en-US"/>
          <w:rPrChange w:id="2953" w:author="Josep Pueyo" w:date="2023-09-15T10:35:00Z">
            <w:rPr/>
          </w:rPrChange>
        </w:rPr>
        <w:t xml:space="preserve">                    </w:t>
      </w:r>
    </w:p>
    <w:p w14:paraId="60A5EFC0" w14:textId="09090138" w:rsidR="008D1567" w:rsidRPr="00DE1F40" w:rsidRDefault="00000000">
      <w:pPr>
        <w:pStyle w:val="NormalWeb"/>
        <w:divId w:val="1474175990"/>
        <w:rPr>
          <w:lang w:val="en-US"/>
          <w:rPrChange w:id="2954" w:author="Josep Pueyo" w:date="2023-09-15T10:35:00Z">
            <w:rPr/>
          </w:rPrChange>
        </w:rPr>
      </w:pPr>
      <w:r w:rsidRPr="00DE1F40">
        <w:rPr>
          <w:lang w:val="en-US"/>
          <w:rPrChange w:id="2955" w:author="Josep Pueyo" w:date="2023-09-15T10:35:00Z">
            <w:rPr/>
          </w:rPrChange>
        </w:rPr>
        <w:t xml:space="preserve">The total rainfall presented the same value in all scenarios because we used the same rain </w:t>
      </w:r>
      <w:proofErr w:type="gramStart"/>
      <w:r w:rsidRPr="00DE1F40">
        <w:rPr>
          <w:lang w:val="en-US"/>
          <w:rPrChange w:id="2956" w:author="Josep Pueyo" w:date="2023-09-15T10:35:00Z">
            <w:rPr/>
          </w:rPrChange>
        </w:rPr>
        <w:t>event</w:t>
      </w:r>
      <w:proofErr w:type="gramEnd"/>
      <w:r w:rsidRPr="00DE1F40">
        <w:rPr>
          <w:lang w:val="en-US"/>
          <w:rPrChange w:id="2957" w:author="Josep Pueyo" w:date="2023-09-15T10:35:00Z">
            <w:rPr/>
          </w:rPrChange>
        </w:rPr>
        <w:t xml:space="preserve"> and all scenarios represent the same total area ( </w:t>
      </w:r>
      <w:r w:rsidRPr="00DE1F40">
        <w:rPr>
          <w:lang w:val="en-US"/>
          <w:rPrChange w:id="2958" w:author="Josep Pueyo" w:date="2023-09-15T10:35:00Z">
            <w:rPr/>
          </w:rPrChange>
        </w:rPr>
        <w:fldChar w:fldCharType="begin"/>
      </w:r>
      <w:r w:rsidRPr="00DE1F40">
        <w:rPr>
          <w:lang w:val="en-US"/>
          <w:rPrChange w:id="2959" w:author="Josep Pueyo" w:date="2023-09-15T10:35:00Z">
            <w:rPr/>
          </w:rPrChange>
        </w:rPr>
        <w:instrText>HYPERLINK \l "T6"</w:instrText>
      </w:r>
      <w:r w:rsidRPr="00F46451">
        <w:rPr>
          <w:lang w:val="en-US"/>
        </w:rPr>
      </w:r>
      <w:r w:rsidRPr="00DE1F40">
        <w:rPr>
          <w:lang w:val="en-US"/>
          <w:rPrChange w:id="2960" w:author="Josep Pueyo" w:date="2023-09-15T10:35:00Z">
            <w:rPr>
              <w:rStyle w:val="Hyperlink"/>
            </w:rPr>
          </w:rPrChange>
        </w:rPr>
        <w:fldChar w:fldCharType="separate"/>
      </w:r>
      <w:r w:rsidRPr="00DE1F40">
        <w:rPr>
          <w:rStyle w:val="Hyperlink"/>
          <w:lang w:val="en-US"/>
          <w:rPrChange w:id="2961" w:author="Josep Pueyo" w:date="2023-09-15T10:35:00Z">
            <w:rPr>
              <w:rStyle w:val="Hyperlink"/>
            </w:rPr>
          </w:rPrChange>
        </w:rPr>
        <w:t>Table 6</w:t>
      </w:r>
      <w:r w:rsidRPr="00DE1F40">
        <w:rPr>
          <w:rStyle w:val="Hyperlink"/>
          <w:lang w:val="en-US"/>
          <w:rPrChange w:id="2962" w:author="Josep Pueyo" w:date="2023-09-15T10:35:00Z">
            <w:rPr>
              <w:rStyle w:val="Hyperlink"/>
            </w:rPr>
          </w:rPrChange>
        </w:rPr>
        <w:fldChar w:fldCharType="end"/>
      </w:r>
      <w:r w:rsidRPr="00DE1F40">
        <w:rPr>
          <w:lang w:val="en-US"/>
          <w:rPrChange w:id="2963" w:author="Josep Pueyo" w:date="2023-09-15T10:35:00Z">
            <w:rPr/>
          </w:rPrChange>
        </w:rPr>
        <w:t xml:space="preserve">). Moreover, although there was an important reduction of runoff and an increase in rainwater harvested regarding the base scenario, there was no improvement from scenario 1 to scenario 2. As shown in Code snippet 12, the rainwater harvested was larger in scenario 1. This is explained because the algorithm uses as catchment areas all adjacent upper areas that are not used for urban agriculture. Hence, as </w:t>
      </w:r>
      <w:proofErr w:type="gramStart"/>
      <w:r w:rsidRPr="00DE1F40">
        <w:rPr>
          <w:lang w:val="en-US"/>
          <w:rPrChange w:id="2964" w:author="Josep Pueyo" w:date="2023-09-15T10:35:00Z">
            <w:rPr/>
          </w:rPrChange>
        </w:rPr>
        <w:t>rooftop</w:t>
      </w:r>
      <w:proofErr w:type="gramEnd"/>
      <w:r w:rsidRPr="00DE1F40">
        <w:rPr>
          <w:lang w:val="en-US"/>
          <w:rPrChange w:id="2965" w:author="Josep Pueyo" w:date="2023-09-15T10:35:00Z">
            <w:rPr/>
          </w:rPrChange>
        </w:rPr>
        <w:t xml:space="preserve"> converted to urban agriculture increases, the availability of catchment areas </w:t>
      </w:r>
      <w:proofErr w:type="gramStart"/>
      <w:r w:rsidRPr="00DE1F40">
        <w:rPr>
          <w:lang w:val="en-US"/>
          <w:rPrChange w:id="2966" w:author="Josep Pueyo" w:date="2023-09-15T10:35:00Z">
            <w:rPr/>
          </w:rPrChange>
        </w:rPr>
        <w:t>decrease</w:t>
      </w:r>
      <w:proofErr w:type="gramEnd"/>
      <w:r w:rsidRPr="00DE1F40">
        <w:rPr>
          <w:lang w:val="en-US"/>
          <w:rPrChange w:id="2967" w:author="Josep Pueyo" w:date="2023-09-15T10:35:00Z">
            <w:rPr/>
          </w:rPrChange>
        </w:rPr>
        <w:t xml:space="preserve">. The infiltration rates also increase because rooftop gardens retain </w:t>
      </w:r>
      <w:proofErr w:type="gramStart"/>
      <w:r w:rsidRPr="00DE1F40">
        <w:rPr>
          <w:lang w:val="en-US"/>
          <w:rPrChange w:id="2968" w:author="Josep Pueyo" w:date="2023-09-15T10:35:00Z">
            <w:rPr/>
          </w:rPrChange>
        </w:rPr>
        <w:t>water</w:t>
      </w:r>
      <w:proofErr w:type="gramEnd"/>
      <w:r w:rsidRPr="00DE1F40">
        <w:rPr>
          <w:lang w:val="en-US"/>
          <w:rPrChange w:id="2969" w:author="Josep Pueyo" w:date="2023-09-15T10:35:00Z">
            <w:rPr/>
          </w:rPrChange>
        </w:rPr>
        <w:t xml:space="preserve"> but this is not enough to </w:t>
      </w:r>
      <w:proofErr w:type="gramStart"/>
      <w:r w:rsidRPr="00DE1F40">
        <w:rPr>
          <w:lang w:val="en-US"/>
          <w:rPrChange w:id="2970" w:author="Josep Pueyo" w:date="2023-09-15T10:35:00Z">
            <w:rPr/>
          </w:rPrChange>
        </w:rPr>
        <w:t>compensate</w:t>
      </w:r>
      <w:proofErr w:type="gramEnd"/>
      <w:r w:rsidRPr="00DE1F40">
        <w:rPr>
          <w:lang w:val="en-US"/>
          <w:rPrChange w:id="2971" w:author="Josep Pueyo" w:date="2023-09-15T10:35:00Z">
            <w:rPr/>
          </w:rPrChange>
        </w:rPr>
        <w:t xml:space="preserve"> the reduction in harvesting.</w:t>
      </w:r>
      <w:ins w:id="2972" w:author="Josep Pueyo" w:date="2023-09-15T11:24:00Z">
        <w:r w:rsidR="002843EA">
          <w:rPr>
            <w:lang w:val="en-US"/>
          </w:rPr>
          <w:t xml:space="preserve"> </w:t>
        </w:r>
        <w:bookmarkStart w:id="2973" w:name="_Hlk145669732"/>
        <w:r w:rsidR="002843EA">
          <w:rPr>
            <w:lang w:val="en-US"/>
          </w:rPr>
          <w:t xml:space="preserve">However, harvested water </w:t>
        </w:r>
        <w:proofErr w:type="gramStart"/>
        <w:r w:rsidR="002843EA">
          <w:rPr>
            <w:lang w:val="en-US"/>
          </w:rPr>
          <w:t>has also</w:t>
        </w:r>
        <w:proofErr w:type="gramEnd"/>
        <w:r w:rsidR="002843EA">
          <w:rPr>
            <w:lang w:val="en-US"/>
          </w:rPr>
          <w:t xml:space="preserve"> some benefits, mainly water reuse. </w:t>
        </w:r>
      </w:ins>
      <w:ins w:id="2974" w:author="Josep Pueyo" w:date="2023-09-15T11:26:00Z">
        <w:r w:rsidR="005E49D6">
          <w:rPr>
            <w:lang w:val="en-US"/>
          </w:rPr>
          <w:t xml:space="preserve">For instance, </w:t>
        </w:r>
      </w:ins>
      <w:ins w:id="2975" w:author="Josep Pueyo" w:date="2023-09-15T11:27:00Z">
        <w:r w:rsidR="005E49D6">
          <w:rPr>
            <w:lang w:val="en-US"/>
          </w:rPr>
          <w:t xml:space="preserve">Girona’s inhabitants have an average consumption of 134 </w:t>
        </w:r>
        <w:proofErr w:type="spellStart"/>
        <w:r w:rsidR="005E49D6">
          <w:rPr>
            <w:lang w:val="en-US"/>
          </w:rPr>
          <w:t>litres</w:t>
        </w:r>
        <w:proofErr w:type="spellEnd"/>
        <w:r w:rsidR="005E49D6">
          <w:rPr>
            <w:lang w:val="en-US"/>
          </w:rPr>
          <w:t xml:space="preserve"> /day. This multiplied by the inhabitants of Sant Narcís gives a total consumption of 847 m</w:t>
        </w:r>
        <w:r w:rsidR="005E49D6" w:rsidRPr="005E49D6">
          <w:rPr>
            <w:vertAlign w:val="superscript"/>
            <w:lang w:val="en-US"/>
            <w:rPrChange w:id="2976" w:author="Josep Pueyo" w:date="2023-09-15T11:27:00Z">
              <w:rPr>
                <w:lang w:val="en-US"/>
              </w:rPr>
            </w:rPrChange>
          </w:rPr>
          <w:t>3</w:t>
        </w:r>
        <w:r w:rsidR="005E49D6">
          <w:rPr>
            <w:lang w:val="en-US"/>
          </w:rPr>
          <w:t>/day. Hence, the water harvested in</w:t>
        </w:r>
      </w:ins>
      <w:ins w:id="2977" w:author="Josep Pueyo" w:date="2023-09-15T11:28:00Z">
        <w:r w:rsidR="005E49D6">
          <w:rPr>
            <w:lang w:val="en-US"/>
          </w:rPr>
          <w:t xml:space="preserve"> scenario 1 could provide all the water in the </w:t>
        </w:r>
        <w:proofErr w:type="spellStart"/>
        <w:r w:rsidR="005E49D6">
          <w:rPr>
            <w:lang w:val="en-US"/>
          </w:rPr>
          <w:t>neighbourhood</w:t>
        </w:r>
        <w:proofErr w:type="spellEnd"/>
        <w:r w:rsidR="005E49D6">
          <w:rPr>
            <w:lang w:val="en-US"/>
          </w:rPr>
          <w:t xml:space="preserve"> </w:t>
        </w:r>
        <w:proofErr w:type="gramStart"/>
        <w:r w:rsidR="005E49D6">
          <w:rPr>
            <w:lang w:val="en-US"/>
          </w:rPr>
          <w:t>during</w:t>
        </w:r>
        <w:proofErr w:type="gramEnd"/>
        <w:r w:rsidR="005E49D6">
          <w:rPr>
            <w:lang w:val="en-US"/>
          </w:rPr>
          <w:t xml:space="preserve"> 2 days and a half.</w:t>
        </w:r>
      </w:ins>
      <w:bookmarkEnd w:id="2973"/>
    </w:p>
    <w:p w14:paraId="58EB852C" w14:textId="77777777" w:rsidR="008D1567" w:rsidRPr="00DE1F40" w:rsidRDefault="00000000">
      <w:pPr>
        <w:pStyle w:val="Heading3"/>
        <w:divId w:val="377435815"/>
        <w:rPr>
          <w:rFonts w:eastAsia="Times New Roman"/>
        </w:rPr>
      </w:pPr>
      <w:r w:rsidRPr="00DE1F40">
        <w:rPr>
          <w:rFonts w:eastAsia="Times New Roman"/>
        </w:rPr>
        <w:t xml:space="preserve">Table 6. Runoff (mm), total rainfall (m </w:t>
      </w:r>
      <w:r w:rsidRPr="00DE1F40">
        <w:rPr>
          <w:rFonts w:eastAsia="Times New Roman"/>
          <w:vertAlign w:val="superscript"/>
        </w:rPr>
        <w:t>3</w:t>
      </w:r>
      <w:r w:rsidRPr="00DE1F40">
        <w:rPr>
          <w:rFonts w:eastAsia="Times New Roman"/>
        </w:rPr>
        <w:t xml:space="preserve">) and rainwater harvested in each scenario (m </w:t>
      </w:r>
      <w:r w:rsidRPr="00DE1F40">
        <w:rPr>
          <w:rFonts w:eastAsia="Times New Roman"/>
          <w:vertAlign w:val="superscript"/>
        </w:rPr>
        <w:t>3</w:t>
      </w:r>
      <w:r w:rsidRPr="00DE1F40">
        <w:rPr>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632"/>
        <w:gridCol w:w="730"/>
        <w:gridCol w:w="1118"/>
      </w:tblGrid>
      <w:tr w:rsidR="008D1567" w:rsidRPr="00DE1F40" w14:paraId="742EBF98" w14:textId="77777777">
        <w:trPr>
          <w:divId w:val="860047227"/>
          <w:tblHeader/>
          <w:tblCellSpacing w:w="15" w:type="dxa"/>
        </w:trPr>
        <w:tc>
          <w:tcPr>
            <w:tcW w:w="0" w:type="auto"/>
            <w:hideMark/>
          </w:tcPr>
          <w:p w14:paraId="5E60BC74" w14:textId="77777777" w:rsidR="008D1567" w:rsidRPr="00DE1F40" w:rsidRDefault="00000000">
            <w:pPr>
              <w:rPr>
                <w:rFonts w:eastAsia="Times New Roman"/>
                <w:b/>
                <w:bCs/>
              </w:rPr>
            </w:pPr>
            <w:bookmarkStart w:id="2978" w:name="d14796e4429"/>
            <w:bookmarkStart w:id="2979" w:name="d14796e4427"/>
            <w:bookmarkStart w:id="2980" w:name="d14796e4425"/>
            <w:bookmarkStart w:id="2981" w:name="d14796e4423"/>
            <w:bookmarkStart w:id="2982" w:name="d14796e4443" w:colFirst="3" w:colLast="3"/>
            <w:bookmarkEnd w:id="2978"/>
            <w:bookmarkEnd w:id="2979"/>
            <w:bookmarkEnd w:id="2980"/>
            <w:bookmarkEnd w:id="2981"/>
            <w:r w:rsidRPr="00DE1F40">
              <w:rPr>
                <w:rFonts w:eastAsia="Times New Roman"/>
                <w:b/>
                <w:bCs/>
              </w:rPr>
              <w:t>Scenario</w:t>
            </w:r>
          </w:p>
        </w:tc>
        <w:tc>
          <w:tcPr>
            <w:tcW w:w="0" w:type="auto"/>
            <w:hideMark/>
          </w:tcPr>
          <w:p w14:paraId="402A9551" w14:textId="77777777" w:rsidR="008D1567" w:rsidRPr="00DE1F40" w:rsidRDefault="00000000">
            <w:pPr>
              <w:rPr>
                <w:rFonts w:eastAsia="Times New Roman"/>
                <w:b/>
                <w:bCs/>
              </w:rPr>
            </w:pPr>
            <w:bookmarkStart w:id="2983" w:name="d14796e4432"/>
            <w:bookmarkEnd w:id="2983"/>
            <w:r w:rsidRPr="00DE1F40">
              <w:rPr>
                <w:rFonts w:eastAsia="Times New Roman"/>
                <w:b/>
                <w:bCs/>
              </w:rPr>
              <w:t>runoff</w:t>
            </w:r>
          </w:p>
        </w:tc>
        <w:tc>
          <w:tcPr>
            <w:tcW w:w="0" w:type="auto"/>
            <w:hideMark/>
          </w:tcPr>
          <w:p w14:paraId="3CAF22D6" w14:textId="77777777" w:rsidR="008D1567" w:rsidRPr="00DE1F40" w:rsidRDefault="00000000">
            <w:pPr>
              <w:rPr>
                <w:rFonts w:eastAsia="Times New Roman"/>
                <w:b/>
                <w:bCs/>
              </w:rPr>
            </w:pPr>
            <w:bookmarkStart w:id="2984" w:name="d14796e4435"/>
            <w:bookmarkEnd w:id="2984"/>
            <w:r w:rsidRPr="00DE1F40">
              <w:rPr>
                <w:rFonts w:eastAsia="Times New Roman"/>
                <w:b/>
                <w:bCs/>
              </w:rPr>
              <w:t>rainfall</w:t>
            </w:r>
          </w:p>
        </w:tc>
        <w:tc>
          <w:tcPr>
            <w:tcW w:w="0" w:type="auto"/>
            <w:hideMark/>
          </w:tcPr>
          <w:p w14:paraId="25D8407D" w14:textId="77777777" w:rsidR="008D1567" w:rsidRPr="00DE1F40" w:rsidRDefault="00000000">
            <w:pPr>
              <w:rPr>
                <w:rFonts w:eastAsia="Times New Roman"/>
                <w:b/>
                <w:bCs/>
              </w:rPr>
            </w:pPr>
            <w:bookmarkStart w:id="2985" w:name="d14796e4438"/>
            <w:bookmarkEnd w:id="2985"/>
            <w:proofErr w:type="spellStart"/>
            <w:r w:rsidRPr="00DE1F40">
              <w:rPr>
                <w:rFonts w:eastAsia="Times New Roman"/>
                <w:b/>
                <w:bCs/>
              </w:rPr>
              <w:t>rainharvest</w:t>
            </w:r>
            <w:proofErr w:type="spellEnd"/>
          </w:p>
        </w:tc>
      </w:tr>
      <w:tr w:rsidR="008D1567" w:rsidRPr="00DE1F40" w14:paraId="4AAD297F" w14:textId="77777777">
        <w:trPr>
          <w:divId w:val="860047227"/>
          <w:tblCellSpacing w:w="15" w:type="dxa"/>
        </w:trPr>
        <w:tc>
          <w:tcPr>
            <w:tcW w:w="0" w:type="auto"/>
            <w:hideMark/>
          </w:tcPr>
          <w:p w14:paraId="40790F4C" w14:textId="77777777" w:rsidR="008D1567" w:rsidRPr="00DE1F40" w:rsidRDefault="00000000">
            <w:pPr>
              <w:rPr>
                <w:rFonts w:eastAsia="Times New Roman"/>
              </w:rPr>
            </w:pPr>
            <w:bookmarkStart w:id="2986" w:name="d14796e4447"/>
            <w:bookmarkStart w:id="2987" w:name="d14796e4445"/>
            <w:bookmarkEnd w:id="2982"/>
            <w:bookmarkEnd w:id="2986"/>
            <w:bookmarkEnd w:id="2987"/>
            <w:r w:rsidRPr="00DE1F40">
              <w:rPr>
                <w:rFonts w:eastAsia="Times New Roman"/>
              </w:rPr>
              <w:t>s0</w:t>
            </w:r>
          </w:p>
        </w:tc>
        <w:tc>
          <w:tcPr>
            <w:tcW w:w="0" w:type="auto"/>
            <w:hideMark/>
          </w:tcPr>
          <w:p w14:paraId="7F4CB1CB" w14:textId="77777777" w:rsidR="008D1567" w:rsidRPr="00DE1F40" w:rsidRDefault="00000000">
            <w:pPr>
              <w:jc w:val="right"/>
              <w:rPr>
                <w:rFonts w:eastAsia="Times New Roman"/>
              </w:rPr>
            </w:pPr>
            <w:bookmarkStart w:id="2988" w:name="d14796e4450"/>
            <w:bookmarkEnd w:id="2988"/>
            <w:r w:rsidRPr="00DE1F40">
              <w:rPr>
                <w:rFonts w:eastAsia="Times New Roman"/>
              </w:rPr>
              <w:t>38</w:t>
            </w:r>
          </w:p>
        </w:tc>
        <w:tc>
          <w:tcPr>
            <w:tcW w:w="0" w:type="auto"/>
            <w:hideMark/>
          </w:tcPr>
          <w:p w14:paraId="3C4DBB1F" w14:textId="77777777" w:rsidR="008D1567" w:rsidRPr="00DE1F40" w:rsidRDefault="00000000">
            <w:pPr>
              <w:jc w:val="right"/>
              <w:rPr>
                <w:rFonts w:eastAsia="Times New Roman"/>
              </w:rPr>
            </w:pPr>
            <w:bookmarkStart w:id="2989" w:name="d14796e4453"/>
            <w:bookmarkEnd w:id="2989"/>
            <w:r w:rsidRPr="00DE1F40">
              <w:rPr>
                <w:rFonts w:eastAsia="Times New Roman"/>
              </w:rPr>
              <w:t>108169</w:t>
            </w:r>
          </w:p>
        </w:tc>
        <w:tc>
          <w:tcPr>
            <w:tcW w:w="0" w:type="auto"/>
            <w:hideMark/>
          </w:tcPr>
          <w:p w14:paraId="0D107034" w14:textId="77777777" w:rsidR="008D1567" w:rsidRPr="00DE1F40" w:rsidRDefault="00000000">
            <w:pPr>
              <w:jc w:val="right"/>
              <w:rPr>
                <w:rFonts w:eastAsia="Times New Roman"/>
              </w:rPr>
            </w:pPr>
            <w:bookmarkStart w:id="2990" w:name="d14796e4456"/>
            <w:bookmarkEnd w:id="2990"/>
            <w:r w:rsidRPr="00DE1F40">
              <w:rPr>
                <w:rFonts w:eastAsia="Times New Roman"/>
              </w:rPr>
              <w:t>1188</w:t>
            </w:r>
          </w:p>
        </w:tc>
      </w:tr>
      <w:tr w:rsidR="008D1567" w:rsidRPr="00DE1F40" w14:paraId="2DA9ED1C" w14:textId="77777777">
        <w:trPr>
          <w:divId w:val="860047227"/>
          <w:tblCellSpacing w:w="15" w:type="dxa"/>
        </w:trPr>
        <w:tc>
          <w:tcPr>
            <w:tcW w:w="0" w:type="auto"/>
            <w:hideMark/>
          </w:tcPr>
          <w:p w14:paraId="701DC639" w14:textId="77777777" w:rsidR="008D1567" w:rsidRPr="00DE1F40" w:rsidRDefault="00000000">
            <w:pPr>
              <w:rPr>
                <w:rFonts w:eastAsia="Times New Roman"/>
              </w:rPr>
            </w:pPr>
            <w:bookmarkStart w:id="2991" w:name="d14796e4462"/>
            <w:bookmarkStart w:id="2992" w:name="d14796e4460"/>
            <w:bookmarkEnd w:id="2991"/>
            <w:bookmarkEnd w:id="2992"/>
            <w:r w:rsidRPr="00DE1F40">
              <w:rPr>
                <w:rFonts w:eastAsia="Times New Roman"/>
              </w:rPr>
              <w:t>s1</w:t>
            </w:r>
          </w:p>
        </w:tc>
        <w:tc>
          <w:tcPr>
            <w:tcW w:w="0" w:type="auto"/>
            <w:hideMark/>
          </w:tcPr>
          <w:p w14:paraId="414A77C9" w14:textId="77777777" w:rsidR="008D1567" w:rsidRPr="00DE1F40" w:rsidRDefault="00000000">
            <w:pPr>
              <w:jc w:val="right"/>
              <w:rPr>
                <w:rFonts w:eastAsia="Times New Roman"/>
              </w:rPr>
            </w:pPr>
            <w:bookmarkStart w:id="2993" w:name="d14796e4465"/>
            <w:bookmarkEnd w:id="2993"/>
            <w:r w:rsidRPr="00DE1F40">
              <w:rPr>
                <w:rFonts w:eastAsia="Times New Roman"/>
              </w:rPr>
              <w:t>35</w:t>
            </w:r>
          </w:p>
        </w:tc>
        <w:tc>
          <w:tcPr>
            <w:tcW w:w="0" w:type="auto"/>
            <w:hideMark/>
          </w:tcPr>
          <w:p w14:paraId="60E23641" w14:textId="77777777" w:rsidR="008D1567" w:rsidRPr="00DE1F40" w:rsidRDefault="00000000">
            <w:pPr>
              <w:jc w:val="right"/>
              <w:rPr>
                <w:rFonts w:eastAsia="Times New Roman"/>
              </w:rPr>
            </w:pPr>
            <w:bookmarkStart w:id="2994" w:name="d14796e4468"/>
            <w:bookmarkEnd w:id="2994"/>
            <w:r w:rsidRPr="00DE1F40">
              <w:rPr>
                <w:rFonts w:eastAsia="Times New Roman"/>
              </w:rPr>
              <w:t>108169</w:t>
            </w:r>
          </w:p>
        </w:tc>
        <w:tc>
          <w:tcPr>
            <w:tcW w:w="0" w:type="auto"/>
            <w:hideMark/>
          </w:tcPr>
          <w:p w14:paraId="61484C74" w14:textId="77777777" w:rsidR="008D1567" w:rsidRPr="00DE1F40" w:rsidRDefault="00000000">
            <w:pPr>
              <w:jc w:val="right"/>
              <w:rPr>
                <w:rFonts w:eastAsia="Times New Roman"/>
              </w:rPr>
            </w:pPr>
            <w:bookmarkStart w:id="2995" w:name="d14796e4471"/>
            <w:bookmarkEnd w:id="2995"/>
            <w:r w:rsidRPr="00DE1F40">
              <w:rPr>
                <w:rFonts w:eastAsia="Times New Roman"/>
              </w:rPr>
              <w:t>2040</w:t>
            </w:r>
          </w:p>
        </w:tc>
      </w:tr>
      <w:tr w:rsidR="008D1567" w:rsidRPr="00DE1F40" w14:paraId="14BB59E3" w14:textId="77777777">
        <w:trPr>
          <w:divId w:val="860047227"/>
          <w:tblCellSpacing w:w="15" w:type="dxa"/>
        </w:trPr>
        <w:tc>
          <w:tcPr>
            <w:tcW w:w="0" w:type="auto"/>
            <w:hideMark/>
          </w:tcPr>
          <w:p w14:paraId="6AFA2562" w14:textId="77777777" w:rsidR="008D1567" w:rsidRPr="00DE1F40" w:rsidRDefault="00000000">
            <w:pPr>
              <w:rPr>
                <w:rFonts w:eastAsia="Times New Roman"/>
              </w:rPr>
            </w:pPr>
            <w:bookmarkStart w:id="2996" w:name="d14796e4477"/>
            <w:bookmarkStart w:id="2997" w:name="d14796e4475"/>
            <w:bookmarkEnd w:id="2996"/>
            <w:bookmarkEnd w:id="2997"/>
            <w:r w:rsidRPr="00DE1F40">
              <w:rPr>
                <w:rFonts w:eastAsia="Times New Roman"/>
              </w:rPr>
              <w:t>s2</w:t>
            </w:r>
          </w:p>
        </w:tc>
        <w:tc>
          <w:tcPr>
            <w:tcW w:w="0" w:type="auto"/>
            <w:hideMark/>
          </w:tcPr>
          <w:p w14:paraId="1979151E" w14:textId="77777777" w:rsidR="008D1567" w:rsidRPr="00DE1F40" w:rsidRDefault="00000000">
            <w:pPr>
              <w:jc w:val="right"/>
              <w:rPr>
                <w:rFonts w:eastAsia="Times New Roman"/>
              </w:rPr>
            </w:pPr>
            <w:bookmarkStart w:id="2998" w:name="d14796e4480"/>
            <w:bookmarkEnd w:id="2998"/>
            <w:r w:rsidRPr="00DE1F40">
              <w:rPr>
                <w:rFonts w:eastAsia="Times New Roman"/>
              </w:rPr>
              <w:t>35</w:t>
            </w:r>
          </w:p>
        </w:tc>
        <w:tc>
          <w:tcPr>
            <w:tcW w:w="0" w:type="auto"/>
            <w:hideMark/>
          </w:tcPr>
          <w:p w14:paraId="552BE4C2" w14:textId="77777777" w:rsidR="008D1567" w:rsidRPr="00DE1F40" w:rsidRDefault="00000000">
            <w:pPr>
              <w:jc w:val="right"/>
              <w:rPr>
                <w:rFonts w:eastAsia="Times New Roman"/>
              </w:rPr>
            </w:pPr>
            <w:bookmarkStart w:id="2999" w:name="d14796e4483"/>
            <w:bookmarkEnd w:id="2999"/>
            <w:r w:rsidRPr="00DE1F40">
              <w:rPr>
                <w:rFonts w:eastAsia="Times New Roman"/>
              </w:rPr>
              <w:t>108169</w:t>
            </w:r>
          </w:p>
        </w:tc>
        <w:tc>
          <w:tcPr>
            <w:tcW w:w="0" w:type="auto"/>
            <w:hideMark/>
          </w:tcPr>
          <w:p w14:paraId="0FF3BD8C" w14:textId="77777777" w:rsidR="008D1567" w:rsidRPr="00DE1F40" w:rsidRDefault="00000000">
            <w:pPr>
              <w:jc w:val="right"/>
              <w:rPr>
                <w:rFonts w:eastAsia="Times New Roman"/>
              </w:rPr>
            </w:pPr>
            <w:bookmarkStart w:id="3000" w:name="d14796e4486"/>
            <w:bookmarkEnd w:id="3000"/>
            <w:r w:rsidRPr="00DE1F40">
              <w:rPr>
                <w:rFonts w:eastAsia="Times New Roman"/>
              </w:rPr>
              <w:t>1760</w:t>
            </w:r>
          </w:p>
        </w:tc>
      </w:tr>
    </w:tbl>
    <w:p w14:paraId="72740B84" w14:textId="77777777" w:rsidR="008D1567" w:rsidRPr="00DE1F40" w:rsidRDefault="00000000">
      <w:pPr>
        <w:pStyle w:val="NormalWeb"/>
        <w:divId w:val="1474175990"/>
        <w:rPr>
          <w:lang w:val="en-US"/>
          <w:rPrChange w:id="3001" w:author="Josep Pueyo" w:date="2023-09-15T10:35:00Z">
            <w:rPr/>
          </w:rPrChange>
        </w:rPr>
      </w:pPr>
      <w:r w:rsidRPr="00DE1F40">
        <w:rPr>
          <w:lang w:val="en-US"/>
          <w:rPrChange w:id="3002" w:author="Josep Pueyo" w:date="2023-09-15T10:35:00Z">
            <w:rPr/>
          </w:rPrChange>
        </w:rPr>
        <w:t xml:space="preserve">Code snippet 13: Code to generate a boxplot of distances to public green areas (result show in </w:t>
      </w:r>
      <w:r w:rsidRPr="00DE1F40">
        <w:rPr>
          <w:lang w:val="en-US"/>
          <w:rPrChange w:id="3003" w:author="Josep Pueyo" w:date="2023-09-15T10:35:00Z">
            <w:rPr/>
          </w:rPrChange>
        </w:rPr>
        <w:fldChar w:fldCharType="begin"/>
      </w:r>
      <w:r w:rsidRPr="00DE1F40">
        <w:rPr>
          <w:lang w:val="en-US"/>
          <w:rPrChange w:id="3004" w:author="Josep Pueyo" w:date="2023-09-15T10:35:00Z">
            <w:rPr/>
          </w:rPrChange>
        </w:rPr>
        <w:instrText>HYPERLINK \l "f3"</w:instrText>
      </w:r>
      <w:r w:rsidRPr="00F46451">
        <w:rPr>
          <w:lang w:val="en-US"/>
        </w:rPr>
      </w:r>
      <w:r w:rsidRPr="00DE1F40">
        <w:rPr>
          <w:lang w:val="en-US"/>
          <w:rPrChange w:id="3005" w:author="Josep Pueyo" w:date="2023-09-15T10:35:00Z">
            <w:rPr>
              <w:rStyle w:val="Hyperlink"/>
            </w:rPr>
          </w:rPrChange>
        </w:rPr>
        <w:fldChar w:fldCharType="separate"/>
      </w:r>
      <w:r w:rsidRPr="00DE1F40">
        <w:rPr>
          <w:rStyle w:val="Hyperlink"/>
          <w:lang w:val="en-US"/>
          <w:rPrChange w:id="3006" w:author="Josep Pueyo" w:date="2023-09-15T10:35:00Z">
            <w:rPr>
              <w:rStyle w:val="Hyperlink"/>
            </w:rPr>
          </w:rPrChange>
        </w:rPr>
        <w:t>Figure 3</w:t>
      </w:r>
      <w:r w:rsidRPr="00DE1F40">
        <w:rPr>
          <w:rStyle w:val="Hyperlink"/>
          <w:lang w:val="en-US"/>
          <w:rPrChange w:id="3007" w:author="Josep Pueyo" w:date="2023-09-15T10:35:00Z">
            <w:rPr>
              <w:rStyle w:val="Hyperlink"/>
            </w:rPr>
          </w:rPrChange>
        </w:rPr>
        <w:fldChar w:fldCharType="end"/>
      </w:r>
      <w:r w:rsidRPr="00DE1F40">
        <w:rPr>
          <w:lang w:val="en-US"/>
          <w:rPrChange w:id="3008" w:author="Josep Pueyo" w:date="2023-09-15T10:35:00Z">
            <w:rPr/>
          </w:rPrChange>
        </w:rPr>
        <w:t>).</w:t>
      </w:r>
    </w:p>
    <w:p w14:paraId="68EAADAD" w14:textId="77777777" w:rsidR="008D1567" w:rsidRPr="00DE1F40" w:rsidRDefault="008D1567">
      <w:pPr>
        <w:pStyle w:val="HTMLPreformatted"/>
        <w:divId w:val="1474175990"/>
        <w:rPr>
          <w:lang w:val="en-US"/>
          <w:rPrChange w:id="3009" w:author="Josep Pueyo" w:date="2023-09-15T10:35:00Z">
            <w:rPr/>
          </w:rPrChange>
        </w:rPr>
      </w:pPr>
    </w:p>
    <w:p w14:paraId="0E15C741" w14:textId="77777777" w:rsidR="008D1567" w:rsidRPr="00DE1F40" w:rsidRDefault="00000000">
      <w:pPr>
        <w:pStyle w:val="HTMLPreformatted"/>
        <w:divId w:val="1474175990"/>
        <w:rPr>
          <w:lang w:val="en-US"/>
          <w:rPrChange w:id="3010" w:author="Josep Pueyo" w:date="2023-09-15T10:35:00Z">
            <w:rPr/>
          </w:rPrChange>
        </w:rPr>
      </w:pPr>
      <w:r w:rsidRPr="00DE1F40">
        <w:rPr>
          <w:lang w:val="en-US"/>
          <w:rPrChange w:id="3011" w:author="Josep Pueyo" w:date="2023-09-15T10:35:00Z">
            <w:rPr/>
          </w:rPrChange>
        </w:rPr>
        <w:t xml:space="preserve">                        </w:t>
      </w:r>
      <w:proofErr w:type="spellStart"/>
      <w:r w:rsidRPr="00DE1F40">
        <w:rPr>
          <w:color w:val="000000"/>
          <w:sz w:val="23"/>
          <w:szCs w:val="23"/>
          <w:lang w:val="en-US"/>
          <w:rPrChange w:id="3012" w:author="Josep Pueyo" w:date="2023-09-15T10:35:00Z">
            <w:rPr>
              <w:color w:val="000000"/>
              <w:sz w:val="23"/>
              <w:szCs w:val="23"/>
            </w:rPr>
          </w:rPrChange>
        </w:rPr>
        <w:t>map_</w:t>
      </w:r>
      <w:proofErr w:type="gramStart"/>
      <w:r w:rsidRPr="00DE1F40">
        <w:rPr>
          <w:color w:val="000000"/>
          <w:sz w:val="23"/>
          <w:szCs w:val="23"/>
          <w:lang w:val="en-US"/>
          <w:rPrChange w:id="3013" w:author="Josep Pueyo" w:date="2023-09-15T10:35:00Z">
            <w:rPr>
              <w:color w:val="000000"/>
              <w:sz w:val="23"/>
              <w:szCs w:val="23"/>
            </w:rPr>
          </w:rPrChange>
        </w:rPr>
        <w:t>dfc</w:t>
      </w:r>
      <w:proofErr w:type="spellEnd"/>
      <w:r w:rsidRPr="00DE1F40">
        <w:rPr>
          <w:color w:val="000000"/>
          <w:sz w:val="23"/>
          <w:szCs w:val="23"/>
          <w:lang w:val="en-US"/>
          <w:rPrChange w:id="3014" w:author="Josep Pueyo" w:date="2023-09-15T10:35:00Z">
            <w:rPr>
              <w:color w:val="000000"/>
              <w:sz w:val="23"/>
              <w:szCs w:val="23"/>
            </w:rPr>
          </w:rPrChange>
        </w:rPr>
        <w:t>(</w:t>
      </w:r>
      <w:proofErr w:type="gramEnd"/>
      <w:r w:rsidRPr="00DE1F40">
        <w:rPr>
          <w:color w:val="000000"/>
          <w:sz w:val="23"/>
          <w:szCs w:val="23"/>
          <w:lang w:val="en-US"/>
          <w:rPrChange w:id="3015" w:author="Josep Pueyo" w:date="2023-09-15T10:35:00Z">
            <w:rPr>
              <w:color w:val="000000"/>
              <w:sz w:val="23"/>
              <w:szCs w:val="23"/>
            </w:rPr>
          </w:rPrChange>
        </w:rPr>
        <w:t xml:space="preserve">scenarios, </w:t>
      </w:r>
      <w:proofErr w:type="spellStart"/>
      <w:r w:rsidRPr="00DE1F40">
        <w:rPr>
          <w:color w:val="000000"/>
          <w:sz w:val="23"/>
          <w:szCs w:val="23"/>
          <w:lang w:val="en-US"/>
          <w:rPrChange w:id="3016" w:author="Josep Pueyo" w:date="2023-09-15T10:35:00Z">
            <w:rPr>
              <w:color w:val="000000"/>
              <w:sz w:val="23"/>
              <w:szCs w:val="23"/>
            </w:rPr>
          </w:rPrChange>
        </w:rPr>
        <w:t>green_distance</w:t>
      </w:r>
      <w:proofErr w:type="spellEnd"/>
      <w:r w:rsidRPr="00DE1F40">
        <w:rPr>
          <w:color w:val="000000"/>
          <w:sz w:val="23"/>
          <w:szCs w:val="23"/>
          <w:lang w:val="en-US"/>
          <w:rPrChange w:id="3017" w:author="Josep Pueyo" w:date="2023-09-15T10:35:00Z">
            <w:rPr>
              <w:color w:val="000000"/>
              <w:sz w:val="23"/>
              <w:szCs w:val="23"/>
            </w:rPr>
          </w:rPrChange>
        </w:rPr>
        <w:t>,</w:t>
      </w:r>
      <w:r w:rsidRPr="00DE1F40">
        <w:rPr>
          <w:lang w:val="en-US"/>
          <w:rPrChange w:id="3018" w:author="Josep Pueyo" w:date="2023-09-15T10:35:00Z">
            <w:rPr/>
          </w:rPrChange>
        </w:rPr>
        <w:t xml:space="preserve"> </w:t>
      </w:r>
    </w:p>
    <w:p w14:paraId="7489B053" w14:textId="77777777" w:rsidR="008D1567" w:rsidRPr="00DE1F40" w:rsidRDefault="00000000">
      <w:pPr>
        <w:pStyle w:val="HTMLPreformatted"/>
        <w:divId w:val="1474175990"/>
        <w:rPr>
          <w:lang w:val="en-US"/>
          <w:rPrChange w:id="3019" w:author="Josep Pueyo" w:date="2023-09-15T10:35:00Z">
            <w:rPr/>
          </w:rPrChange>
        </w:rPr>
      </w:pPr>
      <w:r w:rsidRPr="00DE1F40">
        <w:rPr>
          <w:lang w:val="en-US"/>
          <w:rPrChange w:id="3020" w:author="Josep Pueyo" w:date="2023-09-15T10:35:00Z">
            <w:rPr/>
          </w:rPrChange>
        </w:rPr>
        <w:t xml:space="preserve">                        </w:t>
      </w:r>
      <w:proofErr w:type="spellStart"/>
      <w:r w:rsidRPr="00DE1F40">
        <w:rPr>
          <w:color w:val="C4A100"/>
          <w:sz w:val="23"/>
          <w:szCs w:val="23"/>
          <w:lang w:val="en-US"/>
          <w:rPrChange w:id="3021" w:author="Josep Pueyo" w:date="2023-09-15T10:35:00Z">
            <w:rPr>
              <w:color w:val="C4A100"/>
              <w:sz w:val="23"/>
              <w:szCs w:val="23"/>
            </w:rPr>
          </w:rPrChange>
        </w:rPr>
        <w:t>min_area</w:t>
      </w:r>
      <w:proofErr w:type="spellEnd"/>
      <w:r w:rsidRPr="00DE1F40">
        <w:rPr>
          <w:color w:val="C4A100"/>
          <w:sz w:val="23"/>
          <w:szCs w:val="23"/>
          <w:lang w:val="en-US"/>
          <w:rPrChange w:id="3022" w:author="Josep Pueyo" w:date="2023-09-15T10:35:00Z">
            <w:rPr>
              <w:color w:val="C4A100"/>
              <w:sz w:val="23"/>
              <w:szCs w:val="23"/>
            </w:rPr>
          </w:rPrChange>
        </w:rPr>
        <w:t xml:space="preserve"> =</w:t>
      </w:r>
      <w:r w:rsidRPr="00DE1F40">
        <w:rPr>
          <w:lang w:val="en-US"/>
          <w:rPrChange w:id="3023" w:author="Josep Pueyo" w:date="2023-09-15T10:35:00Z">
            <w:rPr/>
          </w:rPrChange>
        </w:rPr>
        <w:t xml:space="preserve"> </w:t>
      </w:r>
    </w:p>
    <w:p w14:paraId="613E4454" w14:textId="77777777" w:rsidR="008D1567" w:rsidRPr="00DE1F40" w:rsidRDefault="00000000">
      <w:pPr>
        <w:pStyle w:val="HTMLPreformatted"/>
        <w:divId w:val="1474175990"/>
        <w:rPr>
          <w:lang w:val="en-US"/>
          <w:rPrChange w:id="3024" w:author="Josep Pueyo" w:date="2023-09-15T10:35:00Z">
            <w:rPr/>
          </w:rPrChange>
        </w:rPr>
      </w:pPr>
      <w:r w:rsidRPr="00DE1F40">
        <w:rPr>
          <w:lang w:val="en-US"/>
          <w:rPrChange w:id="3025" w:author="Josep Pueyo" w:date="2023-09-15T10:35:00Z">
            <w:rPr/>
          </w:rPrChange>
        </w:rPr>
        <w:t xml:space="preserve">                        </w:t>
      </w:r>
      <w:r w:rsidRPr="00DE1F40">
        <w:rPr>
          <w:color w:val="0000CF"/>
          <w:sz w:val="23"/>
          <w:szCs w:val="23"/>
          <w:lang w:val="en-US"/>
          <w:rPrChange w:id="3026" w:author="Josep Pueyo" w:date="2023-09-15T10:35:00Z">
            <w:rPr>
              <w:color w:val="0000CF"/>
              <w:sz w:val="23"/>
              <w:szCs w:val="23"/>
            </w:rPr>
          </w:rPrChange>
        </w:rPr>
        <w:t>100</w:t>
      </w:r>
    </w:p>
    <w:p w14:paraId="2CD0452D" w14:textId="77777777" w:rsidR="008D1567" w:rsidRPr="00DE1F40" w:rsidRDefault="00000000">
      <w:pPr>
        <w:pStyle w:val="HTMLPreformatted"/>
        <w:divId w:val="1474175990"/>
        <w:rPr>
          <w:lang w:val="en-US"/>
          <w:rPrChange w:id="3027" w:author="Josep Pueyo" w:date="2023-09-15T10:35:00Z">
            <w:rPr/>
          </w:rPrChange>
        </w:rPr>
      </w:pPr>
      <w:r w:rsidRPr="00DE1F40">
        <w:rPr>
          <w:lang w:val="en-US"/>
          <w:rPrChange w:id="3028" w:author="Josep Pueyo" w:date="2023-09-15T10:35:00Z">
            <w:rPr/>
          </w:rPrChange>
        </w:rPr>
        <w:t xml:space="preserve">                        </w:t>
      </w:r>
      <w:r w:rsidRPr="00DE1F40">
        <w:rPr>
          <w:color w:val="000000"/>
          <w:sz w:val="23"/>
          <w:szCs w:val="23"/>
          <w:lang w:val="en-US"/>
          <w:rPrChange w:id="3029" w:author="Josep Pueyo" w:date="2023-09-15T10:35:00Z">
            <w:rPr>
              <w:color w:val="000000"/>
              <w:sz w:val="23"/>
              <w:szCs w:val="23"/>
            </w:rPr>
          </w:rPrChange>
        </w:rPr>
        <w:t>,</w:t>
      </w:r>
      <w:r w:rsidRPr="00DE1F40">
        <w:rPr>
          <w:lang w:val="en-US"/>
          <w:rPrChange w:id="3030" w:author="Josep Pueyo" w:date="2023-09-15T10:35:00Z">
            <w:rPr/>
          </w:rPrChange>
        </w:rPr>
        <w:t xml:space="preserve"> </w:t>
      </w:r>
    </w:p>
    <w:p w14:paraId="4CFA9016" w14:textId="77777777" w:rsidR="008D1567" w:rsidRPr="00DE1F40" w:rsidRDefault="00000000">
      <w:pPr>
        <w:pStyle w:val="HTMLPreformatted"/>
        <w:divId w:val="1474175990"/>
        <w:rPr>
          <w:lang w:val="en-US"/>
          <w:rPrChange w:id="3031" w:author="Josep Pueyo" w:date="2023-09-15T10:35:00Z">
            <w:rPr/>
          </w:rPrChange>
        </w:rPr>
      </w:pPr>
      <w:r w:rsidRPr="00DE1F40">
        <w:rPr>
          <w:lang w:val="en-US"/>
          <w:rPrChange w:id="3032" w:author="Josep Pueyo" w:date="2023-09-15T10:35:00Z">
            <w:rPr/>
          </w:rPrChange>
        </w:rPr>
        <w:t xml:space="preserve">                        </w:t>
      </w:r>
      <w:r w:rsidRPr="00DE1F40">
        <w:rPr>
          <w:color w:val="C4A100"/>
          <w:sz w:val="23"/>
          <w:szCs w:val="23"/>
          <w:lang w:val="en-US"/>
          <w:rPrChange w:id="3033" w:author="Josep Pueyo" w:date="2023-09-15T10:35:00Z">
            <w:rPr>
              <w:color w:val="C4A100"/>
              <w:sz w:val="23"/>
              <w:szCs w:val="23"/>
            </w:rPr>
          </w:rPrChange>
        </w:rPr>
        <w:t>verbose =</w:t>
      </w:r>
      <w:r w:rsidRPr="00DE1F40">
        <w:rPr>
          <w:lang w:val="en-US"/>
          <w:rPrChange w:id="3034" w:author="Josep Pueyo" w:date="2023-09-15T10:35:00Z">
            <w:rPr/>
          </w:rPrChange>
        </w:rPr>
        <w:t xml:space="preserve"> </w:t>
      </w:r>
    </w:p>
    <w:p w14:paraId="4376736F" w14:textId="77777777" w:rsidR="008D1567" w:rsidRPr="00DE1F40" w:rsidRDefault="00000000">
      <w:pPr>
        <w:pStyle w:val="HTMLPreformatted"/>
        <w:divId w:val="1474175990"/>
        <w:rPr>
          <w:lang w:val="en-US"/>
          <w:rPrChange w:id="3035" w:author="Josep Pueyo" w:date="2023-09-15T10:35:00Z">
            <w:rPr/>
          </w:rPrChange>
        </w:rPr>
      </w:pPr>
      <w:r w:rsidRPr="00DE1F40">
        <w:rPr>
          <w:lang w:val="en-US"/>
          <w:rPrChange w:id="3036" w:author="Josep Pueyo" w:date="2023-09-15T10:35:00Z">
            <w:rPr/>
          </w:rPrChange>
        </w:rPr>
        <w:t xml:space="preserve">                        </w:t>
      </w:r>
      <w:r w:rsidRPr="00DE1F40">
        <w:rPr>
          <w:color w:val="000000"/>
          <w:sz w:val="23"/>
          <w:szCs w:val="23"/>
          <w:lang w:val="en-US"/>
          <w:rPrChange w:id="3037" w:author="Josep Pueyo" w:date="2023-09-15T10:35:00Z">
            <w:rPr>
              <w:color w:val="000000"/>
              <w:sz w:val="23"/>
              <w:szCs w:val="23"/>
            </w:rPr>
          </w:rPrChange>
        </w:rPr>
        <w:t>TRUE) |&gt;</w:t>
      </w:r>
    </w:p>
    <w:p w14:paraId="32374231" w14:textId="77777777" w:rsidR="008D1567" w:rsidRPr="00DE1F40" w:rsidRDefault="00000000">
      <w:pPr>
        <w:pStyle w:val="HTMLPreformatted"/>
        <w:divId w:val="1474175990"/>
        <w:rPr>
          <w:lang w:val="en-US"/>
          <w:rPrChange w:id="3038" w:author="Josep Pueyo" w:date="2023-09-15T10:35:00Z">
            <w:rPr/>
          </w:rPrChange>
        </w:rPr>
      </w:pPr>
      <w:r w:rsidRPr="00DE1F40">
        <w:rPr>
          <w:lang w:val="en-US"/>
          <w:rPrChange w:id="3039" w:author="Josep Pueyo" w:date="2023-09-15T10:35:00Z">
            <w:rPr/>
          </w:rPrChange>
        </w:rPr>
        <w:t xml:space="preserve">  </w:t>
      </w:r>
    </w:p>
    <w:p w14:paraId="0CF3159D" w14:textId="77777777" w:rsidR="008D1567" w:rsidRPr="00DE1F40" w:rsidRDefault="00000000">
      <w:pPr>
        <w:pStyle w:val="HTMLPreformatted"/>
        <w:divId w:val="1474175990"/>
        <w:rPr>
          <w:lang w:val="en-US"/>
          <w:rPrChange w:id="3040" w:author="Josep Pueyo" w:date="2023-09-15T10:35:00Z">
            <w:rPr/>
          </w:rPrChange>
        </w:rPr>
      </w:pPr>
      <w:r w:rsidRPr="00DE1F40">
        <w:rPr>
          <w:lang w:val="en-US"/>
          <w:rPrChange w:id="3041" w:author="Josep Pueyo" w:date="2023-09-15T10:35:00Z">
            <w:rPr/>
          </w:rPrChange>
        </w:rPr>
        <w:t xml:space="preserve">                        </w:t>
      </w:r>
      <w:proofErr w:type="spellStart"/>
      <w:r w:rsidRPr="00DE1F40">
        <w:rPr>
          <w:color w:val="000000"/>
          <w:sz w:val="23"/>
          <w:szCs w:val="23"/>
          <w:lang w:val="en-US"/>
          <w:rPrChange w:id="3042" w:author="Josep Pueyo" w:date="2023-09-15T10:35:00Z">
            <w:rPr>
              <w:color w:val="000000"/>
              <w:sz w:val="23"/>
              <w:szCs w:val="23"/>
            </w:rPr>
          </w:rPrChange>
        </w:rPr>
        <w:t>pivot_longer</w:t>
      </w:r>
      <w:proofErr w:type="spellEnd"/>
      <w:r w:rsidRPr="00DE1F40">
        <w:rPr>
          <w:color w:val="000000"/>
          <w:sz w:val="23"/>
          <w:szCs w:val="23"/>
          <w:lang w:val="en-US"/>
          <w:rPrChange w:id="3043" w:author="Josep Pueyo" w:date="2023-09-15T10:35:00Z">
            <w:rPr>
              <w:color w:val="000000"/>
              <w:sz w:val="23"/>
              <w:szCs w:val="23"/>
            </w:rPr>
          </w:rPrChange>
        </w:rPr>
        <w:t>(</w:t>
      </w:r>
      <w:proofErr w:type="gramStart"/>
      <w:r w:rsidRPr="00DE1F40">
        <w:rPr>
          <w:color w:val="000000"/>
          <w:sz w:val="23"/>
          <w:szCs w:val="23"/>
          <w:lang w:val="en-US"/>
          <w:rPrChange w:id="3044" w:author="Josep Pueyo" w:date="2023-09-15T10:35:00Z">
            <w:rPr>
              <w:color w:val="000000"/>
              <w:sz w:val="23"/>
              <w:szCs w:val="23"/>
            </w:rPr>
          </w:rPrChange>
        </w:rPr>
        <w:t>everything(</w:t>
      </w:r>
      <w:proofErr w:type="gramEnd"/>
      <w:r w:rsidRPr="00DE1F40">
        <w:rPr>
          <w:color w:val="000000"/>
          <w:sz w:val="23"/>
          <w:szCs w:val="23"/>
          <w:lang w:val="en-US"/>
          <w:rPrChange w:id="3045" w:author="Josep Pueyo" w:date="2023-09-15T10:35:00Z">
            <w:rPr>
              <w:color w:val="000000"/>
              <w:sz w:val="23"/>
              <w:szCs w:val="23"/>
            </w:rPr>
          </w:rPrChange>
        </w:rPr>
        <w:t>)) |&gt;</w:t>
      </w:r>
    </w:p>
    <w:p w14:paraId="6490EA45" w14:textId="77777777" w:rsidR="008D1567" w:rsidRPr="00DE1F40" w:rsidRDefault="00000000">
      <w:pPr>
        <w:pStyle w:val="HTMLPreformatted"/>
        <w:divId w:val="1474175990"/>
        <w:rPr>
          <w:lang w:val="en-US"/>
          <w:rPrChange w:id="3046" w:author="Josep Pueyo" w:date="2023-09-15T10:35:00Z">
            <w:rPr/>
          </w:rPrChange>
        </w:rPr>
      </w:pPr>
      <w:r w:rsidRPr="00DE1F40">
        <w:rPr>
          <w:lang w:val="en-US"/>
          <w:rPrChange w:id="3047" w:author="Josep Pueyo" w:date="2023-09-15T10:35:00Z">
            <w:rPr/>
          </w:rPrChange>
        </w:rPr>
        <w:t xml:space="preserve">  </w:t>
      </w:r>
    </w:p>
    <w:p w14:paraId="267848C9" w14:textId="77777777" w:rsidR="008D1567" w:rsidRPr="00DE1F40" w:rsidRDefault="00000000">
      <w:pPr>
        <w:pStyle w:val="HTMLPreformatted"/>
        <w:divId w:val="1474175990"/>
        <w:rPr>
          <w:lang w:val="en-US"/>
          <w:rPrChange w:id="3048" w:author="Josep Pueyo" w:date="2023-09-15T10:35:00Z">
            <w:rPr/>
          </w:rPrChange>
        </w:rPr>
      </w:pPr>
      <w:r w:rsidRPr="00DE1F40">
        <w:rPr>
          <w:lang w:val="en-US"/>
          <w:rPrChange w:id="3049" w:author="Josep Pueyo" w:date="2023-09-15T10:35:00Z">
            <w:rPr/>
          </w:rPrChange>
        </w:rPr>
        <w:t xml:space="preserve">                        </w:t>
      </w:r>
      <w:proofErr w:type="spellStart"/>
      <w:proofErr w:type="gramStart"/>
      <w:r w:rsidRPr="00DE1F40">
        <w:rPr>
          <w:color w:val="000000"/>
          <w:sz w:val="23"/>
          <w:szCs w:val="23"/>
          <w:lang w:val="en-US"/>
          <w:rPrChange w:id="3050" w:author="Josep Pueyo" w:date="2023-09-15T10:35:00Z">
            <w:rPr>
              <w:color w:val="000000"/>
              <w:sz w:val="23"/>
              <w:szCs w:val="23"/>
            </w:rPr>
          </w:rPrChange>
        </w:rPr>
        <w:t>ggplot</w:t>
      </w:r>
      <w:proofErr w:type="spellEnd"/>
      <w:r w:rsidRPr="00DE1F40">
        <w:rPr>
          <w:color w:val="000000"/>
          <w:sz w:val="23"/>
          <w:szCs w:val="23"/>
          <w:lang w:val="en-US"/>
          <w:rPrChange w:id="3051" w:author="Josep Pueyo" w:date="2023-09-15T10:35:00Z">
            <w:rPr>
              <w:color w:val="000000"/>
              <w:sz w:val="23"/>
              <w:szCs w:val="23"/>
            </w:rPr>
          </w:rPrChange>
        </w:rPr>
        <w:t>(</w:t>
      </w:r>
      <w:proofErr w:type="spellStart"/>
      <w:proofErr w:type="gramEnd"/>
      <w:r w:rsidRPr="00DE1F40">
        <w:rPr>
          <w:color w:val="000000"/>
          <w:sz w:val="23"/>
          <w:szCs w:val="23"/>
          <w:lang w:val="en-US"/>
          <w:rPrChange w:id="3052" w:author="Josep Pueyo" w:date="2023-09-15T10:35:00Z">
            <w:rPr>
              <w:color w:val="000000"/>
              <w:sz w:val="23"/>
              <w:szCs w:val="23"/>
            </w:rPr>
          </w:rPrChange>
        </w:rPr>
        <w:t>aes</w:t>
      </w:r>
      <w:proofErr w:type="spellEnd"/>
      <w:r w:rsidRPr="00DE1F40">
        <w:rPr>
          <w:color w:val="000000"/>
          <w:sz w:val="23"/>
          <w:szCs w:val="23"/>
          <w:lang w:val="en-US"/>
          <w:rPrChange w:id="3053" w:author="Josep Pueyo" w:date="2023-09-15T10:35:00Z">
            <w:rPr>
              <w:color w:val="000000"/>
              <w:sz w:val="23"/>
              <w:szCs w:val="23"/>
            </w:rPr>
          </w:rPrChange>
        </w:rPr>
        <w:t>(</w:t>
      </w:r>
    </w:p>
    <w:p w14:paraId="6F8D1A30" w14:textId="77777777" w:rsidR="008D1567" w:rsidRPr="00DE1F40" w:rsidRDefault="00000000">
      <w:pPr>
        <w:pStyle w:val="HTMLPreformatted"/>
        <w:divId w:val="1474175990"/>
        <w:rPr>
          <w:lang w:val="en-US"/>
          <w:rPrChange w:id="3054" w:author="Josep Pueyo" w:date="2023-09-15T10:35:00Z">
            <w:rPr/>
          </w:rPrChange>
        </w:rPr>
      </w:pPr>
      <w:r w:rsidRPr="00DE1F40">
        <w:rPr>
          <w:lang w:val="en-US"/>
          <w:rPrChange w:id="3055" w:author="Josep Pueyo" w:date="2023-09-15T10:35:00Z">
            <w:rPr/>
          </w:rPrChange>
        </w:rPr>
        <w:t xml:space="preserve">                        </w:t>
      </w:r>
      <w:r w:rsidRPr="00DE1F40">
        <w:rPr>
          <w:color w:val="C4A100"/>
          <w:sz w:val="23"/>
          <w:szCs w:val="23"/>
          <w:lang w:val="en-US"/>
          <w:rPrChange w:id="3056" w:author="Josep Pueyo" w:date="2023-09-15T10:35:00Z">
            <w:rPr>
              <w:color w:val="C4A100"/>
              <w:sz w:val="23"/>
              <w:szCs w:val="23"/>
            </w:rPr>
          </w:rPrChange>
        </w:rPr>
        <w:t>x=</w:t>
      </w:r>
    </w:p>
    <w:p w14:paraId="1332951B" w14:textId="77777777" w:rsidR="008D1567" w:rsidRPr="00DE1F40" w:rsidRDefault="00000000">
      <w:pPr>
        <w:pStyle w:val="HTMLPreformatted"/>
        <w:divId w:val="1474175990"/>
        <w:rPr>
          <w:lang w:val="en-US"/>
          <w:rPrChange w:id="3057" w:author="Josep Pueyo" w:date="2023-09-15T10:35:00Z">
            <w:rPr/>
          </w:rPrChange>
        </w:rPr>
      </w:pPr>
      <w:r w:rsidRPr="00DE1F40">
        <w:rPr>
          <w:lang w:val="en-US"/>
          <w:rPrChange w:id="3058" w:author="Josep Pueyo" w:date="2023-09-15T10:35:00Z">
            <w:rPr/>
          </w:rPrChange>
        </w:rPr>
        <w:t xml:space="preserve">                        </w:t>
      </w:r>
      <w:r w:rsidRPr="00DE1F40">
        <w:rPr>
          <w:color w:val="000000"/>
          <w:sz w:val="23"/>
          <w:szCs w:val="23"/>
          <w:lang w:val="en-US"/>
          <w:rPrChange w:id="3059" w:author="Josep Pueyo" w:date="2023-09-15T10:35:00Z">
            <w:rPr>
              <w:color w:val="000000"/>
              <w:sz w:val="23"/>
              <w:szCs w:val="23"/>
            </w:rPr>
          </w:rPrChange>
        </w:rPr>
        <w:t>name,</w:t>
      </w:r>
      <w:r w:rsidRPr="00DE1F40">
        <w:rPr>
          <w:lang w:val="en-US"/>
          <w:rPrChange w:id="3060" w:author="Josep Pueyo" w:date="2023-09-15T10:35:00Z">
            <w:rPr/>
          </w:rPrChange>
        </w:rPr>
        <w:t xml:space="preserve"> </w:t>
      </w:r>
    </w:p>
    <w:p w14:paraId="168EF56B" w14:textId="77777777" w:rsidR="008D1567" w:rsidRPr="00DE1F40" w:rsidRDefault="00000000">
      <w:pPr>
        <w:pStyle w:val="HTMLPreformatted"/>
        <w:divId w:val="1474175990"/>
        <w:rPr>
          <w:lang w:val="en-US"/>
          <w:rPrChange w:id="3061" w:author="Josep Pueyo" w:date="2023-09-15T10:35:00Z">
            <w:rPr/>
          </w:rPrChange>
        </w:rPr>
      </w:pPr>
      <w:r w:rsidRPr="00DE1F40">
        <w:rPr>
          <w:lang w:val="en-US"/>
          <w:rPrChange w:id="3062" w:author="Josep Pueyo" w:date="2023-09-15T10:35:00Z">
            <w:rPr/>
          </w:rPrChange>
        </w:rPr>
        <w:t xml:space="preserve">                        </w:t>
      </w:r>
      <w:r w:rsidRPr="00DE1F40">
        <w:rPr>
          <w:color w:val="C4A100"/>
          <w:sz w:val="23"/>
          <w:szCs w:val="23"/>
          <w:lang w:val="en-US"/>
          <w:rPrChange w:id="3063" w:author="Josep Pueyo" w:date="2023-09-15T10:35:00Z">
            <w:rPr>
              <w:color w:val="C4A100"/>
              <w:sz w:val="23"/>
              <w:szCs w:val="23"/>
            </w:rPr>
          </w:rPrChange>
        </w:rPr>
        <w:t>y=</w:t>
      </w:r>
    </w:p>
    <w:p w14:paraId="0569BDBA" w14:textId="77777777" w:rsidR="008D1567" w:rsidRPr="00DE1F40" w:rsidRDefault="00000000">
      <w:pPr>
        <w:pStyle w:val="HTMLPreformatted"/>
        <w:divId w:val="1474175990"/>
        <w:rPr>
          <w:lang w:val="en-US"/>
          <w:rPrChange w:id="3064" w:author="Josep Pueyo" w:date="2023-09-15T10:35:00Z">
            <w:rPr/>
          </w:rPrChange>
        </w:rPr>
      </w:pPr>
      <w:r w:rsidRPr="00DE1F40">
        <w:rPr>
          <w:lang w:val="en-US"/>
          <w:rPrChange w:id="3065" w:author="Josep Pueyo" w:date="2023-09-15T10:35:00Z">
            <w:rPr/>
          </w:rPrChange>
        </w:rPr>
        <w:t xml:space="preserve">                        </w:t>
      </w:r>
      <w:proofErr w:type="spellStart"/>
      <w:proofErr w:type="gramStart"/>
      <w:r w:rsidRPr="00DE1F40">
        <w:rPr>
          <w:color w:val="000000"/>
          <w:sz w:val="23"/>
          <w:szCs w:val="23"/>
          <w:lang w:val="en-US"/>
          <w:rPrChange w:id="3066" w:author="Josep Pueyo" w:date="2023-09-15T10:35:00Z">
            <w:rPr>
              <w:color w:val="000000"/>
              <w:sz w:val="23"/>
              <w:szCs w:val="23"/>
            </w:rPr>
          </w:rPrChange>
        </w:rPr>
        <w:t>as.numeric</w:t>
      </w:r>
      <w:proofErr w:type="spellEnd"/>
      <w:proofErr w:type="gramEnd"/>
      <w:r w:rsidRPr="00DE1F40">
        <w:rPr>
          <w:color w:val="000000"/>
          <w:sz w:val="23"/>
          <w:szCs w:val="23"/>
          <w:lang w:val="en-US"/>
          <w:rPrChange w:id="3067" w:author="Josep Pueyo" w:date="2023-09-15T10:35:00Z">
            <w:rPr>
              <w:color w:val="000000"/>
              <w:sz w:val="23"/>
              <w:szCs w:val="23"/>
            </w:rPr>
          </w:rPrChange>
        </w:rPr>
        <w:t>(value),</w:t>
      </w:r>
      <w:r w:rsidRPr="00DE1F40">
        <w:rPr>
          <w:lang w:val="en-US"/>
          <w:rPrChange w:id="3068" w:author="Josep Pueyo" w:date="2023-09-15T10:35:00Z">
            <w:rPr/>
          </w:rPrChange>
        </w:rPr>
        <w:t xml:space="preserve"> </w:t>
      </w:r>
    </w:p>
    <w:p w14:paraId="44A0305B" w14:textId="77777777" w:rsidR="008D1567" w:rsidRPr="00DE1F40" w:rsidRDefault="00000000">
      <w:pPr>
        <w:pStyle w:val="HTMLPreformatted"/>
        <w:divId w:val="1474175990"/>
        <w:rPr>
          <w:lang w:val="en-US"/>
          <w:rPrChange w:id="3069" w:author="Josep Pueyo" w:date="2023-09-15T10:35:00Z">
            <w:rPr/>
          </w:rPrChange>
        </w:rPr>
      </w:pPr>
      <w:r w:rsidRPr="00DE1F40">
        <w:rPr>
          <w:lang w:val="en-US"/>
          <w:rPrChange w:id="3070" w:author="Josep Pueyo" w:date="2023-09-15T10:35:00Z">
            <w:rPr/>
          </w:rPrChange>
        </w:rPr>
        <w:t xml:space="preserve">                        </w:t>
      </w:r>
      <w:r w:rsidRPr="00DE1F40">
        <w:rPr>
          <w:color w:val="C4A100"/>
          <w:sz w:val="23"/>
          <w:szCs w:val="23"/>
          <w:lang w:val="en-US"/>
          <w:rPrChange w:id="3071" w:author="Josep Pueyo" w:date="2023-09-15T10:35:00Z">
            <w:rPr>
              <w:color w:val="C4A100"/>
              <w:sz w:val="23"/>
              <w:szCs w:val="23"/>
            </w:rPr>
          </w:rPrChange>
        </w:rPr>
        <w:t>fill=</w:t>
      </w:r>
    </w:p>
    <w:p w14:paraId="506BFE35" w14:textId="77777777" w:rsidR="008D1567" w:rsidRPr="00DE1F40" w:rsidRDefault="00000000">
      <w:pPr>
        <w:pStyle w:val="HTMLPreformatted"/>
        <w:divId w:val="1474175990"/>
        <w:rPr>
          <w:lang w:val="en-US"/>
          <w:rPrChange w:id="3072" w:author="Josep Pueyo" w:date="2023-09-15T10:35:00Z">
            <w:rPr/>
          </w:rPrChange>
        </w:rPr>
      </w:pPr>
      <w:r w:rsidRPr="00DE1F40">
        <w:rPr>
          <w:lang w:val="en-US"/>
          <w:rPrChange w:id="3073" w:author="Josep Pueyo" w:date="2023-09-15T10:35:00Z">
            <w:rPr/>
          </w:rPrChange>
        </w:rPr>
        <w:lastRenderedPageBreak/>
        <w:t xml:space="preserve">                        </w:t>
      </w:r>
      <w:r w:rsidRPr="00DE1F40">
        <w:rPr>
          <w:color w:val="000000"/>
          <w:sz w:val="23"/>
          <w:szCs w:val="23"/>
          <w:lang w:val="en-US"/>
          <w:rPrChange w:id="3074" w:author="Josep Pueyo" w:date="2023-09-15T10:35:00Z">
            <w:rPr>
              <w:color w:val="000000"/>
              <w:sz w:val="23"/>
              <w:szCs w:val="23"/>
            </w:rPr>
          </w:rPrChange>
        </w:rPr>
        <w:t>name</w:t>
      </w:r>
      <w:proofErr w:type="gramStart"/>
      <w:r w:rsidRPr="00DE1F40">
        <w:rPr>
          <w:color w:val="000000"/>
          <w:sz w:val="23"/>
          <w:szCs w:val="23"/>
          <w:lang w:val="en-US"/>
          <w:rPrChange w:id="3075" w:author="Josep Pueyo" w:date="2023-09-15T10:35:00Z">
            <w:rPr>
              <w:color w:val="000000"/>
              <w:sz w:val="23"/>
              <w:szCs w:val="23"/>
            </w:rPr>
          </w:rPrChange>
        </w:rPr>
        <w:t>))+</w:t>
      </w:r>
      <w:proofErr w:type="gramEnd"/>
    </w:p>
    <w:p w14:paraId="5A04075A" w14:textId="77777777" w:rsidR="008D1567" w:rsidRPr="00DE1F40" w:rsidRDefault="00000000">
      <w:pPr>
        <w:pStyle w:val="HTMLPreformatted"/>
        <w:divId w:val="1474175990"/>
        <w:rPr>
          <w:lang w:val="en-US"/>
          <w:rPrChange w:id="3076" w:author="Josep Pueyo" w:date="2023-09-15T10:35:00Z">
            <w:rPr/>
          </w:rPrChange>
        </w:rPr>
      </w:pPr>
      <w:r w:rsidRPr="00DE1F40">
        <w:rPr>
          <w:lang w:val="en-US"/>
          <w:rPrChange w:id="3077" w:author="Josep Pueyo" w:date="2023-09-15T10:35:00Z">
            <w:rPr/>
          </w:rPrChange>
        </w:rPr>
        <w:t xml:space="preserve">  </w:t>
      </w:r>
    </w:p>
    <w:p w14:paraId="679AE833" w14:textId="77777777" w:rsidR="008D1567" w:rsidRPr="00DE1F40" w:rsidRDefault="00000000">
      <w:pPr>
        <w:pStyle w:val="HTMLPreformatted"/>
        <w:divId w:val="1474175990"/>
        <w:rPr>
          <w:lang w:val="en-US"/>
          <w:rPrChange w:id="3078" w:author="Josep Pueyo" w:date="2023-09-15T10:35:00Z">
            <w:rPr/>
          </w:rPrChange>
        </w:rPr>
      </w:pPr>
      <w:r w:rsidRPr="00DE1F40">
        <w:rPr>
          <w:lang w:val="en-US"/>
          <w:rPrChange w:id="3079" w:author="Josep Pueyo" w:date="2023-09-15T10:35:00Z">
            <w:rPr/>
          </w:rPrChange>
        </w:rPr>
        <w:t xml:space="preserve">                        </w:t>
      </w:r>
      <w:proofErr w:type="spellStart"/>
      <w:r w:rsidRPr="00DE1F40">
        <w:rPr>
          <w:color w:val="000000"/>
          <w:sz w:val="23"/>
          <w:szCs w:val="23"/>
          <w:lang w:val="en-US"/>
          <w:rPrChange w:id="3080" w:author="Josep Pueyo" w:date="2023-09-15T10:35:00Z">
            <w:rPr>
              <w:color w:val="000000"/>
              <w:sz w:val="23"/>
              <w:szCs w:val="23"/>
            </w:rPr>
          </w:rPrChange>
        </w:rPr>
        <w:t>geom_</w:t>
      </w:r>
      <w:proofErr w:type="gramStart"/>
      <w:r w:rsidRPr="00DE1F40">
        <w:rPr>
          <w:color w:val="000000"/>
          <w:sz w:val="23"/>
          <w:szCs w:val="23"/>
          <w:lang w:val="en-US"/>
          <w:rPrChange w:id="3081" w:author="Josep Pueyo" w:date="2023-09-15T10:35:00Z">
            <w:rPr>
              <w:color w:val="000000"/>
              <w:sz w:val="23"/>
              <w:szCs w:val="23"/>
            </w:rPr>
          </w:rPrChange>
        </w:rPr>
        <w:t>boxplot</w:t>
      </w:r>
      <w:proofErr w:type="spellEnd"/>
      <w:r w:rsidRPr="00DE1F40">
        <w:rPr>
          <w:color w:val="000000"/>
          <w:sz w:val="23"/>
          <w:szCs w:val="23"/>
          <w:lang w:val="en-US"/>
          <w:rPrChange w:id="3082" w:author="Josep Pueyo" w:date="2023-09-15T10:35:00Z">
            <w:rPr>
              <w:color w:val="000000"/>
              <w:sz w:val="23"/>
              <w:szCs w:val="23"/>
            </w:rPr>
          </w:rPrChange>
        </w:rPr>
        <w:t>(</w:t>
      </w:r>
      <w:proofErr w:type="gramEnd"/>
    </w:p>
    <w:p w14:paraId="3CCAEAEF" w14:textId="77777777" w:rsidR="008D1567" w:rsidRPr="00DE1F40" w:rsidRDefault="00000000">
      <w:pPr>
        <w:pStyle w:val="HTMLPreformatted"/>
        <w:divId w:val="1474175990"/>
        <w:rPr>
          <w:lang w:val="en-US"/>
          <w:rPrChange w:id="3083" w:author="Josep Pueyo" w:date="2023-09-15T10:35:00Z">
            <w:rPr/>
          </w:rPrChange>
        </w:rPr>
      </w:pPr>
      <w:r w:rsidRPr="00DE1F40">
        <w:rPr>
          <w:lang w:val="en-US"/>
          <w:rPrChange w:id="3084" w:author="Josep Pueyo" w:date="2023-09-15T10:35:00Z">
            <w:rPr/>
          </w:rPrChange>
        </w:rPr>
        <w:t xml:space="preserve">                        </w:t>
      </w:r>
      <w:proofErr w:type="spellStart"/>
      <w:proofErr w:type="gramStart"/>
      <w:r w:rsidRPr="00DE1F40">
        <w:rPr>
          <w:color w:val="C4A100"/>
          <w:sz w:val="23"/>
          <w:szCs w:val="23"/>
          <w:lang w:val="en-US"/>
          <w:rPrChange w:id="3085" w:author="Josep Pueyo" w:date="2023-09-15T10:35:00Z">
            <w:rPr>
              <w:color w:val="C4A100"/>
              <w:sz w:val="23"/>
              <w:szCs w:val="23"/>
            </w:rPr>
          </w:rPrChange>
        </w:rPr>
        <w:t>show.legend</w:t>
      </w:r>
      <w:proofErr w:type="spellEnd"/>
      <w:proofErr w:type="gramEnd"/>
      <w:r w:rsidRPr="00DE1F40">
        <w:rPr>
          <w:color w:val="C4A100"/>
          <w:sz w:val="23"/>
          <w:szCs w:val="23"/>
          <w:lang w:val="en-US"/>
          <w:rPrChange w:id="3086" w:author="Josep Pueyo" w:date="2023-09-15T10:35:00Z">
            <w:rPr>
              <w:color w:val="C4A100"/>
              <w:sz w:val="23"/>
              <w:szCs w:val="23"/>
            </w:rPr>
          </w:rPrChange>
        </w:rPr>
        <w:t xml:space="preserve"> =</w:t>
      </w:r>
      <w:r w:rsidRPr="00DE1F40">
        <w:rPr>
          <w:lang w:val="en-US"/>
          <w:rPrChange w:id="3087" w:author="Josep Pueyo" w:date="2023-09-15T10:35:00Z">
            <w:rPr/>
          </w:rPrChange>
        </w:rPr>
        <w:t xml:space="preserve"> </w:t>
      </w:r>
    </w:p>
    <w:p w14:paraId="4FA396B5" w14:textId="77777777" w:rsidR="008D1567" w:rsidRPr="00DE1F40" w:rsidRDefault="00000000">
      <w:pPr>
        <w:pStyle w:val="HTMLPreformatted"/>
        <w:divId w:val="1474175990"/>
        <w:rPr>
          <w:lang w:val="en-US"/>
          <w:rPrChange w:id="3088" w:author="Josep Pueyo" w:date="2023-09-15T10:35:00Z">
            <w:rPr/>
          </w:rPrChange>
        </w:rPr>
      </w:pPr>
      <w:r w:rsidRPr="00DE1F40">
        <w:rPr>
          <w:lang w:val="en-US"/>
          <w:rPrChange w:id="3089" w:author="Josep Pueyo" w:date="2023-09-15T10:35:00Z">
            <w:rPr/>
          </w:rPrChange>
        </w:rPr>
        <w:t xml:space="preserve">                        </w:t>
      </w:r>
      <w:proofErr w:type="gramStart"/>
      <w:r w:rsidRPr="00DE1F40">
        <w:rPr>
          <w:color w:val="000000"/>
          <w:sz w:val="23"/>
          <w:szCs w:val="23"/>
          <w:lang w:val="en-US"/>
          <w:rPrChange w:id="3090" w:author="Josep Pueyo" w:date="2023-09-15T10:35:00Z">
            <w:rPr>
              <w:color w:val="000000"/>
              <w:sz w:val="23"/>
              <w:szCs w:val="23"/>
            </w:rPr>
          </w:rPrChange>
        </w:rPr>
        <w:t>FALSE)+</w:t>
      </w:r>
      <w:proofErr w:type="gramEnd"/>
    </w:p>
    <w:p w14:paraId="51D98D52" w14:textId="77777777" w:rsidR="008D1567" w:rsidRPr="00DE1F40" w:rsidRDefault="00000000">
      <w:pPr>
        <w:pStyle w:val="HTMLPreformatted"/>
        <w:divId w:val="1474175990"/>
        <w:rPr>
          <w:lang w:val="en-US"/>
          <w:rPrChange w:id="3091" w:author="Josep Pueyo" w:date="2023-09-15T10:35:00Z">
            <w:rPr/>
          </w:rPrChange>
        </w:rPr>
      </w:pPr>
      <w:r w:rsidRPr="00DE1F40">
        <w:rPr>
          <w:lang w:val="en-US"/>
          <w:rPrChange w:id="3092" w:author="Josep Pueyo" w:date="2023-09-15T10:35:00Z">
            <w:rPr/>
          </w:rPrChange>
        </w:rPr>
        <w:t xml:space="preserve">  </w:t>
      </w:r>
    </w:p>
    <w:p w14:paraId="220F6E63" w14:textId="77777777" w:rsidR="008D1567" w:rsidRPr="00DE1F40" w:rsidRDefault="00000000">
      <w:pPr>
        <w:pStyle w:val="HTMLPreformatted"/>
        <w:divId w:val="1474175990"/>
        <w:rPr>
          <w:lang w:val="en-US"/>
          <w:rPrChange w:id="3093" w:author="Josep Pueyo" w:date="2023-09-15T10:35:00Z">
            <w:rPr/>
          </w:rPrChange>
        </w:rPr>
      </w:pPr>
      <w:r w:rsidRPr="00DE1F40">
        <w:rPr>
          <w:lang w:val="en-US"/>
          <w:rPrChange w:id="3094" w:author="Josep Pueyo" w:date="2023-09-15T10:35:00Z">
            <w:rPr/>
          </w:rPrChange>
        </w:rPr>
        <w:t xml:space="preserve">                        </w:t>
      </w:r>
      <w:proofErr w:type="gramStart"/>
      <w:r w:rsidRPr="00DE1F40">
        <w:rPr>
          <w:color w:val="000000"/>
          <w:sz w:val="23"/>
          <w:szCs w:val="23"/>
          <w:lang w:val="en-US"/>
          <w:rPrChange w:id="3095" w:author="Josep Pueyo" w:date="2023-09-15T10:35:00Z">
            <w:rPr>
              <w:color w:val="000000"/>
              <w:sz w:val="23"/>
              <w:szCs w:val="23"/>
            </w:rPr>
          </w:rPrChange>
        </w:rPr>
        <w:t>labs(</w:t>
      </w:r>
      <w:proofErr w:type="gramEnd"/>
    </w:p>
    <w:p w14:paraId="450A9F83" w14:textId="77777777" w:rsidR="008D1567" w:rsidRPr="00DE1F40" w:rsidRDefault="00000000">
      <w:pPr>
        <w:pStyle w:val="HTMLPreformatted"/>
        <w:divId w:val="1474175990"/>
        <w:rPr>
          <w:lang w:val="en-US"/>
          <w:rPrChange w:id="3096" w:author="Josep Pueyo" w:date="2023-09-15T10:35:00Z">
            <w:rPr/>
          </w:rPrChange>
        </w:rPr>
      </w:pPr>
      <w:r w:rsidRPr="00DE1F40">
        <w:rPr>
          <w:lang w:val="en-US"/>
          <w:rPrChange w:id="3097" w:author="Josep Pueyo" w:date="2023-09-15T10:35:00Z">
            <w:rPr/>
          </w:rPrChange>
        </w:rPr>
        <w:t xml:space="preserve">                        </w:t>
      </w:r>
      <w:r w:rsidRPr="00DE1F40">
        <w:rPr>
          <w:color w:val="C4A100"/>
          <w:sz w:val="23"/>
          <w:szCs w:val="23"/>
          <w:lang w:val="en-US"/>
          <w:rPrChange w:id="3098" w:author="Josep Pueyo" w:date="2023-09-15T10:35:00Z">
            <w:rPr>
              <w:color w:val="C4A100"/>
              <w:sz w:val="23"/>
              <w:szCs w:val="23"/>
            </w:rPr>
          </w:rPrChange>
        </w:rPr>
        <w:t>fill=</w:t>
      </w:r>
    </w:p>
    <w:p w14:paraId="43962C5F" w14:textId="77777777" w:rsidR="008D1567" w:rsidRPr="00DE1F40" w:rsidRDefault="00000000">
      <w:pPr>
        <w:pStyle w:val="HTMLPreformatted"/>
        <w:divId w:val="1474175990"/>
        <w:rPr>
          <w:lang w:val="en-US"/>
          <w:rPrChange w:id="3099" w:author="Josep Pueyo" w:date="2023-09-15T10:35:00Z">
            <w:rPr/>
          </w:rPrChange>
        </w:rPr>
      </w:pPr>
      <w:r w:rsidRPr="00DE1F40">
        <w:rPr>
          <w:lang w:val="en-US"/>
          <w:rPrChange w:id="3100" w:author="Josep Pueyo" w:date="2023-09-15T10:35:00Z">
            <w:rPr/>
          </w:rPrChange>
        </w:rPr>
        <w:t xml:space="preserve">                        </w:t>
      </w:r>
      <w:r w:rsidRPr="00DE1F40">
        <w:rPr>
          <w:color w:val="2F7404"/>
          <w:sz w:val="23"/>
          <w:szCs w:val="23"/>
          <w:lang w:val="en-US"/>
          <w:rPrChange w:id="3101" w:author="Josep Pueyo" w:date="2023-09-15T10:35:00Z">
            <w:rPr>
              <w:color w:val="2F7404"/>
              <w:sz w:val="23"/>
              <w:szCs w:val="23"/>
            </w:rPr>
          </w:rPrChange>
        </w:rPr>
        <w:t>"Scenario"</w:t>
      </w:r>
      <w:r w:rsidRPr="00DE1F40">
        <w:rPr>
          <w:lang w:val="en-US"/>
          <w:rPrChange w:id="3102" w:author="Josep Pueyo" w:date="2023-09-15T10:35:00Z">
            <w:rPr/>
          </w:rPrChange>
        </w:rPr>
        <w:t xml:space="preserve">, </w:t>
      </w:r>
    </w:p>
    <w:p w14:paraId="733112CC" w14:textId="77777777" w:rsidR="008D1567" w:rsidRPr="00DE1F40" w:rsidRDefault="00000000">
      <w:pPr>
        <w:pStyle w:val="HTMLPreformatted"/>
        <w:divId w:val="1474175990"/>
        <w:rPr>
          <w:lang w:val="en-US"/>
          <w:rPrChange w:id="3103" w:author="Josep Pueyo" w:date="2023-09-15T10:35:00Z">
            <w:rPr/>
          </w:rPrChange>
        </w:rPr>
      </w:pPr>
      <w:r w:rsidRPr="00DE1F40">
        <w:rPr>
          <w:lang w:val="en-US"/>
          <w:rPrChange w:id="3104" w:author="Josep Pueyo" w:date="2023-09-15T10:35:00Z">
            <w:rPr/>
          </w:rPrChange>
        </w:rPr>
        <w:t xml:space="preserve">                        </w:t>
      </w:r>
      <w:r w:rsidRPr="00DE1F40">
        <w:rPr>
          <w:color w:val="C4A100"/>
          <w:sz w:val="23"/>
          <w:szCs w:val="23"/>
          <w:lang w:val="en-US"/>
          <w:rPrChange w:id="3105" w:author="Josep Pueyo" w:date="2023-09-15T10:35:00Z">
            <w:rPr>
              <w:color w:val="C4A100"/>
              <w:sz w:val="23"/>
              <w:szCs w:val="23"/>
            </w:rPr>
          </w:rPrChange>
        </w:rPr>
        <w:t>x=</w:t>
      </w:r>
      <w:r w:rsidRPr="00DE1F40">
        <w:rPr>
          <w:lang w:val="en-US"/>
          <w:rPrChange w:id="3106" w:author="Josep Pueyo" w:date="2023-09-15T10:35:00Z">
            <w:rPr/>
          </w:rPrChange>
        </w:rPr>
        <w:t xml:space="preserve"> </w:t>
      </w:r>
    </w:p>
    <w:p w14:paraId="3CAB1797" w14:textId="77777777" w:rsidR="008D1567" w:rsidRPr="00DE1F40" w:rsidRDefault="00000000">
      <w:pPr>
        <w:pStyle w:val="HTMLPreformatted"/>
        <w:divId w:val="1474175990"/>
        <w:rPr>
          <w:lang w:val="en-US"/>
          <w:rPrChange w:id="3107" w:author="Josep Pueyo" w:date="2023-09-15T10:35:00Z">
            <w:rPr/>
          </w:rPrChange>
        </w:rPr>
      </w:pPr>
      <w:r w:rsidRPr="00DE1F40">
        <w:rPr>
          <w:lang w:val="en-US"/>
          <w:rPrChange w:id="3108" w:author="Josep Pueyo" w:date="2023-09-15T10:35:00Z">
            <w:rPr/>
          </w:rPrChange>
        </w:rPr>
        <w:t xml:space="preserve">                        </w:t>
      </w:r>
      <w:r w:rsidRPr="00DE1F40">
        <w:rPr>
          <w:color w:val="2F7404"/>
          <w:sz w:val="23"/>
          <w:szCs w:val="23"/>
          <w:lang w:val="en-US"/>
          <w:rPrChange w:id="3109" w:author="Josep Pueyo" w:date="2023-09-15T10:35:00Z">
            <w:rPr>
              <w:color w:val="2F7404"/>
              <w:sz w:val="23"/>
              <w:szCs w:val="23"/>
            </w:rPr>
          </w:rPrChange>
        </w:rPr>
        <w:t>"Scenario"</w:t>
      </w:r>
    </w:p>
    <w:p w14:paraId="0AB4E2E3" w14:textId="77777777" w:rsidR="008D1567" w:rsidRPr="00DE1F40" w:rsidRDefault="00000000">
      <w:pPr>
        <w:pStyle w:val="HTMLPreformatted"/>
        <w:divId w:val="1474175990"/>
        <w:rPr>
          <w:lang w:val="en-US"/>
          <w:rPrChange w:id="3110" w:author="Josep Pueyo" w:date="2023-09-15T10:35:00Z">
            <w:rPr/>
          </w:rPrChange>
        </w:rPr>
      </w:pPr>
      <w:r w:rsidRPr="00DE1F40">
        <w:rPr>
          <w:lang w:val="en-US"/>
          <w:rPrChange w:id="3111" w:author="Josep Pueyo" w:date="2023-09-15T10:35:00Z">
            <w:rPr/>
          </w:rPrChange>
        </w:rPr>
        <w:t xml:space="preserve">                        </w:t>
      </w:r>
      <w:r w:rsidRPr="00DE1F40">
        <w:rPr>
          <w:color w:val="000000"/>
          <w:sz w:val="23"/>
          <w:szCs w:val="23"/>
          <w:lang w:val="en-US"/>
          <w:rPrChange w:id="3112" w:author="Josep Pueyo" w:date="2023-09-15T10:35:00Z">
            <w:rPr>
              <w:color w:val="000000"/>
              <w:sz w:val="23"/>
              <w:szCs w:val="23"/>
            </w:rPr>
          </w:rPrChange>
        </w:rPr>
        <w:t>,</w:t>
      </w:r>
      <w:r w:rsidRPr="00DE1F40">
        <w:rPr>
          <w:lang w:val="en-US"/>
          <w:rPrChange w:id="3113" w:author="Josep Pueyo" w:date="2023-09-15T10:35:00Z">
            <w:rPr/>
          </w:rPrChange>
        </w:rPr>
        <w:t xml:space="preserve"> </w:t>
      </w:r>
    </w:p>
    <w:p w14:paraId="5870C893" w14:textId="77777777" w:rsidR="008D1567" w:rsidRPr="00DE1F40" w:rsidRDefault="00000000">
      <w:pPr>
        <w:pStyle w:val="HTMLPreformatted"/>
        <w:divId w:val="1474175990"/>
        <w:rPr>
          <w:lang w:val="en-US"/>
          <w:rPrChange w:id="3114" w:author="Josep Pueyo" w:date="2023-09-15T10:35:00Z">
            <w:rPr/>
          </w:rPrChange>
        </w:rPr>
      </w:pPr>
      <w:r w:rsidRPr="00DE1F40">
        <w:rPr>
          <w:lang w:val="en-US"/>
          <w:rPrChange w:id="3115" w:author="Josep Pueyo" w:date="2023-09-15T10:35:00Z">
            <w:rPr/>
          </w:rPrChange>
        </w:rPr>
        <w:t xml:space="preserve">                        </w:t>
      </w:r>
      <w:r w:rsidRPr="00DE1F40">
        <w:rPr>
          <w:color w:val="C4A100"/>
          <w:sz w:val="23"/>
          <w:szCs w:val="23"/>
          <w:lang w:val="en-US"/>
          <w:rPrChange w:id="3116" w:author="Josep Pueyo" w:date="2023-09-15T10:35:00Z">
            <w:rPr>
              <w:color w:val="C4A100"/>
              <w:sz w:val="23"/>
              <w:szCs w:val="23"/>
            </w:rPr>
          </w:rPrChange>
        </w:rPr>
        <w:t>y=</w:t>
      </w:r>
    </w:p>
    <w:p w14:paraId="79CB8C63" w14:textId="77777777" w:rsidR="008D1567" w:rsidRPr="00DE1F40" w:rsidRDefault="00000000">
      <w:pPr>
        <w:pStyle w:val="HTMLPreformatted"/>
        <w:divId w:val="1474175990"/>
        <w:rPr>
          <w:lang w:val="en-US"/>
          <w:rPrChange w:id="3117" w:author="Josep Pueyo" w:date="2023-09-15T10:35:00Z">
            <w:rPr/>
          </w:rPrChange>
        </w:rPr>
      </w:pPr>
      <w:r w:rsidRPr="00DE1F40">
        <w:rPr>
          <w:lang w:val="en-US"/>
          <w:rPrChange w:id="3118" w:author="Josep Pueyo" w:date="2023-09-15T10:35:00Z">
            <w:rPr/>
          </w:rPrChange>
        </w:rPr>
        <w:t xml:space="preserve">                        </w:t>
      </w:r>
      <w:r w:rsidRPr="00DE1F40">
        <w:rPr>
          <w:color w:val="2F7404"/>
          <w:sz w:val="23"/>
          <w:szCs w:val="23"/>
          <w:lang w:val="en-US"/>
          <w:rPrChange w:id="3119" w:author="Josep Pueyo" w:date="2023-09-15T10:35:00Z">
            <w:rPr>
              <w:color w:val="2F7404"/>
              <w:sz w:val="23"/>
              <w:szCs w:val="23"/>
            </w:rPr>
          </w:rPrChange>
        </w:rPr>
        <w:t>"Distance from residences</w:t>
      </w:r>
      <w:r w:rsidRPr="00DE1F40">
        <w:rPr>
          <w:lang w:val="en-US"/>
          <w:rPrChange w:id="3120" w:author="Josep Pueyo" w:date="2023-09-15T10:35:00Z">
            <w:rPr/>
          </w:rPrChange>
        </w:rPr>
        <w:t xml:space="preserve"> </w:t>
      </w:r>
    </w:p>
    <w:p w14:paraId="10D59BC4" w14:textId="77777777" w:rsidR="008D1567" w:rsidRPr="00DE1F40" w:rsidRDefault="00000000">
      <w:pPr>
        <w:pStyle w:val="HTMLPreformatted"/>
        <w:divId w:val="1474175990"/>
        <w:rPr>
          <w:lang w:val="en-US"/>
          <w:rPrChange w:id="3121" w:author="Josep Pueyo" w:date="2023-09-15T10:35:00Z">
            <w:rPr/>
          </w:rPrChange>
        </w:rPr>
      </w:pPr>
      <w:r w:rsidRPr="00DE1F40">
        <w:rPr>
          <w:lang w:val="en-US"/>
          <w:rPrChange w:id="3122" w:author="Josep Pueyo" w:date="2023-09-15T10:35:00Z">
            <w:rPr/>
          </w:rPrChange>
        </w:rPr>
        <w:t xml:space="preserve">                        </w:t>
      </w:r>
      <w:r w:rsidRPr="00DE1F40">
        <w:rPr>
          <w:color w:val="000000"/>
          <w:sz w:val="23"/>
          <w:szCs w:val="23"/>
          <w:lang w:val="en-US"/>
          <w:rPrChange w:id="3123" w:author="Josep Pueyo" w:date="2023-09-15T10:35:00Z">
            <w:rPr>
              <w:color w:val="000000"/>
              <w:sz w:val="23"/>
              <w:szCs w:val="23"/>
            </w:rPr>
          </w:rPrChange>
        </w:rPr>
        <w:t>\n</w:t>
      </w:r>
    </w:p>
    <w:p w14:paraId="6DC573F5" w14:textId="77777777" w:rsidR="008D1567" w:rsidRPr="00DE1F40" w:rsidRDefault="00000000">
      <w:pPr>
        <w:pStyle w:val="HTMLPreformatted"/>
        <w:divId w:val="1474175990"/>
        <w:rPr>
          <w:lang w:val="en-US"/>
          <w:rPrChange w:id="3124" w:author="Josep Pueyo" w:date="2023-09-15T10:35:00Z">
            <w:rPr/>
          </w:rPrChange>
        </w:rPr>
      </w:pPr>
      <w:r w:rsidRPr="00DE1F40">
        <w:rPr>
          <w:lang w:val="en-US"/>
          <w:rPrChange w:id="3125" w:author="Josep Pueyo" w:date="2023-09-15T10:35:00Z">
            <w:rPr/>
          </w:rPrChange>
        </w:rPr>
        <w:t xml:space="preserve">                        </w:t>
      </w:r>
      <w:r w:rsidRPr="00DE1F40">
        <w:rPr>
          <w:color w:val="2F7404"/>
          <w:sz w:val="23"/>
          <w:szCs w:val="23"/>
          <w:lang w:val="en-US"/>
          <w:rPrChange w:id="3126" w:author="Josep Pueyo" w:date="2023-09-15T10:35:00Z">
            <w:rPr>
              <w:color w:val="2F7404"/>
              <w:sz w:val="23"/>
              <w:szCs w:val="23"/>
            </w:rPr>
          </w:rPrChange>
        </w:rPr>
        <w:t>to public green areas (m)"</w:t>
      </w:r>
    </w:p>
    <w:p w14:paraId="4AFE8254" w14:textId="77777777" w:rsidR="008D1567" w:rsidRPr="00DE1F40" w:rsidRDefault="00000000">
      <w:pPr>
        <w:pStyle w:val="HTMLPreformatted"/>
        <w:divId w:val="1474175990"/>
        <w:rPr>
          <w:lang w:val="en-US"/>
          <w:rPrChange w:id="3127" w:author="Josep Pueyo" w:date="2023-09-15T10:35:00Z">
            <w:rPr/>
          </w:rPrChange>
        </w:rPr>
      </w:pPr>
      <w:r w:rsidRPr="00DE1F40">
        <w:rPr>
          <w:lang w:val="en-US"/>
          <w:rPrChange w:id="3128" w:author="Josep Pueyo" w:date="2023-09-15T10:35:00Z">
            <w:rPr/>
          </w:rPrChange>
        </w:rPr>
        <w:t xml:space="preserve">                        </w:t>
      </w:r>
      <w:r w:rsidRPr="00DE1F40">
        <w:rPr>
          <w:color w:val="000000"/>
          <w:sz w:val="23"/>
          <w:szCs w:val="23"/>
          <w:lang w:val="en-US"/>
          <w:rPrChange w:id="3129" w:author="Josep Pueyo" w:date="2023-09-15T10:35:00Z">
            <w:rPr>
              <w:color w:val="000000"/>
              <w:sz w:val="23"/>
              <w:szCs w:val="23"/>
            </w:rPr>
          </w:rPrChange>
        </w:rPr>
        <w:t>)</w:t>
      </w:r>
    </w:p>
    <w:p w14:paraId="20DAA1F7" w14:textId="77777777" w:rsidR="008D1567" w:rsidRPr="00DE1F40" w:rsidRDefault="00000000">
      <w:pPr>
        <w:pStyle w:val="HTMLPreformatted"/>
        <w:divId w:val="1474175990"/>
        <w:rPr>
          <w:lang w:val="en-US"/>
          <w:rPrChange w:id="3130" w:author="Josep Pueyo" w:date="2023-09-15T10:35:00Z">
            <w:rPr/>
          </w:rPrChange>
        </w:rPr>
      </w:pPr>
      <w:r w:rsidRPr="00DE1F40">
        <w:rPr>
          <w:lang w:val="en-US"/>
          <w:rPrChange w:id="3131" w:author="Josep Pueyo" w:date="2023-09-15T10:35:00Z">
            <w:rPr/>
          </w:rPrChange>
        </w:rPr>
        <w:t xml:space="preserve">                    </w:t>
      </w:r>
    </w:p>
    <w:p w14:paraId="7E844536" w14:textId="77777777" w:rsidR="008D1567" w:rsidRPr="00DE1F40" w:rsidRDefault="00000000">
      <w:pPr>
        <w:divId w:val="1986426460"/>
        <w:rPr>
          <w:rFonts w:eastAsia="Times New Roman"/>
        </w:rPr>
      </w:pPr>
      <w:r w:rsidRPr="00DE1F40">
        <w:rPr>
          <w:rFonts w:eastAsia="Times New Roman"/>
          <w:noProof/>
          <w:color w:val="0000FF"/>
        </w:rPr>
        <w:drawing>
          <wp:inline distT="0" distB="0" distL="0" distR="0" wp14:anchorId="381DDFE4" wp14:editId="6D22F8FB">
            <wp:extent cx="1428750" cy="1428750"/>
            <wp:effectExtent l="0" t="0" r="0" b="0"/>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3602992" w14:textId="77777777" w:rsidR="008D1567" w:rsidRDefault="00000000">
      <w:pPr>
        <w:pStyle w:val="Heading3"/>
        <w:divId w:val="1165173312"/>
        <w:rPr>
          <w:ins w:id="3132" w:author="Josep Pueyo" w:date="2023-09-15T11:29:00Z"/>
          <w:rFonts w:eastAsia="Times New Roman"/>
        </w:rPr>
      </w:pPr>
      <w:r w:rsidRPr="00DE1F40">
        <w:rPr>
          <w:rFonts w:eastAsia="Times New Roman"/>
        </w:rPr>
        <w:t xml:space="preserve">Figure 3. Comparison </w:t>
      </w:r>
      <w:proofErr w:type="gramStart"/>
      <w:r w:rsidRPr="00DE1F40">
        <w:rPr>
          <w:rFonts w:eastAsia="Times New Roman"/>
        </w:rPr>
        <w:t>among</w:t>
      </w:r>
      <w:proofErr w:type="gramEnd"/>
      <w:r w:rsidRPr="00DE1F40">
        <w:rPr>
          <w:rFonts w:eastAsia="Times New Roman"/>
        </w:rPr>
        <w:t xml:space="preserve"> scenarios of the distances to each </w:t>
      </w:r>
      <w:proofErr w:type="gramStart"/>
      <w:r w:rsidRPr="00DE1F40">
        <w:rPr>
          <w:rFonts w:eastAsia="Times New Roman"/>
        </w:rPr>
        <w:t>residences</w:t>
      </w:r>
      <w:proofErr w:type="gramEnd"/>
      <w:r w:rsidRPr="00DE1F40">
        <w:rPr>
          <w:rFonts w:eastAsia="Times New Roman"/>
        </w:rPr>
        <w:t xml:space="preserve"> to its closest public green area.</w:t>
      </w:r>
    </w:p>
    <w:p w14:paraId="1B82470E" w14:textId="78F82D54" w:rsidR="005E49D6" w:rsidRPr="005E49D6" w:rsidRDefault="005E49D6">
      <w:pPr>
        <w:divId w:val="1165173312"/>
        <w:rPr>
          <w:rPrChange w:id="3133" w:author="Josep Pueyo" w:date="2023-09-15T11:29:00Z">
            <w:rPr>
              <w:rFonts w:eastAsia="Times New Roman"/>
            </w:rPr>
          </w:rPrChange>
        </w:rPr>
        <w:pPrChange w:id="3134" w:author="Josep Pueyo" w:date="2023-09-15T11:29:00Z">
          <w:pPr>
            <w:pStyle w:val="Heading3"/>
            <w:divId w:val="1165173312"/>
          </w:pPr>
        </w:pPrChange>
      </w:pPr>
      <w:bookmarkStart w:id="3135" w:name="_Hlk145670531"/>
      <w:ins w:id="3136" w:author="Josep Pueyo" w:date="2023-09-15T11:29:00Z">
        <w:r>
          <w:t>This indicator can b</w:t>
        </w:r>
      </w:ins>
      <w:ins w:id="3137" w:author="Josep Pueyo" w:date="2023-09-15T11:30:00Z">
        <w:r>
          <w:t xml:space="preserve">e used to explore the </w:t>
        </w:r>
        <w:proofErr w:type="spellStart"/>
        <w:r>
          <w:t>fullfilment</w:t>
        </w:r>
        <w:proofErr w:type="spellEnd"/>
        <w:r>
          <w:t xml:space="preserve"> of W</w:t>
        </w:r>
      </w:ins>
      <w:ins w:id="3138" w:author="Josep Pueyo" w:date="2023-09-15T11:31:00Z">
        <w:r>
          <w:t>HO recommendations</w:t>
        </w:r>
      </w:ins>
      <w:ins w:id="3139" w:author="Josep Pueyo" w:date="2023-09-15T11:32:00Z">
        <w:r>
          <w:t xml:space="preserve">, which recommend that all citizens should have a green area larger than 0,5 ha closer than 300 </w:t>
        </w:r>
        <w:proofErr w:type="spellStart"/>
        <w:r>
          <w:t>metres</w:t>
        </w:r>
        <w:proofErr w:type="spellEnd"/>
        <w:r>
          <w:t xml:space="preserve"> </w:t>
        </w:r>
      </w:ins>
      <w:customXmlInsRangeStart w:id="3140" w:author="Josep Pueyo" w:date="2023-09-15T11:33:00Z"/>
      <w:sdt>
        <w:sdtPr>
          <w:rPr>
            <w:color w:val="000000"/>
          </w:rPr>
          <w:tag w:val="MENDELEY_CITATION_v3_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"/>
          <w:id w:val="1617410463"/>
          <w:placeholder>
            <w:docPart w:val="DefaultPlaceholder_-1854013440"/>
          </w:placeholder>
        </w:sdtPr>
        <w:sdtContent>
          <w:customXmlInsRangeEnd w:id="3140"/>
          <w:ins w:id="3141" w:author="Josep Pueyo" w:date="2023-09-15T15:20:00Z">
            <w:r w:rsidR="00F0474C" w:rsidRPr="00F0474C">
              <w:rPr>
                <w:color w:val="000000"/>
              </w:rPr>
              <w:t>(WHO, 2017)</w:t>
            </w:r>
          </w:ins>
          <w:customXmlInsRangeStart w:id="3142" w:author="Josep Pueyo" w:date="2023-09-15T11:33:00Z"/>
        </w:sdtContent>
      </w:sdt>
      <w:customXmlInsRangeEnd w:id="3142"/>
      <w:ins w:id="3143" w:author="Josep Pueyo" w:date="2023-09-15T11:31:00Z">
        <w:r>
          <w:t>.</w:t>
        </w:r>
      </w:ins>
      <w:ins w:id="3144" w:author="Josep Pueyo" w:date="2023-09-15T11:32:00Z">
        <w:r>
          <w:t xml:space="preserve"> </w:t>
        </w:r>
      </w:ins>
      <w:ins w:id="3145" w:author="Josep Pueyo" w:date="2023-09-15T11:31:00Z">
        <w:r>
          <w:t xml:space="preserve"> </w:t>
        </w:r>
      </w:ins>
      <w:ins w:id="3146" w:author="Josep Pueyo" w:date="2023-09-15T11:33:00Z">
        <w:r>
          <w:t xml:space="preserve">This can be achieved by adjusting the argument </w:t>
        </w:r>
        <w:proofErr w:type="spellStart"/>
        <w:r w:rsidRPr="005E49D6">
          <w:rPr>
            <w:rStyle w:val="HTMLTypewriter"/>
            <w:lang w:eastAsia="ca-ES"/>
            <w:rPrChange w:id="3147" w:author="Josep Pueyo" w:date="2023-09-15T11:33:00Z">
              <w:rPr>
                <w:b w:val="0"/>
                <w:bCs w:val="0"/>
              </w:rPr>
            </w:rPrChange>
          </w:rPr>
          <w:t>min_area</w:t>
        </w:r>
        <w:proofErr w:type="spellEnd"/>
        <w:r>
          <w:t xml:space="preserve"> </w:t>
        </w:r>
      </w:ins>
      <w:ins w:id="3148" w:author="Josep Pueyo" w:date="2023-09-15T11:34:00Z">
        <w:r>
          <w:t xml:space="preserve">used </w:t>
        </w:r>
      </w:ins>
      <w:ins w:id="3149" w:author="Josep Pueyo" w:date="2023-09-15T11:33:00Z">
        <w:r>
          <w:t>to calculate the indicator</w:t>
        </w:r>
      </w:ins>
      <w:ins w:id="3150" w:author="Josep Pueyo" w:date="2023-09-15T11:34:00Z">
        <w:r>
          <w:t xml:space="preserve"> that filters all the green areas smaller than the value provided to the argument</w:t>
        </w:r>
      </w:ins>
      <w:ins w:id="3151" w:author="Josep Pueyo" w:date="2023-09-15T11:33:00Z">
        <w:r>
          <w:t>.</w:t>
        </w:r>
      </w:ins>
    </w:p>
    <w:bookmarkEnd w:id="3135"/>
    <w:p w14:paraId="0B2790BF" w14:textId="77777777" w:rsidR="008D1567" w:rsidRPr="00DE1F40" w:rsidRDefault="00000000">
      <w:pPr>
        <w:pStyle w:val="NormalWeb"/>
        <w:divId w:val="1474175990"/>
        <w:rPr>
          <w:lang w:val="en-US"/>
          <w:rPrChange w:id="3152" w:author="Josep Pueyo" w:date="2023-09-15T10:35:00Z">
            <w:rPr/>
          </w:rPrChange>
        </w:rPr>
      </w:pPr>
      <w:r w:rsidRPr="00DE1F40">
        <w:rPr>
          <w:lang w:val="en-US"/>
          <w:rPrChange w:id="3153" w:author="Josep Pueyo" w:date="2023-09-15T10:35:00Z">
            <w:rPr/>
          </w:rPrChange>
        </w:rPr>
        <w:t xml:space="preserve">Code snippet 14: Estimation of NO </w:t>
      </w:r>
      <w:r w:rsidRPr="00DE1F40">
        <w:rPr>
          <w:vertAlign w:val="subscript"/>
          <w:lang w:val="en-US"/>
          <w:rPrChange w:id="3154" w:author="Josep Pueyo" w:date="2023-09-15T10:35:00Z">
            <w:rPr>
              <w:vertAlign w:val="subscript"/>
            </w:rPr>
          </w:rPrChange>
        </w:rPr>
        <w:t>2</w:t>
      </w:r>
      <w:r w:rsidRPr="00DE1F40">
        <w:rPr>
          <w:lang w:val="en-US"/>
          <w:rPrChange w:id="3155" w:author="Josep Pueyo" w:date="2023-09-15T10:35:00Z">
            <w:rPr/>
          </w:rPrChange>
        </w:rPr>
        <w:t xml:space="preserve"> sequestration in all three scenarios</w:t>
      </w:r>
    </w:p>
    <w:p w14:paraId="07E8A68A" w14:textId="77777777" w:rsidR="008D1567" w:rsidRPr="00DE1F40" w:rsidRDefault="008D1567">
      <w:pPr>
        <w:pStyle w:val="HTMLPreformatted"/>
        <w:divId w:val="1474175990"/>
        <w:rPr>
          <w:lang w:val="en-US"/>
          <w:rPrChange w:id="3156" w:author="Josep Pueyo" w:date="2023-09-15T10:35:00Z">
            <w:rPr/>
          </w:rPrChange>
        </w:rPr>
      </w:pPr>
    </w:p>
    <w:p w14:paraId="0349A3A0" w14:textId="77777777" w:rsidR="008D1567" w:rsidRPr="00DE1F40" w:rsidRDefault="00000000">
      <w:pPr>
        <w:pStyle w:val="HTMLPreformatted"/>
        <w:divId w:val="1474175990"/>
        <w:rPr>
          <w:lang w:val="en-US"/>
          <w:rPrChange w:id="3157" w:author="Josep Pueyo" w:date="2023-09-15T10:35:00Z">
            <w:rPr/>
          </w:rPrChange>
        </w:rPr>
      </w:pPr>
      <w:r w:rsidRPr="00DE1F40">
        <w:rPr>
          <w:lang w:val="en-US"/>
          <w:rPrChange w:id="3158" w:author="Josep Pueyo" w:date="2023-09-15T10:35:00Z">
            <w:rPr/>
          </w:rPrChange>
        </w:rPr>
        <w:t xml:space="preserve">                        </w:t>
      </w:r>
      <w:proofErr w:type="spellStart"/>
      <w:r w:rsidRPr="00DE1F40">
        <w:rPr>
          <w:color w:val="000000"/>
          <w:sz w:val="23"/>
          <w:szCs w:val="23"/>
          <w:lang w:val="en-US"/>
          <w:rPrChange w:id="3159" w:author="Josep Pueyo" w:date="2023-09-15T10:35:00Z">
            <w:rPr>
              <w:color w:val="000000"/>
              <w:sz w:val="23"/>
              <w:szCs w:val="23"/>
            </w:rPr>
          </w:rPrChange>
        </w:rPr>
        <w:t>map_</w:t>
      </w:r>
      <w:proofErr w:type="gramStart"/>
      <w:r w:rsidRPr="00DE1F40">
        <w:rPr>
          <w:color w:val="000000"/>
          <w:sz w:val="23"/>
          <w:szCs w:val="23"/>
          <w:lang w:val="en-US"/>
          <w:rPrChange w:id="3160" w:author="Josep Pueyo" w:date="2023-09-15T10:35:00Z">
            <w:rPr>
              <w:color w:val="000000"/>
              <w:sz w:val="23"/>
              <w:szCs w:val="23"/>
            </w:rPr>
          </w:rPrChange>
        </w:rPr>
        <w:t>dfr</w:t>
      </w:r>
      <w:proofErr w:type="spellEnd"/>
      <w:r w:rsidRPr="00DE1F40">
        <w:rPr>
          <w:color w:val="000000"/>
          <w:sz w:val="23"/>
          <w:szCs w:val="23"/>
          <w:lang w:val="en-US"/>
          <w:rPrChange w:id="3161" w:author="Josep Pueyo" w:date="2023-09-15T10:35:00Z">
            <w:rPr>
              <w:color w:val="000000"/>
              <w:sz w:val="23"/>
              <w:szCs w:val="23"/>
            </w:rPr>
          </w:rPrChange>
        </w:rPr>
        <w:t>(</w:t>
      </w:r>
      <w:proofErr w:type="gramEnd"/>
      <w:r w:rsidRPr="00DE1F40">
        <w:rPr>
          <w:color w:val="000000"/>
          <w:sz w:val="23"/>
          <w:szCs w:val="23"/>
          <w:lang w:val="en-US"/>
          <w:rPrChange w:id="3162" w:author="Josep Pueyo" w:date="2023-09-15T10:35:00Z">
            <w:rPr>
              <w:color w:val="000000"/>
              <w:sz w:val="23"/>
              <w:szCs w:val="23"/>
            </w:rPr>
          </w:rPrChange>
        </w:rPr>
        <w:t>scenarios, no2_seq,</w:t>
      </w:r>
      <w:r w:rsidRPr="00DE1F40">
        <w:rPr>
          <w:lang w:val="en-US"/>
          <w:rPrChange w:id="3163" w:author="Josep Pueyo" w:date="2023-09-15T10:35:00Z">
            <w:rPr/>
          </w:rPrChange>
        </w:rPr>
        <w:t xml:space="preserve"> </w:t>
      </w:r>
    </w:p>
    <w:p w14:paraId="3B16DA09" w14:textId="77777777" w:rsidR="008D1567" w:rsidRPr="00DE1F40" w:rsidRDefault="00000000">
      <w:pPr>
        <w:pStyle w:val="HTMLPreformatted"/>
        <w:divId w:val="1474175990"/>
        <w:rPr>
          <w:lang w:val="en-US"/>
          <w:rPrChange w:id="3164" w:author="Josep Pueyo" w:date="2023-09-15T10:35:00Z">
            <w:rPr/>
          </w:rPrChange>
        </w:rPr>
      </w:pPr>
      <w:r w:rsidRPr="00DE1F40">
        <w:rPr>
          <w:lang w:val="en-US"/>
          <w:rPrChange w:id="3165" w:author="Josep Pueyo" w:date="2023-09-15T10:35:00Z">
            <w:rPr/>
          </w:rPrChange>
        </w:rPr>
        <w:t xml:space="preserve">                        </w:t>
      </w:r>
      <w:r w:rsidRPr="00DE1F40">
        <w:rPr>
          <w:color w:val="C4A100"/>
          <w:sz w:val="23"/>
          <w:szCs w:val="23"/>
          <w:lang w:val="en-US"/>
          <w:rPrChange w:id="3166" w:author="Josep Pueyo" w:date="2023-09-15T10:35:00Z">
            <w:rPr>
              <w:color w:val="C4A100"/>
              <w:sz w:val="23"/>
              <w:szCs w:val="23"/>
            </w:rPr>
          </w:rPrChange>
        </w:rPr>
        <w:t>.id=</w:t>
      </w:r>
    </w:p>
    <w:p w14:paraId="76B76BDA" w14:textId="77777777" w:rsidR="008D1567" w:rsidRPr="00DE1F40" w:rsidRDefault="00000000">
      <w:pPr>
        <w:pStyle w:val="HTMLPreformatted"/>
        <w:divId w:val="1474175990"/>
        <w:rPr>
          <w:lang w:val="en-US"/>
          <w:rPrChange w:id="3167" w:author="Josep Pueyo" w:date="2023-09-15T10:35:00Z">
            <w:rPr/>
          </w:rPrChange>
        </w:rPr>
      </w:pPr>
      <w:r w:rsidRPr="00DE1F40">
        <w:rPr>
          <w:lang w:val="en-US"/>
          <w:rPrChange w:id="3168" w:author="Josep Pueyo" w:date="2023-09-15T10:35:00Z">
            <w:rPr/>
          </w:rPrChange>
        </w:rPr>
        <w:t xml:space="preserve">                        </w:t>
      </w:r>
      <w:r w:rsidRPr="00DE1F40">
        <w:rPr>
          <w:color w:val="2F7404"/>
          <w:sz w:val="23"/>
          <w:szCs w:val="23"/>
          <w:lang w:val="en-US"/>
          <w:rPrChange w:id="3169" w:author="Josep Pueyo" w:date="2023-09-15T10:35:00Z">
            <w:rPr>
              <w:color w:val="2F7404"/>
              <w:sz w:val="23"/>
              <w:szCs w:val="23"/>
            </w:rPr>
          </w:rPrChange>
        </w:rPr>
        <w:t>"Scenario"</w:t>
      </w:r>
    </w:p>
    <w:p w14:paraId="75B18034" w14:textId="77777777" w:rsidR="008D1567" w:rsidRPr="00DE1F40" w:rsidRDefault="00000000">
      <w:pPr>
        <w:pStyle w:val="HTMLPreformatted"/>
        <w:divId w:val="1474175990"/>
        <w:rPr>
          <w:lang w:val="en-US"/>
          <w:rPrChange w:id="3170" w:author="Josep Pueyo" w:date="2023-09-15T10:35:00Z">
            <w:rPr/>
          </w:rPrChange>
        </w:rPr>
      </w:pPr>
      <w:r w:rsidRPr="00DE1F40">
        <w:rPr>
          <w:lang w:val="en-US"/>
          <w:rPrChange w:id="3171" w:author="Josep Pueyo" w:date="2023-09-15T10:35:00Z">
            <w:rPr/>
          </w:rPrChange>
        </w:rPr>
        <w:t xml:space="preserve">                        </w:t>
      </w:r>
      <w:r w:rsidRPr="00DE1F40">
        <w:rPr>
          <w:color w:val="000000"/>
          <w:sz w:val="23"/>
          <w:szCs w:val="23"/>
          <w:lang w:val="en-US"/>
          <w:rPrChange w:id="3172" w:author="Josep Pueyo" w:date="2023-09-15T10:35:00Z">
            <w:rPr>
              <w:color w:val="000000"/>
              <w:sz w:val="23"/>
              <w:szCs w:val="23"/>
            </w:rPr>
          </w:rPrChange>
        </w:rPr>
        <w:t>) |&gt;</w:t>
      </w:r>
    </w:p>
    <w:p w14:paraId="35904E64" w14:textId="77777777" w:rsidR="008D1567" w:rsidRPr="00DE1F40" w:rsidRDefault="00000000">
      <w:pPr>
        <w:pStyle w:val="HTMLPreformatted"/>
        <w:divId w:val="1474175990"/>
        <w:rPr>
          <w:lang w:val="en-US"/>
          <w:rPrChange w:id="3173" w:author="Josep Pueyo" w:date="2023-09-15T10:35:00Z">
            <w:rPr/>
          </w:rPrChange>
        </w:rPr>
      </w:pPr>
      <w:r w:rsidRPr="00DE1F40">
        <w:rPr>
          <w:lang w:val="en-US"/>
          <w:rPrChange w:id="3174" w:author="Josep Pueyo" w:date="2023-09-15T10:35:00Z">
            <w:rPr/>
          </w:rPrChange>
        </w:rPr>
        <w:t xml:space="preserve">  </w:t>
      </w:r>
    </w:p>
    <w:p w14:paraId="7C1C23C6" w14:textId="77777777" w:rsidR="008D1567" w:rsidRPr="00DE1F40" w:rsidRDefault="00000000">
      <w:pPr>
        <w:pStyle w:val="HTMLPreformatted"/>
        <w:divId w:val="1474175990"/>
        <w:rPr>
          <w:lang w:val="en-US"/>
          <w:rPrChange w:id="3175" w:author="Josep Pueyo" w:date="2023-09-15T10:35:00Z">
            <w:rPr/>
          </w:rPrChange>
        </w:rPr>
      </w:pPr>
      <w:r w:rsidRPr="00DE1F40">
        <w:rPr>
          <w:lang w:val="en-US"/>
          <w:rPrChange w:id="3176" w:author="Josep Pueyo" w:date="2023-09-15T10:35:00Z">
            <w:rPr/>
          </w:rPrChange>
        </w:rPr>
        <w:t xml:space="preserve">                        </w:t>
      </w:r>
      <w:proofErr w:type="spellStart"/>
      <w:proofErr w:type="gramStart"/>
      <w:r w:rsidRPr="00DE1F40">
        <w:rPr>
          <w:color w:val="000000"/>
          <w:sz w:val="23"/>
          <w:szCs w:val="23"/>
          <w:lang w:val="en-US"/>
          <w:rPrChange w:id="3177" w:author="Josep Pueyo" w:date="2023-09-15T10:35:00Z">
            <w:rPr>
              <w:color w:val="000000"/>
              <w:sz w:val="23"/>
              <w:szCs w:val="23"/>
            </w:rPr>
          </w:rPrChange>
        </w:rPr>
        <w:t>kable</w:t>
      </w:r>
      <w:proofErr w:type="spellEnd"/>
      <w:r w:rsidRPr="00DE1F40">
        <w:rPr>
          <w:color w:val="000000"/>
          <w:sz w:val="23"/>
          <w:szCs w:val="23"/>
          <w:lang w:val="en-US"/>
          <w:rPrChange w:id="3178" w:author="Josep Pueyo" w:date="2023-09-15T10:35:00Z">
            <w:rPr>
              <w:color w:val="000000"/>
              <w:sz w:val="23"/>
              <w:szCs w:val="23"/>
            </w:rPr>
          </w:rPrChange>
        </w:rPr>
        <w:t>(</w:t>
      </w:r>
      <w:proofErr w:type="gramEnd"/>
    </w:p>
    <w:p w14:paraId="5E954DC7" w14:textId="77777777" w:rsidR="008D1567" w:rsidRPr="00DE1F40" w:rsidRDefault="00000000">
      <w:pPr>
        <w:pStyle w:val="HTMLPreformatted"/>
        <w:divId w:val="1474175990"/>
        <w:rPr>
          <w:lang w:val="en-US"/>
          <w:rPrChange w:id="3179" w:author="Josep Pueyo" w:date="2023-09-15T10:35:00Z">
            <w:rPr/>
          </w:rPrChange>
        </w:rPr>
      </w:pPr>
      <w:r w:rsidRPr="00DE1F40">
        <w:rPr>
          <w:lang w:val="en-US"/>
          <w:rPrChange w:id="3180" w:author="Josep Pueyo" w:date="2023-09-15T10:35:00Z">
            <w:rPr/>
          </w:rPrChange>
        </w:rPr>
        <w:t xml:space="preserve">                        </w:t>
      </w:r>
      <w:r w:rsidRPr="00DE1F40">
        <w:rPr>
          <w:color w:val="C4A100"/>
          <w:sz w:val="23"/>
          <w:szCs w:val="23"/>
          <w:lang w:val="en-US"/>
          <w:rPrChange w:id="3181" w:author="Josep Pueyo" w:date="2023-09-15T10:35:00Z">
            <w:rPr>
              <w:color w:val="C4A100"/>
              <w:sz w:val="23"/>
              <w:szCs w:val="23"/>
            </w:rPr>
          </w:rPrChange>
        </w:rPr>
        <w:t>caption =</w:t>
      </w:r>
      <w:r w:rsidRPr="00DE1F40">
        <w:rPr>
          <w:lang w:val="en-US"/>
          <w:rPrChange w:id="3182" w:author="Josep Pueyo" w:date="2023-09-15T10:35:00Z">
            <w:rPr/>
          </w:rPrChange>
        </w:rPr>
        <w:t xml:space="preserve"> </w:t>
      </w:r>
    </w:p>
    <w:p w14:paraId="20D5A609" w14:textId="77777777" w:rsidR="008D1567" w:rsidRPr="00DE1F40" w:rsidRDefault="00000000">
      <w:pPr>
        <w:pStyle w:val="HTMLPreformatted"/>
        <w:divId w:val="1474175990"/>
        <w:rPr>
          <w:lang w:val="en-US"/>
          <w:rPrChange w:id="3183" w:author="Josep Pueyo" w:date="2023-09-15T10:35:00Z">
            <w:rPr/>
          </w:rPrChange>
        </w:rPr>
      </w:pPr>
      <w:r w:rsidRPr="00DE1F40">
        <w:rPr>
          <w:lang w:val="en-US"/>
          <w:rPrChange w:id="3184" w:author="Josep Pueyo" w:date="2023-09-15T10:35:00Z">
            <w:rPr/>
          </w:rPrChange>
        </w:rPr>
        <w:t xml:space="preserve">                        </w:t>
      </w:r>
      <w:r w:rsidRPr="00DE1F40">
        <w:rPr>
          <w:color w:val="2F7404"/>
          <w:sz w:val="23"/>
          <w:szCs w:val="23"/>
          <w:lang w:val="en-US"/>
          <w:rPrChange w:id="3185" w:author="Josep Pueyo" w:date="2023-09-15T10:35:00Z">
            <w:rPr>
              <w:color w:val="2F7404"/>
              <w:sz w:val="23"/>
              <w:szCs w:val="23"/>
            </w:rPr>
          </w:rPrChange>
        </w:rPr>
        <w:t>"Sequestration of nitrogen dioxide in each scenario"</w:t>
      </w:r>
    </w:p>
    <w:p w14:paraId="3F4F5979" w14:textId="77777777" w:rsidR="008D1567" w:rsidRPr="00DE1F40" w:rsidRDefault="00000000">
      <w:pPr>
        <w:pStyle w:val="HTMLPreformatted"/>
        <w:divId w:val="1474175990"/>
        <w:rPr>
          <w:lang w:val="en-US"/>
          <w:rPrChange w:id="3186" w:author="Josep Pueyo" w:date="2023-09-15T10:35:00Z">
            <w:rPr/>
          </w:rPrChange>
        </w:rPr>
      </w:pPr>
      <w:r w:rsidRPr="00DE1F40">
        <w:rPr>
          <w:lang w:val="en-US"/>
          <w:rPrChange w:id="3187" w:author="Josep Pueyo" w:date="2023-09-15T10:35:00Z">
            <w:rPr/>
          </w:rPrChange>
        </w:rPr>
        <w:t xml:space="preserve">                        </w:t>
      </w:r>
      <w:r w:rsidRPr="00DE1F40">
        <w:rPr>
          <w:color w:val="000000"/>
          <w:sz w:val="23"/>
          <w:szCs w:val="23"/>
          <w:lang w:val="en-US"/>
          <w:rPrChange w:id="3188" w:author="Josep Pueyo" w:date="2023-09-15T10:35:00Z">
            <w:rPr>
              <w:color w:val="000000"/>
              <w:sz w:val="23"/>
              <w:szCs w:val="23"/>
            </w:rPr>
          </w:rPrChange>
        </w:rPr>
        <w:t>)</w:t>
      </w:r>
    </w:p>
    <w:p w14:paraId="62284541" w14:textId="77777777" w:rsidR="008D1567" w:rsidRPr="00DE1F40" w:rsidRDefault="00000000">
      <w:pPr>
        <w:pStyle w:val="HTMLPreformatted"/>
        <w:divId w:val="1474175990"/>
        <w:rPr>
          <w:lang w:val="en-US"/>
          <w:rPrChange w:id="3189" w:author="Josep Pueyo" w:date="2023-09-15T10:35:00Z">
            <w:rPr/>
          </w:rPrChange>
        </w:rPr>
      </w:pPr>
      <w:r w:rsidRPr="00DE1F40">
        <w:rPr>
          <w:lang w:val="en-US"/>
          <w:rPrChange w:id="3190" w:author="Josep Pueyo" w:date="2023-09-15T10:35:00Z">
            <w:rPr/>
          </w:rPrChange>
        </w:rPr>
        <w:t xml:space="preserve">                    </w:t>
      </w:r>
    </w:p>
    <w:p w14:paraId="3DF5C7B3" w14:textId="47FBC22C" w:rsidR="008D1567" w:rsidRPr="00DE1F40" w:rsidRDefault="00000000">
      <w:pPr>
        <w:pStyle w:val="NormalWeb"/>
        <w:divId w:val="1474175990"/>
        <w:rPr>
          <w:lang w:val="en-US"/>
          <w:rPrChange w:id="3191" w:author="Josep Pueyo" w:date="2023-09-15T10:35:00Z">
            <w:rPr/>
          </w:rPrChange>
        </w:rPr>
      </w:pPr>
      <w:r w:rsidRPr="00DE1F40">
        <w:rPr>
          <w:lang w:val="en-US"/>
          <w:rPrChange w:id="3192" w:author="Josep Pueyo" w:date="2023-09-15T10:35:00Z">
            <w:rPr/>
          </w:rPrChange>
        </w:rPr>
        <w:t xml:space="preserve">Regarding the capacity to absorb NO </w:t>
      </w:r>
      <w:r w:rsidRPr="00DE1F40">
        <w:rPr>
          <w:vertAlign w:val="subscript"/>
          <w:lang w:val="en-US"/>
          <w:rPrChange w:id="3193" w:author="Josep Pueyo" w:date="2023-09-15T10:35:00Z">
            <w:rPr>
              <w:vertAlign w:val="subscript"/>
            </w:rPr>
          </w:rPrChange>
        </w:rPr>
        <w:t>2</w:t>
      </w:r>
      <w:r w:rsidRPr="00DE1F40">
        <w:rPr>
          <w:lang w:val="en-US"/>
          <w:rPrChange w:id="3194" w:author="Josep Pueyo" w:date="2023-09-15T10:35:00Z">
            <w:rPr/>
          </w:rPrChange>
        </w:rPr>
        <w:t xml:space="preserve">, we see a significant improvement from base scenario to scenario 1 but not as larger from scenario 1 to scenario 2 ( </w:t>
      </w:r>
      <w:r w:rsidRPr="00DE1F40">
        <w:rPr>
          <w:lang w:val="en-US"/>
          <w:rPrChange w:id="3195" w:author="Josep Pueyo" w:date="2023-09-15T10:35:00Z">
            <w:rPr/>
          </w:rPrChange>
        </w:rPr>
        <w:fldChar w:fldCharType="begin"/>
      </w:r>
      <w:r w:rsidRPr="00DE1F40">
        <w:rPr>
          <w:lang w:val="en-US"/>
          <w:rPrChange w:id="3196" w:author="Josep Pueyo" w:date="2023-09-15T10:35:00Z">
            <w:rPr/>
          </w:rPrChange>
        </w:rPr>
        <w:instrText>HYPERLINK \l "T7"</w:instrText>
      </w:r>
      <w:r w:rsidRPr="00F46451">
        <w:rPr>
          <w:lang w:val="en-US"/>
        </w:rPr>
      </w:r>
      <w:r w:rsidRPr="00DE1F40">
        <w:rPr>
          <w:lang w:val="en-US"/>
          <w:rPrChange w:id="3197" w:author="Josep Pueyo" w:date="2023-09-15T10:35:00Z">
            <w:rPr>
              <w:rStyle w:val="Hyperlink"/>
            </w:rPr>
          </w:rPrChange>
        </w:rPr>
        <w:fldChar w:fldCharType="separate"/>
      </w:r>
      <w:r w:rsidRPr="00DE1F40">
        <w:rPr>
          <w:rStyle w:val="Hyperlink"/>
          <w:lang w:val="en-US"/>
          <w:rPrChange w:id="3198" w:author="Josep Pueyo" w:date="2023-09-15T10:35:00Z">
            <w:rPr>
              <w:rStyle w:val="Hyperlink"/>
            </w:rPr>
          </w:rPrChange>
        </w:rPr>
        <w:t>Table 7</w:t>
      </w:r>
      <w:r w:rsidRPr="00DE1F40">
        <w:rPr>
          <w:rStyle w:val="Hyperlink"/>
          <w:lang w:val="en-US"/>
          <w:rPrChange w:id="3199" w:author="Josep Pueyo" w:date="2023-09-15T10:35:00Z">
            <w:rPr>
              <w:rStyle w:val="Hyperlink"/>
            </w:rPr>
          </w:rPrChange>
        </w:rPr>
        <w:fldChar w:fldCharType="end"/>
      </w:r>
      <w:r w:rsidRPr="00DE1F40">
        <w:rPr>
          <w:lang w:val="en-US"/>
          <w:rPrChange w:id="3200" w:author="Josep Pueyo" w:date="2023-09-15T10:35:00Z">
            <w:rPr/>
          </w:rPrChange>
        </w:rPr>
        <w:t>).</w:t>
      </w:r>
      <w:ins w:id="3201" w:author="Josep Pueyo" w:date="2023-09-15T12:26:00Z">
        <w:r w:rsidR="009C1866">
          <w:rPr>
            <w:lang w:val="en-US"/>
          </w:rPr>
          <w:t xml:space="preserve"> </w:t>
        </w:r>
      </w:ins>
      <w:bookmarkStart w:id="3202" w:name="_Hlk145673620"/>
      <w:ins w:id="3203" w:author="Josep Pueyo" w:date="2023-09-15T12:29:00Z">
        <w:r w:rsidR="009C1866" w:rsidRPr="009C1866">
          <w:rPr>
            <w:lang w:val="en-US"/>
          </w:rPr>
          <w:t xml:space="preserve">Considering the car </w:t>
        </w:r>
        <w:r w:rsidR="009C1866" w:rsidRPr="009C1866">
          <w:rPr>
            <w:lang w:val="en-US"/>
          </w:rPr>
          <w:lastRenderedPageBreak/>
          <w:t>emissions limitation imposed by the Euro 6 standard</w:t>
        </w:r>
      </w:ins>
      <w:ins w:id="3204" w:author="Josep Pueyo" w:date="2023-09-15T12:31:00Z">
        <w:r w:rsidR="009C1866">
          <w:rPr>
            <w:lang w:val="en-US"/>
          </w:rPr>
          <w:t xml:space="preserve"> and </w:t>
        </w:r>
        <w:proofErr w:type="gramStart"/>
        <w:r w:rsidR="009C1866">
          <w:rPr>
            <w:lang w:val="en-US"/>
          </w:rPr>
          <w:t>assuming that</w:t>
        </w:r>
        <w:proofErr w:type="gramEnd"/>
        <w:r w:rsidR="009C1866">
          <w:rPr>
            <w:lang w:val="en-US"/>
          </w:rPr>
          <w:t xml:space="preserve"> cars dri</w:t>
        </w:r>
      </w:ins>
      <w:ins w:id="3205" w:author="Josep Pueyo" w:date="2023-09-15T12:32:00Z">
        <w:r w:rsidR="009C1866">
          <w:rPr>
            <w:lang w:val="en-US"/>
          </w:rPr>
          <w:t>ve at 50 km/h in the city</w:t>
        </w:r>
      </w:ins>
      <w:ins w:id="3206" w:author="Josep Pueyo" w:date="2023-09-15T12:29:00Z">
        <w:r w:rsidR="009C1866" w:rsidRPr="009C1866">
          <w:rPr>
            <w:lang w:val="en-US"/>
          </w:rPr>
          <w:t xml:space="preserve">, </w:t>
        </w:r>
      </w:ins>
      <w:ins w:id="3207" w:author="Josep Pueyo" w:date="2023-09-15T12:32:00Z">
        <w:r w:rsidR="009C1866">
          <w:rPr>
            <w:lang w:val="en-US"/>
          </w:rPr>
          <w:t>The sequestration of scenario 2 is</w:t>
        </w:r>
      </w:ins>
      <w:ins w:id="3208" w:author="Josep Pueyo" w:date="2023-09-15T12:29:00Z">
        <w:r w:rsidR="009C1866" w:rsidRPr="009C1866">
          <w:rPr>
            <w:lang w:val="en-US"/>
          </w:rPr>
          <w:t xml:space="preserve"> approximately equivalent to neutralizing emissions from </w:t>
        </w:r>
      </w:ins>
      <w:ins w:id="3209" w:author="Josep Pueyo" w:date="2023-09-15T12:30:00Z">
        <w:r w:rsidR="009C1866">
          <w:rPr>
            <w:lang w:val="en-US"/>
          </w:rPr>
          <w:t>130</w:t>
        </w:r>
      </w:ins>
      <w:ins w:id="3210" w:author="Josep Pueyo" w:date="2023-09-15T12:29:00Z">
        <w:r w:rsidR="009C1866" w:rsidRPr="009C1866">
          <w:rPr>
            <w:lang w:val="en-US"/>
          </w:rPr>
          <w:t xml:space="preserve"> cars</w:t>
        </w:r>
      </w:ins>
      <w:ins w:id="3211" w:author="Josep Pueyo" w:date="2023-09-15T12:32:00Z">
        <w:r w:rsidR="009C1866">
          <w:rPr>
            <w:lang w:val="en-US"/>
          </w:rPr>
          <w:t xml:space="preserve"> (1.04 gr/s</w:t>
        </w:r>
      </w:ins>
      <w:ins w:id="3212" w:author="Josep Pueyo" w:date="2023-09-15T12:33:00Z">
        <w:r w:rsidR="009C1866">
          <w:rPr>
            <w:lang w:val="en-US"/>
          </w:rPr>
          <w:t>/car)</w:t>
        </w:r>
      </w:ins>
      <w:ins w:id="3213" w:author="Josep Pueyo" w:date="2023-09-15T12:32:00Z">
        <w:r w:rsidR="009C1866">
          <w:rPr>
            <w:lang w:val="en-US"/>
          </w:rPr>
          <w:t>.</w:t>
        </w:r>
      </w:ins>
      <w:bookmarkEnd w:id="3202"/>
    </w:p>
    <w:p w14:paraId="18FAE5E3" w14:textId="77777777" w:rsidR="008D1567" w:rsidRPr="00DE1F40" w:rsidRDefault="00000000">
      <w:pPr>
        <w:pStyle w:val="Heading3"/>
        <w:divId w:val="1303537121"/>
        <w:rPr>
          <w:rFonts w:eastAsia="Times New Roman"/>
        </w:rPr>
      </w:pPr>
      <w:r w:rsidRPr="00DE1F40">
        <w:rPr>
          <w:rFonts w:eastAsia="Times New Roman"/>
        </w:rPr>
        <w:t>Table 7. Sequestration of nitrogen dioxide in each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440"/>
      </w:tblGrid>
      <w:tr w:rsidR="008D1567" w:rsidRPr="00DE1F40" w14:paraId="0128525A" w14:textId="77777777">
        <w:trPr>
          <w:divId w:val="411857579"/>
          <w:tblHeader/>
          <w:tblCellSpacing w:w="15" w:type="dxa"/>
        </w:trPr>
        <w:tc>
          <w:tcPr>
            <w:tcW w:w="0" w:type="auto"/>
            <w:hideMark/>
          </w:tcPr>
          <w:p w14:paraId="6C51F05B" w14:textId="77777777" w:rsidR="008D1567" w:rsidRPr="00DE1F40" w:rsidRDefault="00000000">
            <w:pPr>
              <w:rPr>
                <w:rFonts w:eastAsia="Times New Roman"/>
                <w:b/>
                <w:bCs/>
              </w:rPr>
            </w:pPr>
            <w:bookmarkStart w:id="3214" w:name="d14796e4672"/>
            <w:bookmarkStart w:id="3215" w:name="d14796e4670"/>
            <w:bookmarkStart w:id="3216" w:name="d14796e4668"/>
            <w:bookmarkStart w:id="3217" w:name="d14796e4666"/>
            <w:bookmarkStart w:id="3218" w:name="d14796e4680" w:colFirst="1" w:colLast="1"/>
            <w:bookmarkEnd w:id="3214"/>
            <w:bookmarkEnd w:id="3215"/>
            <w:bookmarkEnd w:id="3216"/>
            <w:bookmarkEnd w:id="3217"/>
            <w:r w:rsidRPr="00DE1F40">
              <w:rPr>
                <w:rFonts w:eastAsia="Times New Roman"/>
                <w:b/>
                <w:bCs/>
              </w:rPr>
              <w:t>Scenario</w:t>
            </w:r>
          </w:p>
        </w:tc>
        <w:tc>
          <w:tcPr>
            <w:tcW w:w="0" w:type="auto"/>
            <w:hideMark/>
          </w:tcPr>
          <w:p w14:paraId="1E7ECA6C" w14:textId="77777777" w:rsidR="008D1567" w:rsidRPr="00DE1F40" w:rsidRDefault="00000000">
            <w:pPr>
              <w:jc w:val="right"/>
              <w:rPr>
                <w:rFonts w:eastAsia="Times New Roman"/>
                <w:b/>
                <w:bCs/>
              </w:rPr>
            </w:pPr>
            <w:bookmarkStart w:id="3219" w:name="d14796e4675"/>
            <w:bookmarkEnd w:id="3219"/>
            <w:r w:rsidRPr="00DE1F40">
              <w:rPr>
                <w:rFonts w:eastAsia="Times New Roman"/>
                <w:b/>
                <w:bCs/>
              </w:rPr>
              <w:t>gr/s</w:t>
            </w:r>
          </w:p>
        </w:tc>
      </w:tr>
      <w:tr w:rsidR="008D1567" w:rsidRPr="00DE1F40" w14:paraId="53E7D38E" w14:textId="77777777">
        <w:trPr>
          <w:divId w:val="411857579"/>
          <w:tblCellSpacing w:w="15" w:type="dxa"/>
        </w:trPr>
        <w:tc>
          <w:tcPr>
            <w:tcW w:w="0" w:type="auto"/>
            <w:hideMark/>
          </w:tcPr>
          <w:p w14:paraId="02EBF441" w14:textId="77777777" w:rsidR="008D1567" w:rsidRPr="00DE1F40" w:rsidRDefault="00000000">
            <w:pPr>
              <w:rPr>
                <w:rFonts w:eastAsia="Times New Roman"/>
              </w:rPr>
            </w:pPr>
            <w:bookmarkStart w:id="3220" w:name="d14796e4684"/>
            <w:bookmarkStart w:id="3221" w:name="d14796e4682"/>
            <w:bookmarkEnd w:id="3218"/>
            <w:bookmarkEnd w:id="3220"/>
            <w:bookmarkEnd w:id="3221"/>
            <w:r w:rsidRPr="00DE1F40">
              <w:rPr>
                <w:rFonts w:eastAsia="Times New Roman"/>
              </w:rPr>
              <w:t>s0</w:t>
            </w:r>
          </w:p>
        </w:tc>
        <w:tc>
          <w:tcPr>
            <w:tcW w:w="0" w:type="auto"/>
            <w:hideMark/>
          </w:tcPr>
          <w:p w14:paraId="310625E0" w14:textId="77777777" w:rsidR="008D1567" w:rsidRPr="00DE1F40" w:rsidRDefault="00000000">
            <w:pPr>
              <w:jc w:val="right"/>
              <w:rPr>
                <w:rFonts w:eastAsia="Times New Roman"/>
              </w:rPr>
            </w:pPr>
            <w:bookmarkStart w:id="3222" w:name="d14796e4687"/>
            <w:bookmarkEnd w:id="3222"/>
            <w:r w:rsidRPr="00DE1F40">
              <w:rPr>
                <w:rFonts w:eastAsia="Times New Roman"/>
              </w:rPr>
              <w:t>102</w:t>
            </w:r>
          </w:p>
        </w:tc>
      </w:tr>
      <w:tr w:rsidR="008D1567" w:rsidRPr="00DE1F40" w14:paraId="37B3E509" w14:textId="77777777">
        <w:trPr>
          <w:divId w:val="411857579"/>
          <w:tblCellSpacing w:w="15" w:type="dxa"/>
        </w:trPr>
        <w:tc>
          <w:tcPr>
            <w:tcW w:w="0" w:type="auto"/>
            <w:hideMark/>
          </w:tcPr>
          <w:p w14:paraId="7FABE395" w14:textId="77777777" w:rsidR="008D1567" w:rsidRPr="00DE1F40" w:rsidRDefault="00000000">
            <w:pPr>
              <w:rPr>
                <w:rFonts w:eastAsia="Times New Roman"/>
              </w:rPr>
            </w:pPr>
            <w:bookmarkStart w:id="3223" w:name="d14796e4693"/>
            <w:bookmarkStart w:id="3224" w:name="d14796e4691"/>
            <w:bookmarkEnd w:id="3223"/>
            <w:bookmarkEnd w:id="3224"/>
            <w:r w:rsidRPr="00DE1F40">
              <w:rPr>
                <w:rFonts w:eastAsia="Times New Roman"/>
              </w:rPr>
              <w:t>s1</w:t>
            </w:r>
          </w:p>
        </w:tc>
        <w:tc>
          <w:tcPr>
            <w:tcW w:w="0" w:type="auto"/>
            <w:hideMark/>
          </w:tcPr>
          <w:p w14:paraId="0046D05B" w14:textId="77777777" w:rsidR="008D1567" w:rsidRPr="00DE1F40" w:rsidRDefault="00000000">
            <w:pPr>
              <w:jc w:val="right"/>
              <w:rPr>
                <w:rFonts w:eastAsia="Times New Roman"/>
              </w:rPr>
            </w:pPr>
            <w:bookmarkStart w:id="3225" w:name="d14796e4696"/>
            <w:bookmarkEnd w:id="3225"/>
            <w:r w:rsidRPr="00DE1F40">
              <w:rPr>
                <w:rFonts w:eastAsia="Times New Roman"/>
              </w:rPr>
              <w:t>107</w:t>
            </w:r>
          </w:p>
        </w:tc>
      </w:tr>
      <w:tr w:rsidR="008D1567" w:rsidRPr="00DE1F40" w14:paraId="27E86764" w14:textId="77777777">
        <w:trPr>
          <w:divId w:val="411857579"/>
          <w:tblCellSpacing w:w="15" w:type="dxa"/>
        </w:trPr>
        <w:tc>
          <w:tcPr>
            <w:tcW w:w="0" w:type="auto"/>
            <w:hideMark/>
          </w:tcPr>
          <w:p w14:paraId="0B666A08" w14:textId="77777777" w:rsidR="008D1567" w:rsidRPr="00DE1F40" w:rsidRDefault="00000000">
            <w:pPr>
              <w:rPr>
                <w:rFonts w:eastAsia="Times New Roman"/>
              </w:rPr>
            </w:pPr>
            <w:bookmarkStart w:id="3226" w:name="d14796e4702"/>
            <w:bookmarkStart w:id="3227" w:name="d14796e4700"/>
            <w:bookmarkEnd w:id="3226"/>
            <w:bookmarkEnd w:id="3227"/>
            <w:r w:rsidRPr="00DE1F40">
              <w:rPr>
                <w:rFonts w:eastAsia="Times New Roman"/>
              </w:rPr>
              <w:t>s2</w:t>
            </w:r>
          </w:p>
        </w:tc>
        <w:tc>
          <w:tcPr>
            <w:tcW w:w="0" w:type="auto"/>
            <w:hideMark/>
          </w:tcPr>
          <w:p w14:paraId="72FE7C03" w14:textId="77777777" w:rsidR="008D1567" w:rsidRPr="00DE1F40" w:rsidRDefault="00000000">
            <w:pPr>
              <w:jc w:val="right"/>
              <w:rPr>
                <w:rFonts w:eastAsia="Times New Roman"/>
              </w:rPr>
            </w:pPr>
            <w:bookmarkStart w:id="3228" w:name="d14796e4705"/>
            <w:bookmarkEnd w:id="3228"/>
            <w:r w:rsidRPr="00DE1F40">
              <w:rPr>
                <w:rFonts w:eastAsia="Times New Roman"/>
              </w:rPr>
              <w:t>110</w:t>
            </w:r>
          </w:p>
        </w:tc>
      </w:tr>
    </w:tbl>
    <w:p w14:paraId="19D33B2D" w14:textId="77777777" w:rsidR="008D1567" w:rsidRPr="00DE1F40" w:rsidRDefault="00000000">
      <w:pPr>
        <w:pStyle w:val="NormalWeb"/>
        <w:divId w:val="1474175990"/>
        <w:rPr>
          <w:lang w:val="en-US"/>
          <w:rPrChange w:id="3229" w:author="Josep Pueyo" w:date="2023-09-15T10:35:00Z">
            <w:rPr/>
          </w:rPrChange>
        </w:rPr>
      </w:pPr>
      <w:r w:rsidRPr="00DE1F40">
        <w:rPr>
          <w:lang w:val="en-US"/>
          <w:rPrChange w:id="3230" w:author="Josep Pueyo" w:date="2023-09-15T10:35:00Z">
            <w:rPr/>
          </w:rPrChange>
        </w:rPr>
        <w:t xml:space="preserve">In </w:t>
      </w:r>
      <w:proofErr w:type="gramStart"/>
      <w:r w:rsidRPr="00DE1F40">
        <w:rPr>
          <w:lang w:val="en-US"/>
          <w:rPrChange w:id="3231" w:author="Josep Pueyo" w:date="2023-09-15T10:35:00Z">
            <w:rPr/>
          </w:rPrChange>
        </w:rPr>
        <w:t>the Code</w:t>
      </w:r>
      <w:proofErr w:type="gramEnd"/>
      <w:r w:rsidRPr="00DE1F40">
        <w:rPr>
          <w:lang w:val="en-US"/>
          <w:rPrChange w:id="3232" w:author="Josep Pueyo" w:date="2023-09-15T10:35:00Z">
            <w:rPr/>
          </w:rPrChange>
        </w:rPr>
        <w:t xml:space="preserve"> snippet 15, there is an example to calculate jobs as well as volunteers in the different scenarios.</w:t>
      </w:r>
    </w:p>
    <w:p w14:paraId="5791EAA3" w14:textId="77777777" w:rsidR="008D1567" w:rsidRPr="00DE1F40" w:rsidRDefault="00000000">
      <w:pPr>
        <w:pStyle w:val="NormalWeb"/>
        <w:divId w:val="1474175990"/>
        <w:rPr>
          <w:lang w:val="en-US"/>
          <w:rPrChange w:id="3233" w:author="Josep Pueyo" w:date="2023-09-15T10:35:00Z">
            <w:rPr/>
          </w:rPrChange>
        </w:rPr>
      </w:pPr>
      <w:r w:rsidRPr="00DE1F40">
        <w:rPr>
          <w:lang w:val="en-US"/>
          <w:rPrChange w:id="3234" w:author="Josep Pueyo" w:date="2023-09-15T10:35:00Z">
            <w:rPr/>
          </w:rPrChange>
        </w:rPr>
        <w:t>Code snippet 15: Code to estimate jobs and volunteers in each scenario.</w:t>
      </w:r>
    </w:p>
    <w:p w14:paraId="13E35F63" w14:textId="77777777" w:rsidR="008D1567" w:rsidRPr="00DE1F40" w:rsidRDefault="008D1567">
      <w:pPr>
        <w:pStyle w:val="HTMLPreformatted"/>
        <w:divId w:val="1474175990"/>
        <w:rPr>
          <w:lang w:val="en-US"/>
          <w:rPrChange w:id="3235" w:author="Josep Pueyo" w:date="2023-09-15T10:35:00Z">
            <w:rPr/>
          </w:rPrChange>
        </w:rPr>
      </w:pPr>
    </w:p>
    <w:p w14:paraId="14CF0939" w14:textId="77777777" w:rsidR="008D1567" w:rsidRPr="00DE1F40" w:rsidRDefault="00000000">
      <w:pPr>
        <w:pStyle w:val="HTMLPreformatted"/>
        <w:divId w:val="1474175990"/>
        <w:rPr>
          <w:lang w:val="en-US"/>
          <w:rPrChange w:id="3236" w:author="Josep Pueyo" w:date="2023-09-15T10:35:00Z">
            <w:rPr/>
          </w:rPrChange>
        </w:rPr>
      </w:pPr>
      <w:r w:rsidRPr="00DE1F40">
        <w:rPr>
          <w:lang w:val="en-US"/>
          <w:rPrChange w:id="3237" w:author="Josep Pueyo" w:date="2023-09-15T10:35:00Z">
            <w:rPr/>
          </w:rPrChange>
        </w:rPr>
        <w:t xml:space="preserve">                        </w:t>
      </w:r>
      <w:r w:rsidRPr="00DE1F40">
        <w:rPr>
          <w:color w:val="000000"/>
          <w:sz w:val="23"/>
          <w:szCs w:val="23"/>
          <w:lang w:val="en-US"/>
          <w:rPrChange w:id="3238" w:author="Josep Pueyo" w:date="2023-09-15T10:35:00Z">
            <w:rPr>
              <w:color w:val="000000"/>
              <w:sz w:val="23"/>
              <w:szCs w:val="23"/>
            </w:rPr>
          </w:rPrChange>
        </w:rPr>
        <w:t>jobs</w:t>
      </w:r>
      <w:r w:rsidRPr="00DE1F40">
        <w:rPr>
          <w:lang w:val="en-US"/>
          <w:rPrChange w:id="3239" w:author="Josep Pueyo" w:date="2023-09-15T10:35:00Z">
            <w:rPr/>
          </w:rPrChange>
        </w:rPr>
        <w:t xml:space="preserve"> </w:t>
      </w:r>
    </w:p>
    <w:p w14:paraId="65A18248" w14:textId="77777777" w:rsidR="008D1567" w:rsidRPr="00DE1F40" w:rsidRDefault="00000000">
      <w:pPr>
        <w:pStyle w:val="HTMLPreformatted"/>
        <w:divId w:val="1474175990"/>
        <w:rPr>
          <w:lang w:val="en-US"/>
          <w:rPrChange w:id="3240" w:author="Josep Pueyo" w:date="2023-09-15T10:35:00Z">
            <w:rPr/>
          </w:rPrChange>
        </w:rPr>
      </w:pPr>
      <w:r w:rsidRPr="00DE1F40">
        <w:rPr>
          <w:lang w:val="en-US"/>
          <w:rPrChange w:id="3241" w:author="Josep Pueyo" w:date="2023-09-15T10:35:00Z">
            <w:rPr/>
          </w:rPrChange>
        </w:rPr>
        <w:t xml:space="preserve">                        </w:t>
      </w:r>
      <w:r w:rsidRPr="00DE1F40">
        <w:rPr>
          <w:color w:val="8F5903"/>
          <w:sz w:val="23"/>
          <w:szCs w:val="23"/>
          <w:lang w:val="en-US"/>
          <w:rPrChange w:id="3242" w:author="Josep Pueyo" w:date="2023-09-15T10:35:00Z">
            <w:rPr>
              <w:color w:val="8F5903"/>
              <w:sz w:val="23"/>
              <w:szCs w:val="23"/>
            </w:rPr>
          </w:rPrChange>
        </w:rPr>
        <w:t>&lt;-</w:t>
      </w:r>
      <w:r w:rsidRPr="00DE1F40">
        <w:rPr>
          <w:lang w:val="en-US"/>
          <w:rPrChange w:id="3243" w:author="Josep Pueyo" w:date="2023-09-15T10:35:00Z">
            <w:rPr/>
          </w:rPrChange>
        </w:rPr>
        <w:t xml:space="preserve"> </w:t>
      </w:r>
    </w:p>
    <w:p w14:paraId="000FF54D" w14:textId="77777777" w:rsidR="008D1567" w:rsidRPr="00DE1F40" w:rsidRDefault="00000000">
      <w:pPr>
        <w:pStyle w:val="HTMLPreformatted"/>
        <w:divId w:val="1474175990"/>
        <w:rPr>
          <w:lang w:val="en-US"/>
          <w:rPrChange w:id="3244" w:author="Josep Pueyo" w:date="2023-09-15T10:35:00Z">
            <w:rPr/>
          </w:rPrChange>
        </w:rPr>
      </w:pPr>
      <w:r w:rsidRPr="00DE1F40">
        <w:rPr>
          <w:lang w:val="en-US"/>
          <w:rPrChange w:id="3245" w:author="Josep Pueyo" w:date="2023-09-15T10:35:00Z">
            <w:rPr/>
          </w:rPrChange>
        </w:rPr>
        <w:t xml:space="preserve">                        </w:t>
      </w:r>
      <w:r w:rsidRPr="00DE1F40">
        <w:rPr>
          <w:color w:val="000000"/>
          <w:sz w:val="23"/>
          <w:szCs w:val="23"/>
          <w:lang w:val="en-US"/>
          <w:rPrChange w:id="3246" w:author="Josep Pueyo" w:date="2023-09-15T10:35:00Z">
            <w:rPr>
              <w:color w:val="000000"/>
              <w:sz w:val="23"/>
              <w:szCs w:val="23"/>
            </w:rPr>
          </w:rPrChange>
        </w:rPr>
        <w:t>scenarios |&gt;</w:t>
      </w:r>
    </w:p>
    <w:p w14:paraId="7F424916" w14:textId="77777777" w:rsidR="008D1567" w:rsidRPr="00DE1F40" w:rsidRDefault="00000000">
      <w:pPr>
        <w:pStyle w:val="HTMLPreformatted"/>
        <w:divId w:val="1474175990"/>
        <w:rPr>
          <w:lang w:val="en-US"/>
          <w:rPrChange w:id="3247" w:author="Josep Pueyo" w:date="2023-09-15T10:35:00Z">
            <w:rPr/>
          </w:rPrChange>
        </w:rPr>
      </w:pPr>
      <w:r w:rsidRPr="00DE1F40">
        <w:rPr>
          <w:lang w:val="en-US"/>
          <w:rPrChange w:id="3248" w:author="Josep Pueyo" w:date="2023-09-15T10:35:00Z">
            <w:rPr/>
          </w:rPrChange>
        </w:rPr>
        <w:t xml:space="preserve">  </w:t>
      </w:r>
    </w:p>
    <w:p w14:paraId="2CFAC116" w14:textId="77777777" w:rsidR="008D1567" w:rsidRPr="00DE1F40" w:rsidRDefault="00000000">
      <w:pPr>
        <w:pStyle w:val="HTMLPreformatted"/>
        <w:divId w:val="1474175990"/>
        <w:rPr>
          <w:lang w:val="en-US"/>
          <w:rPrChange w:id="3249" w:author="Josep Pueyo" w:date="2023-09-15T10:35:00Z">
            <w:rPr/>
          </w:rPrChange>
        </w:rPr>
      </w:pPr>
      <w:r w:rsidRPr="00DE1F40">
        <w:rPr>
          <w:lang w:val="en-US"/>
          <w:rPrChange w:id="3250" w:author="Josep Pueyo" w:date="2023-09-15T10:35:00Z">
            <w:rPr/>
          </w:rPrChange>
        </w:rPr>
        <w:t xml:space="preserve">                        </w:t>
      </w:r>
      <w:proofErr w:type="spellStart"/>
      <w:r w:rsidRPr="00DE1F40">
        <w:rPr>
          <w:color w:val="000000"/>
          <w:sz w:val="23"/>
          <w:szCs w:val="23"/>
          <w:lang w:val="en-US"/>
          <w:rPrChange w:id="3251" w:author="Josep Pueyo" w:date="2023-09-15T10:35:00Z">
            <w:rPr>
              <w:color w:val="000000"/>
              <w:sz w:val="23"/>
              <w:szCs w:val="23"/>
            </w:rPr>
          </w:rPrChange>
        </w:rPr>
        <w:t>map_</w:t>
      </w:r>
      <w:proofErr w:type="gramStart"/>
      <w:r w:rsidRPr="00DE1F40">
        <w:rPr>
          <w:color w:val="000000"/>
          <w:sz w:val="23"/>
          <w:szCs w:val="23"/>
          <w:lang w:val="en-US"/>
          <w:rPrChange w:id="3252" w:author="Josep Pueyo" w:date="2023-09-15T10:35:00Z">
            <w:rPr>
              <w:color w:val="000000"/>
              <w:sz w:val="23"/>
              <w:szCs w:val="23"/>
            </w:rPr>
          </w:rPrChange>
        </w:rPr>
        <w:t>dfc</w:t>
      </w:r>
      <w:proofErr w:type="spellEnd"/>
      <w:r w:rsidRPr="00DE1F40">
        <w:rPr>
          <w:color w:val="000000"/>
          <w:sz w:val="23"/>
          <w:szCs w:val="23"/>
          <w:lang w:val="en-US"/>
          <w:rPrChange w:id="3253" w:author="Josep Pueyo" w:date="2023-09-15T10:35:00Z">
            <w:rPr>
              <w:color w:val="000000"/>
              <w:sz w:val="23"/>
              <w:szCs w:val="23"/>
            </w:rPr>
          </w:rPrChange>
        </w:rPr>
        <w:t>(</w:t>
      </w:r>
      <w:proofErr w:type="spellStart"/>
      <w:proofErr w:type="gramEnd"/>
      <w:r w:rsidRPr="00DE1F40">
        <w:rPr>
          <w:color w:val="000000"/>
          <w:sz w:val="23"/>
          <w:szCs w:val="23"/>
          <w:lang w:val="en-US"/>
          <w:rPrChange w:id="3254" w:author="Josep Pueyo" w:date="2023-09-15T10:35:00Z">
            <w:rPr>
              <w:color w:val="000000"/>
              <w:sz w:val="23"/>
              <w:szCs w:val="23"/>
            </w:rPr>
          </w:rPrChange>
        </w:rPr>
        <w:t>edible_jobs</w:t>
      </w:r>
      <w:proofErr w:type="spellEnd"/>
      <w:r w:rsidRPr="00DE1F40">
        <w:rPr>
          <w:color w:val="000000"/>
          <w:sz w:val="23"/>
          <w:szCs w:val="23"/>
          <w:lang w:val="en-US"/>
          <w:rPrChange w:id="3255" w:author="Josep Pueyo" w:date="2023-09-15T10:35:00Z">
            <w:rPr>
              <w:color w:val="000000"/>
              <w:sz w:val="23"/>
              <w:szCs w:val="23"/>
            </w:rPr>
          </w:rPrChange>
        </w:rPr>
        <w:t>,</w:t>
      </w:r>
      <w:r w:rsidRPr="00DE1F40">
        <w:rPr>
          <w:lang w:val="en-US"/>
          <w:rPrChange w:id="3256" w:author="Josep Pueyo" w:date="2023-09-15T10:35:00Z">
            <w:rPr/>
          </w:rPrChange>
        </w:rPr>
        <w:t xml:space="preserve"> </w:t>
      </w:r>
    </w:p>
    <w:p w14:paraId="2ACE466E" w14:textId="77777777" w:rsidR="008D1567" w:rsidRPr="00DE1F40" w:rsidRDefault="00000000">
      <w:pPr>
        <w:pStyle w:val="HTMLPreformatted"/>
        <w:divId w:val="1474175990"/>
        <w:rPr>
          <w:lang w:val="en-US"/>
          <w:rPrChange w:id="3257" w:author="Josep Pueyo" w:date="2023-09-15T10:35:00Z">
            <w:rPr/>
          </w:rPrChange>
        </w:rPr>
      </w:pPr>
      <w:r w:rsidRPr="00DE1F40">
        <w:rPr>
          <w:lang w:val="en-US"/>
          <w:rPrChange w:id="3258" w:author="Josep Pueyo" w:date="2023-09-15T10:35:00Z">
            <w:rPr/>
          </w:rPrChange>
        </w:rPr>
        <w:t xml:space="preserve">                        </w:t>
      </w:r>
      <w:r w:rsidRPr="00DE1F40">
        <w:rPr>
          <w:color w:val="C4A100"/>
          <w:sz w:val="23"/>
          <w:szCs w:val="23"/>
          <w:lang w:val="en-US"/>
          <w:rPrChange w:id="3259" w:author="Josep Pueyo" w:date="2023-09-15T10:35:00Z">
            <w:rPr>
              <w:color w:val="C4A100"/>
              <w:sz w:val="23"/>
              <w:szCs w:val="23"/>
            </w:rPr>
          </w:rPrChange>
        </w:rPr>
        <w:t>verbose =</w:t>
      </w:r>
      <w:r w:rsidRPr="00DE1F40">
        <w:rPr>
          <w:lang w:val="en-US"/>
          <w:rPrChange w:id="3260" w:author="Josep Pueyo" w:date="2023-09-15T10:35:00Z">
            <w:rPr/>
          </w:rPrChange>
        </w:rPr>
        <w:t xml:space="preserve"> </w:t>
      </w:r>
    </w:p>
    <w:p w14:paraId="4670B0D8" w14:textId="77777777" w:rsidR="008D1567" w:rsidRPr="00DE1F40" w:rsidRDefault="00000000">
      <w:pPr>
        <w:pStyle w:val="HTMLPreformatted"/>
        <w:divId w:val="1474175990"/>
        <w:rPr>
          <w:lang w:val="en-US"/>
          <w:rPrChange w:id="3261" w:author="Josep Pueyo" w:date="2023-09-15T10:35:00Z">
            <w:rPr/>
          </w:rPrChange>
        </w:rPr>
      </w:pPr>
      <w:r w:rsidRPr="00DE1F40">
        <w:rPr>
          <w:lang w:val="en-US"/>
          <w:rPrChange w:id="3262" w:author="Josep Pueyo" w:date="2023-09-15T10:35:00Z">
            <w:rPr/>
          </w:rPrChange>
        </w:rPr>
        <w:t xml:space="preserve">                        </w:t>
      </w:r>
      <w:r w:rsidRPr="00DE1F40">
        <w:rPr>
          <w:color w:val="000000"/>
          <w:sz w:val="23"/>
          <w:szCs w:val="23"/>
          <w:lang w:val="en-US"/>
          <w:rPrChange w:id="3263" w:author="Josep Pueyo" w:date="2023-09-15T10:35:00Z">
            <w:rPr>
              <w:color w:val="000000"/>
              <w:sz w:val="23"/>
              <w:szCs w:val="23"/>
            </w:rPr>
          </w:rPrChange>
        </w:rPr>
        <w:t>TRUE) |&gt;</w:t>
      </w:r>
    </w:p>
    <w:p w14:paraId="6C3D21DD" w14:textId="77777777" w:rsidR="008D1567" w:rsidRPr="00DE1F40" w:rsidRDefault="00000000">
      <w:pPr>
        <w:pStyle w:val="HTMLPreformatted"/>
        <w:divId w:val="1474175990"/>
        <w:rPr>
          <w:lang w:val="en-US"/>
          <w:rPrChange w:id="3264" w:author="Josep Pueyo" w:date="2023-09-15T10:35:00Z">
            <w:rPr/>
          </w:rPrChange>
        </w:rPr>
      </w:pPr>
      <w:r w:rsidRPr="00DE1F40">
        <w:rPr>
          <w:lang w:val="en-US"/>
          <w:rPrChange w:id="3265" w:author="Josep Pueyo" w:date="2023-09-15T10:35:00Z">
            <w:rPr/>
          </w:rPrChange>
        </w:rPr>
        <w:t xml:space="preserve">  </w:t>
      </w:r>
    </w:p>
    <w:p w14:paraId="0048FB7F" w14:textId="77777777" w:rsidR="008D1567" w:rsidRPr="00DE1F40" w:rsidRDefault="00000000">
      <w:pPr>
        <w:pStyle w:val="HTMLPreformatted"/>
        <w:divId w:val="1474175990"/>
        <w:rPr>
          <w:lang w:val="en-US"/>
          <w:rPrChange w:id="3266" w:author="Josep Pueyo" w:date="2023-09-15T10:35:00Z">
            <w:rPr/>
          </w:rPrChange>
        </w:rPr>
      </w:pPr>
      <w:r w:rsidRPr="00DE1F40">
        <w:rPr>
          <w:lang w:val="en-US"/>
          <w:rPrChange w:id="3267" w:author="Josep Pueyo" w:date="2023-09-15T10:35:00Z">
            <w:rPr/>
          </w:rPrChange>
        </w:rPr>
        <w:t xml:space="preserve">                        </w:t>
      </w:r>
      <w:proofErr w:type="spellStart"/>
      <w:r w:rsidRPr="00DE1F40">
        <w:rPr>
          <w:color w:val="000000"/>
          <w:sz w:val="23"/>
          <w:szCs w:val="23"/>
          <w:lang w:val="en-US"/>
          <w:rPrChange w:id="3268" w:author="Josep Pueyo" w:date="2023-09-15T10:35:00Z">
            <w:rPr>
              <w:color w:val="000000"/>
              <w:sz w:val="23"/>
              <w:szCs w:val="23"/>
            </w:rPr>
          </w:rPrChange>
        </w:rPr>
        <w:t>pivot_longer</w:t>
      </w:r>
      <w:proofErr w:type="spellEnd"/>
      <w:r w:rsidRPr="00DE1F40">
        <w:rPr>
          <w:color w:val="000000"/>
          <w:sz w:val="23"/>
          <w:szCs w:val="23"/>
          <w:lang w:val="en-US"/>
          <w:rPrChange w:id="3269" w:author="Josep Pueyo" w:date="2023-09-15T10:35:00Z">
            <w:rPr>
              <w:color w:val="000000"/>
              <w:sz w:val="23"/>
              <w:szCs w:val="23"/>
            </w:rPr>
          </w:rPrChange>
        </w:rPr>
        <w:t>(</w:t>
      </w:r>
      <w:proofErr w:type="gramStart"/>
      <w:r w:rsidRPr="00DE1F40">
        <w:rPr>
          <w:color w:val="000000"/>
          <w:sz w:val="23"/>
          <w:szCs w:val="23"/>
          <w:lang w:val="en-US"/>
          <w:rPrChange w:id="3270" w:author="Josep Pueyo" w:date="2023-09-15T10:35:00Z">
            <w:rPr>
              <w:color w:val="000000"/>
              <w:sz w:val="23"/>
              <w:szCs w:val="23"/>
            </w:rPr>
          </w:rPrChange>
        </w:rPr>
        <w:t>everything(</w:t>
      </w:r>
      <w:proofErr w:type="gramEnd"/>
      <w:r w:rsidRPr="00DE1F40">
        <w:rPr>
          <w:color w:val="000000"/>
          <w:sz w:val="23"/>
          <w:szCs w:val="23"/>
          <w:lang w:val="en-US"/>
          <w:rPrChange w:id="3271" w:author="Josep Pueyo" w:date="2023-09-15T10:35:00Z">
            <w:rPr>
              <w:color w:val="000000"/>
              <w:sz w:val="23"/>
              <w:szCs w:val="23"/>
            </w:rPr>
          </w:rPrChange>
        </w:rPr>
        <w:t>),</w:t>
      </w:r>
      <w:r w:rsidRPr="00DE1F40">
        <w:rPr>
          <w:lang w:val="en-US"/>
          <w:rPrChange w:id="3272" w:author="Josep Pueyo" w:date="2023-09-15T10:35:00Z">
            <w:rPr/>
          </w:rPrChange>
        </w:rPr>
        <w:t xml:space="preserve"> </w:t>
      </w:r>
    </w:p>
    <w:p w14:paraId="0AE4F34F" w14:textId="77777777" w:rsidR="008D1567" w:rsidRPr="00DE1F40" w:rsidRDefault="00000000">
      <w:pPr>
        <w:pStyle w:val="HTMLPreformatted"/>
        <w:divId w:val="1474175990"/>
        <w:rPr>
          <w:lang w:val="en-US"/>
          <w:rPrChange w:id="3273" w:author="Josep Pueyo" w:date="2023-09-15T10:35:00Z">
            <w:rPr/>
          </w:rPrChange>
        </w:rPr>
      </w:pPr>
      <w:r w:rsidRPr="00DE1F40">
        <w:rPr>
          <w:lang w:val="en-US"/>
          <w:rPrChange w:id="3274" w:author="Josep Pueyo" w:date="2023-09-15T10:35:00Z">
            <w:rPr/>
          </w:rPrChange>
        </w:rPr>
        <w:t xml:space="preserve">                        </w:t>
      </w:r>
      <w:proofErr w:type="spellStart"/>
      <w:r w:rsidRPr="00DE1F40">
        <w:rPr>
          <w:color w:val="C4A100"/>
          <w:sz w:val="23"/>
          <w:szCs w:val="23"/>
          <w:lang w:val="en-US"/>
          <w:rPrChange w:id="3275" w:author="Josep Pueyo" w:date="2023-09-15T10:35:00Z">
            <w:rPr>
              <w:color w:val="C4A100"/>
              <w:sz w:val="23"/>
              <w:szCs w:val="23"/>
            </w:rPr>
          </w:rPrChange>
        </w:rPr>
        <w:t>values_to</w:t>
      </w:r>
      <w:proofErr w:type="spellEnd"/>
      <w:r w:rsidRPr="00DE1F40">
        <w:rPr>
          <w:color w:val="C4A100"/>
          <w:sz w:val="23"/>
          <w:szCs w:val="23"/>
          <w:lang w:val="en-US"/>
          <w:rPrChange w:id="3276" w:author="Josep Pueyo" w:date="2023-09-15T10:35:00Z">
            <w:rPr>
              <w:color w:val="C4A100"/>
              <w:sz w:val="23"/>
              <w:szCs w:val="23"/>
            </w:rPr>
          </w:rPrChange>
        </w:rPr>
        <w:t xml:space="preserve"> =</w:t>
      </w:r>
      <w:r w:rsidRPr="00DE1F40">
        <w:rPr>
          <w:lang w:val="en-US"/>
          <w:rPrChange w:id="3277" w:author="Josep Pueyo" w:date="2023-09-15T10:35:00Z">
            <w:rPr/>
          </w:rPrChange>
        </w:rPr>
        <w:t xml:space="preserve"> </w:t>
      </w:r>
    </w:p>
    <w:p w14:paraId="0C56CBB6" w14:textId="77777777" w:rsidR="008D1567" w:rsidRPr="00DE1F40" w:rsidRDefault="00000000">
      <w:pPr>
        <w:pStyle w:val="HTMLPreformatted"/>
        <w:divId w:val="1474175990"/>
        <w:rPr>
          <w:lang w:val="en-US"/>
          <w:rPrChange w:id="3278" w:author="Josep Pueyo" w:date="2023-09-15T10:35:00Z">
            <w:rPr/>
          </w:rPrChange>
        </w:rPr>
      </w:pPr>
      <w:r w:rsidRPr="00DE1F40">
        <w:rPr>
          <w:lang w:val="en-US"/>
          <w:rPrChange w:id="3279" w:author="Josep Pueyo" w:date="2023-09-15T10:35:00Z">
            <w:rPr/>
          </w:rPrChange>
        </w:rPr>
        <w:t xml:space="preserve">                        </w:t>
      </w:r>
      <w:r w:rsidRPr="00DE1F40">
        <w:rPr>
          <w:color w:val="2F7404"/>
          <w:sz w:val="23"/>
          <w:szCs w:val="23"/>
          <w:lang w:val="en-US"/>
          <w:rPrChange w:id="3280" w:author="Josep Pueyo" w:date="2023-09-15T10:35:00Z">
            <w:rPr>
              <w:color w:val="2F7404"/>
              <w:sz w:val="23"/>
              <w:szCs w:val="23"/>
            </w:rPr>
          </w:rPrChange>
        </w:rPr>
        <w:t>"Jobs"</w:t>
      </w:r>
    </w:p>
    <w:p w14:paraId="78D1B4D6" w14:textId="77777777" w:rsidR="008D1567" w:rsidRPr="00DE1F40" w:rsidRDefault="00000000">
      <w:pPr>
        <w:pStyle w:val="HTMLPreformatted"/>
        <w:divId w:val="1474175990"/>
        <w:rPr>
          <w:lang w:val="en-US"/>
          <w:rPrChange w:id="3281" w:author="Josep Pueyo" w:date="2023-09-15T10:35:00Z">
            <w:rPr/>
          </w:rPrChange>
        </w:rPr>
      </w:pPr>
      <w:r w:rsidRPr="00DE1F40">
        <w:rPr>
          <w:lang w:val="en-US"/>
          <w:rPrChange w:id="3282" w:author="Josep Pueyo" w:date="2023-09-15T10:35:00Z">
            <w:rPr/>
          </w:rPrChange>
        </w:rPr>
        <w:t xml:space="preserve">                        </w:t>
      </w:r>
      <w:r w:rsidRPr="00DE1F40">
        <w:rPr>
          <w:color w:val="000000"/>
          <w:sz w:val="23"/>
          <w:szCs w:val="23"/>
          <w:lang w:val="en-US"/>
          <w:rPrChange w:id="3283" w:author="Josep Pueyo" w:date="2023-09-15T10:35:00Z">
            <w:rPr>
              <w:color w:val="000000"/>
              <w:sz w:val="23"/>
              <w:szCs w:val="23"/>
            </w:rPr>
          </w:rPrChange>
        </w:rPr>
        <w:t>)</w:t>
      </w:r>
    </w:p>
    <w:p w14:paraId="20135B60" w14:textId="77777777" w:rsidR="008D1567" w:rsidRPr="00DE1F40" w:rsidRDefault="008D1567">
      <w:pPr>
        <w:pStyle w:val="HTMLPreformatted"/>
        <w:divId w:val="1474175990"/>
        <w:rPr>
          <w:lang w:val="en-US"/>
          <w:rPrChange w:id="3284" w:author="Josep Pueyo" w:date="2023-09-15T10:35:00Z">
            <w:rPr/>
          </w:rPrChange>
        </w:rPr>
      </w:pPr>
    </w:p>
    <w:p w14:paraId="21A53889" w14:textId="77777777" w:rsidR="008D1567" w:rsidRPr="00DE1F40" w:rsidRDefault="008D1567">
      <w:pPr>
        <w:pStyle w:val="HTMLPreformatted"/>
        <w:divId w:val="1474175990"/>
        <w:rPr>
          <w:lang w:val="en-US"/>
          <w:rPrChange w:id="3285" w:author="Josep Pueyo" w:date="2023-09-15T10:35:00Z">
            <w:rPr/>
          </w:rPrChange>
        </w:rPr>
      </w:pPr>
    </w:p>
    <w:p w14:paraId="5A769E42" w14:textId="77777777" w:rsidR="008D1567" w:rsidRPr="00DE1F40" w:rsidRDefault="00000000">
      <w:pPr>
        <w:pStyle w:val="HTMLPreformatted"/>
        <w:divId w:val="1474175990"/>
        <w:rPr>
          <w:lang w:val="en-US"/>
          <w:rPrChange w:id="3286" w:author="Josep Pueyo" w:date="2023-09-15T10:35:00Z">
            <w:rPr/>
          </w:rPrChange>
        </w:rPr>
      </w:pPr>
      <w:r w:rsidRPr="00DE1F40">
        <w:rPr>
          <w:lang w:val="en-US"/>
          <w:rPrChange w:id="3287" w:author="Josep Pueyo" w:date="2023-09-15T10:35:00Z">
            <w:rPr/>
          </w:rPrChange>
        </w:rPr>
        <w:t xml:space="preserve">                        </w:t>
      </w:r>
      <w:r w:rsidRPr="00DE1F40">
        <w:rPr>
          <w:color w:val="000000"/>
          <w:sz w:val="23"/>
          <w:szCs w:val="23"/>
          <w:lang w:val="en-US"/>
          <w:rPrChange w:id="3288" w:author="Josep Pueyo" w:date="2023-09-15T10:35:00Z">
            <w:rPr>
              <w:color w:val="000000"/>
              <w:sz w:val="23"/>
              <w:szCs w:val="23"/>
            </w:rPr>
          </w:rPrChange>
        </w:rPr>
        <w:t>volunteers</w:t>
      </w:r>
      <w:r w:rsidRPr="00DE1F40">
        <w:rPr>
          <w:lang w:val="en-US"/>
          <w:rPrChange w:id="3289" w:author="Josep Pueyo" w:date="2023-09-15T10:35:00Z">
            <w:rPr/>
          </w:rPrChange>
        </w:rPr>
        <w:t xml:space="preserve"> </w:t>
      </w:r>
    </w:p>
    <w:p w14:paraId="13A2368D" w14:textId="77777777" w:rsidR="008D1567" w:rsidRPr="00DE1F40" w:rsidRDefault="00000000">
      <w:pPr>
        <w:pStyle w:val="HTMLPreformatted"/>
        <w:divId w:val="1474175990"/>
        <w:rPr>
          <w:lang w:val="en-US"/>
          <w:rPrChange w:id="3290" w:author="Josep Pueyo" w:date="2023-09-15T10:35:00Z">
            <w:rPr/>
          </w:rPrChange>
        </w:rPr>
      </w:pPr>
      <w:r w:rsidRPr="00DE1F40">
        <w:rPr>
          <w:lang w:val="en-US"/>
          <w:rPrChange w:id="3291" w:author="Josep Pueyo" w:date="2023-09-15T10:35:00Z">
            <w:rPr/>
          </w:rPrChange>
        </w:rPr>
        <w:t xml:space="preserve">                        </w:t>
      </w:r>
      <w:r w:rsidRPr="00DE1F40">
        <w:rPr>
          <w:color w:val="8F5903"/>
          <w:sz w:val="23"/>
          <w:szCs w:val="23"/>
          <w:lang w:val="en-US"/>
          <w:rPrChange w:id="3292" w:author="Josep Pueyo" w:date="2023-09-15T10:35:00Z">
            <w:rPr>
              <w:color w:val="8F5903"/>
              <w:sz w:val="23"/>
              <w:szCs w:val="23"/>
            </w:rPr>
          </w:rPrChange>
        </w:rPr>
        <w:t>&lt;-</w:t>
      </w:r>
      <w:r w:rsidRPr="00DE1F40">
        <w:rPr>
          <w:lang w:val="en-US"/>
          <w:rPrChange w:id="3293" w:author="Josep Pueyo" w:date="2023-09-15T10:35:00Z">
            <w:rPr/>
          </w:rPrChange>
        </w:rPr>
        <w:t xml:space="preserve"> </w:t>
      </w:r>
    </w:p>
    <w:p w14:paraId="51137A44" w14:textId="77777777" w:rsidR="008D1567" w:rsidRPr="00DE1F40" w:rsidRDefault="00000000">
      <w:pPr>
        <w:pStyle w:val="HTMLPreformatted"/>
        <w:divId w:val="1474175990"/>
        <w:rPr>
          <w:lang w:val="en-US"/>
          <w:rPrChange w:id="3294" w:author="Josep Pueyo" w:date="2023-09-15T10:35:00Z">
            <w:rPr/>
          </w:rPrChange>
        </w:rPr>
      </w:pPr>
      <w:r w:rsidRPr="00DE1F40">
        <w:rPr>
          <w:lang w:val="en-US"/>
          <w:rPrChange w:id="3295" w:author="Josep Pueyo" w:date="2023-09-15T10:35:00Z">
            <w:rPr/>
          </w:rPrChange>
        </w:rPr>
        <w:t xml:space="preserve">                        </w:t>
      </w:r>
      <w:r w:rsidRPr="00DE1F40">
        <w:rPr>
          <w:color w:val="000000"/>
          <w:sz w:val="23"/>
          <w:szCs w:val="23"/>
          <w:lang w:val="en-US"/>
          <w:rPrChange w:id="3296" w:author="Josep Pueyo" w:date="2023-09-15T10:35:00Z">
            <w:rPr>
              <w:color w:val="000000"/>
              <w:sz w:val="23"/>
              <w:szCs w:val="23"/>
            </w:rPr>
          </w:rPrChange>
        </w:rPr>
        <w:t>scenarios |&gt;</w:t>
      </w:r>
    </w:p>
    <w:p w14:paraId="734661A2" w14:textId="77777777" w:rsidR="008D1567" w:rsidRPr="00DE1F40" w:rsidRDefault="00000000">
      <w:pPr>
        <w:pStyle w:val="HTMLPreformatted"/>
        <w:divId w:val="1474175990"/>
        <w:rPr>
          <w:lang w:val="en-US"/>
          <w:rPrChange w:id="3297" w:author="Josep Pueyo" w:date="2023-09-15T10:35:00Z">
            <w:rPr/>
          </w:rPrChange>
        </w:rPr>
      </w:pPr>
      <w:r w:rsidRPr="00DE1F40">
        <w:rPr>
          <w:lang w:val="en-US"/>
          <w:rPrChange w:id="3298" w:author="Josep Pueyo" w:date="2023-09-15T10:35:00Z">
            <w:rPr/>
          </w:rPrChange>
        </w:rPr>
        <w:t xml:space="preserve">  </w:t>
      </w:r>
    </w:p>
    <w:p w14:paraId="6E1C895F" w14:textId="77777777" w:rsidR="008D1567" w:rsidRPr="00DE1F40" w:rsidRDefault="00000000">
      <w:pPr>
        <w:pStyle w:val="HTMLPreformatted"/>
        <w:divId w:val="1474175990"/>
        <w:rPr>
          <w:lang w:val="en-US"/>
          <w:rPrChange w:id="3299" w:author="Josep Pueyo" w:date="2023-09-15T10:35:00Z">
            <w:rPr/>
          </w:rPrChange>
        </w:rPr>
      </w:pPr>
      <w:r w:rsidRPr="00DE1F40">
        <w:rPr>
          <w:lang w:val="en-US"/>
          <w:rPrChange w:id="3300" w:author="Josep Pueyo" w:date="2023-09-15T10:35:00Z">
            <w:rPr/>
          </w:rPrChange>
        </w:rPr>
        <w:t xml:space="preserve">                        </w:t>
      </w:r>
      <w:proofErr w:type="spellStart"/>
      <w:r w:rsidRPr="00DE1F40">
        <w:rPr>
          <w:color w:val="000000"/>
          <w:sz w:val="23"/>
          <w:szCs w:val="23"/>
          <w:lang w:val="en-US"/>
          <w:rPrChange w:id="3301" w:author="Josep Pueyo" w:date="2023-09-15T10:35:00Z">
            <w:rPr>
              <w:color w:val="000000"/>
              <w:sz w:val="23"/>
              <w:szCs w:val="23"/>
            </w:rPr>
          </w:rPrChange>
        </w:rPr>
        <w:t>map_</w:t>
      </w:r>
      <w:proofErr w:type="gramStart"/>
      <w:r w:rsidRPr="00DE1F40">
        <w:rPr>
          <w:color w:val="000000"/>
          <w:sz w:val="23"/>
          <w:szCs w:val="23"/>
          <w:lang w:val="en-US"/>
          <w:rPrChange w:id="3302" w:author="Josep Pueyo" w:date="2023-09-15T10:35:00Z">
            <w:rPr>
              <w:color w:val="000000"/>
              <w:sz w:val="23"/>
              <w:szCs w:val="23"/>
            </w:rPr>
          </w:rPrChange>
        </w:rPr>
        <w:t>dfc</w:t>
      </w:r>
      <w:proofErr w:type="spellEnd"/>
      <w:r w:rsidRPr="00DE1F40">
        <w:rPr>
          <w:color w:val="000000"/>
          <w:sz w:val="23"/>
          <w:szCs w:val="23"/>
          <w:lang w:val="en-US"/>
          <w:rPrChange w:id="3303" w:author="Josep Pueyo" w:date="2023-09-15T10:35:00Z">
            <w:rPr>
              <w:color w:val="000000"/>
              <w:sz w:val="23"/>
              <w:szCs w:val="23"/>
            </w:rPr>
          </w:rPrChange>
        </w:rPr>
        <w:t>(</w:t>
      </w:r>
      <w:proofErr w:type="spellStart"/>
      <w:proofErr w:type="gramEnd"/>
      <w:r w:rsidRPr="00DE1F40">
        <w:rPr>
          <w:color w:val="000000"/>
          <w:sz w:val="23"/>
          <w:szCs w:val="23"/>
          <w:lang w:val="en-US"/>
          <w:rPrChange w:id="3304" w:author="Josep Pueyo" w:date="2023-09-15T10:35:00Z">
            <w:rPr>
              <w:color w:val="000000"/>
              <w:sz w:val="23"/>
              <w:szCs w:val="23"/>
            </w:rPr>
          </w:rPrChange>
        </w:rPr>
        <w:t>edible_volunteers</w:t>
      </w:r>
      <w:proofErr w:type="spellEnd"/>
      <w:r w:rsidRPr="00DE1F40">
        <w:rPr>
          <w:color w:val="000000"/>
          <w:sz w:val="23"/>
          <w:szCs w:val="23"/>
          <w:lang w:val="en-US"/>
          <w:rPrChange w:id="3305" w:author="Josep Pueyo" w:date="2023-09-15T10:35:00Z">
            <w:rPr>
              <w:color w:val="000000"/>
              <w:sz w:val="23"/>
              <w:szCs w:val="23"/>
            </w:rPr>
          </w:rPrChange>
        </w:rPr>
        <w:t>,</w:t>
      </w:r>
      <w:r w:rsidRPr="00DE1F40">
        <w:rPr>
          <w:lang w:val="en-US"/>
          <w:rPrChange w:id="3306" w:author="Josep Pueyo" w:date="2023-09-15T10:35:00Z">
            <w:rPr/>
          </w:rPrChange>
        </w:rPr>
        <w:t xml:space="preserve"> </w:t>
      </w:r>
    </w:p>
    <w:p w14:paraId="57CEF5B9" w14:textId="77777777" w:rsidR="008D1567" w:rsidRPr="00DE1F40" w:rsidRDefault="00000000">
      <w:pPr>
        <w:pStyle w:val="HTMLPreformatted"/>
        <w:divId w:val="1474175990"/>
        <w:rPr>
          <w:lang w:val="en-US"/>
          <w:rPrChange w:id="3307" w:author="Josep Pueyo" w:date="2023-09-15T10:35:00Z">
            <w:rPr/>
          </w:rPrChange>
        </w:rPr>
      </w:pPr>
      <w:r w:rsidRPr="00DE1F40">
        <w:rPr>
          <w:lang w:val="en-US"/>
          <w:rPrChange w:id="3308" w:author="Josep Pueyo" w:date="2023-09-15T10:35:00Z">
            <w:rPr/>
          </w:rPrChange>
        </w:rPr>
        <w:t xml:space="preserve">                        </w:t>
      </w:r>
      <w:r w:rsidRPr="00DE1F40">
        <w:rPr>
          <w:color w:val="C4A100"/>
          <w:sz w:val="23"/>
          <w:szCs w:val="23"/>
          <w:lang w:val="en-US"/>
          <w:rPrChange w:id="3309" w:author="Josep Pueyo" w:date="2023-09-15T10:35:00Z">
            <w:rPr>
              <w:color w:val="C4A100"/>
              <w:sz w:val="23"/>
              <w:szCs w:val="23"/>
            </w:rPr>
          </w:rPrChange>
        </w:rPr>
        <w:t>verbose =</w:t>
      </w:r>
      <w:r w:rsidRPr="00DE1F40">
        <w:rPr>
          <w:lang w:val="en-US"/>
          <w:rPrChange w:id="3310" w:author="Josep Pueyo" w:date="2023-09-15T10:35:00Z">
            <w:rPr/>
          </w:rPrChange>
        </w:rPr>
        <w:t xml:space="preserve"> </w:t>
      </w:r>
    </w:p>
    <w:p w14:paraId="39B5AFEC" w14:textId="77777777" w:rsidR="008D1567" w:rsidRPr="00DE1F40" w:rsidRDefault="00000000">
      <w:pPr>
        <w:pStyle w:val="HTMLPreformatted"/>
        <w:divId w:val="1474175990"/>
        <w:rPr>
          <w:lang w:val="en-US"/>
          <w:rPrChange w:id="3311" w:author="Josep Pueyo" w:date="2023-09-15T10:35:00Z">
            <w:rPr/>
          </w:rPrChange>
        </w:rPr>
      </w:pPr>
      <w:r w:rsidRPr="00DE1F40">
        <w:rPr>
          <w:lang w:val="en-US"/>
          <w:rPrChange w:id="3312" w:author="Josep Pueyo" w:date="2023-09-15T10:35:00Z">
            <w:rPr/>
          </w:rPrChange>
        </w:rPr>
        <w:t xml:space="preserve">                        </w:t>
      </w:r>
      <w:r w:rsidRPr="00DE1F40">
        <w:rPr>
          <w:color w:val="000000"/>
          <w:sz w:val="23"/>
          <w:szCs w:val="23"/>
          <w:lang w:val="en-US"/>
          <w:rPrChange w:id="3313" w:author="Josep Pueyo" w:date="2023-09-15T10:35:00Z">
            <w:rPr>
              <w:color w:val="000000"/>
              <w:sz w:val="23"/>
              <w:szCs w:val="23"/>
            </w:rPr>
          </w:rPrChange>
        </w:rPr>
        <w:t>TRUE) |&gt;</w:t>
      </w:r>
    </w:p>
    <w:p w14:paraId="0A2AB1ED" w14:textId="77777777" w:rsidR="008D1567" w:rsidRPr="00DE1F40" w:rsidRDefault="00000000">
      <w:pPr>
        <w:pStyle w:val="HTMLPreformatted"/>
        <w:divId w:val="1474175990"/>
        <w:rPr>
          <w:lang w:val="en-US"/>
          <w:rPrChange w:id="3314" w:author="Josep Pueyo" w:date="2023-09-15T10:35:00Z">
            <w:rPr/>
          </w:rPrChange>
        </w:rPr>
      </w:pPr>
      <w:r w:rsidRPr="00DE1F40">
        <w:rPr>
          <w:lang w:val="en-US"/>
          <w:rPrChange w:id="3315" w:author="Josep Pueyo" w:date="2023-09-15T10:35:00Z">
            <w:rPr/>
          </w:rPrChange>
        </w:rPr>
        <w:t xml:space="preserve">  </w:t>
      </w:r>
    </w:p>
    <w:p w14:paraId="22F885A0" w14:textId="77777777" w:rsidR="008D1567" w:rsidRPr="00DE1F40" w:rsidRDefault="00000000">
      <w:pPr>
        <w:pStyle w:val="HTMLPreformatted"/>
        <w:divId w:val="1474175990"/>
        <w:rPr>
          <w:lang w:val="en-US"/>
          <w:rPrChange w:id="3316" w:author="Josep Pueyo" w:date="2023-09-15T10:35:00Z">
            <w:rPr/>
          </w:rPrChange>
        </w:rPr>
      </w:pPr>
      <w:r w:rsidRPr="00DE1F40">
        <w:rPr>
          <w:lang w:val="en-US"/>
          <w:rPrChange w:id="3317" w:author="Josep Pueyo" w:date="2023-09-15T10:35:00Z">
            <w:rPr/>
          </w:rPrChange>
        </w:rPr>
        <w:t xml:space="preserve">                        </w:t>
      </w:r>
      <w:proofErr w:type="spellStart"/>
      <w:r w:rsidRPr="00DE1F40">
        <w:rPr>
          <w:color w:val="000000"/>
          <w:sz w:val="23"/>
          <w:szCs w:val="23"/>
          <w:lang w:val="en-US"/>
          <w:rPrChange w:id="3318" w:author="Josep Pueyo" w:date="2023-09-15T10:35:00Z">
            <w:rPr>
              <w:color w:val="000000"/>
              <w:sz w:val="23"/>
              <w:szCs w:val="23"/>
            </w:rPr>
          </w:rPrChange>
        </w:rPr>
        <w:t>pivot_longer</w:t>
      </w:r>
      <w:proofErr w:type="spellEnd"/>
      <w:r w:rsidRPr="00DE1F40">
        <w:rPr>
          <w:color w:val="000000"/>
          <w:sz w:val="23"/>
          <w:szCs w:val="23"/>
          <w:lang w:val="en-US"/>
          <w:rPrChange w:id="3319" w:author="Josep Pueyo" w:date="2023-09-15T10:35:00Z">
            <w:rPr>
              <w:color w:val="000000"/>
              <w:sz w:val="23"/>
              <w:szCs w:val="23"/>
            </w:rPr>
          </w:rPrChange>
        </w:rPr>
        <w:t>(</w:t>
      </w:r>
      <w:proofErr w:type="gramStart"/>
      <w:r w:rsidRPr="00DE1F40">
        <w:rPr>
          <w:color w:val="000000"/>
          <w:sz w:val="23"/>
          <w:szCs w:val="23"/>
          <w:lang w:val="en-US"/>
          <w:rPrChange w:id="3320" w:author="Josep Pueyo" w:date="2023-09-15T10:35:00Z">
            <w:rPr>
              <w:color w:val="000000"/>
              <w:sz w:val="23"/>
              <w:szCs w:val="23"/>
            </w:rPr>
          </w:rPrChange>
        </w:rPr>
        <w:t>everything(</w:t>
      </w:r>
      <w:proofErr w:type="gramEnd"/>
      <w:r w:rsidRPr="00DE1F40">
        <w:rPr>
          <w:color w:val="000000"/>
          <w:sz w:val="23"/>
          <w:szCs w:val="23"/>
          <w:lang w:val="en-US"/>
          <w:rPrChange w:id="3321" w:author="Josep Pueyo" w:date="2023-09-15T10:35:00Z">
            <w:rPr>
              <w:color w:val="000000"/>
              <w:sz w:val="23"/>
              <w:szCs w:val="23"/>
            </w:rPr>
          </w:rPrChange>
        </w:rPr>
        <w:t>),</w:t>
      </w:r>
      <w:r w:rsidRPr="00DE1F40">
        <w:rPr>
          <w:lang w:val="en-US"/>
          <w:rPrChange w:id="3322" w:author="Josep Pueyo" w:date="2023-09-15T10:35:00Z">
            <w:rPr/>
          </w:rPrChange>
        </w:rPr>
        <w:t xml:space="preserve"> </w:t>
      </w:r>
    </w:p>
    <w:p w14:paraId="332B0B44" w14:textId="77777777" w:rsidR="008D1567" w:rsidRPr="00DE1F40" w:rsidRDefault="00000000">
      <w:pPr>
        <w:pStyle w:val="HTMLPreformatted"/>
        <w:divId w:val="1474175990"/>
        <w:rPr>
          <w:lang w:val="en-US"/>
          <w:rPrChange w:id="3323" w:author="Josep Pueyo" w:date="2023-09-15T10:35:00Z">
            <w:rPr/>
          </w:rPrChange>
        </w:rPr>
      </w:pPr>
      <w:r w:rsidRPr="00DE1F40">
        <w:rPr>
          <w:lang w:val="en-US"/>
          <w:rPrChange w:id="3324" w:author="Josep Pueyo" w:date="2023-09-15T10:35:00Z">
            <w:rPr/>
          </w:rPrChange>
        </w:rPr>
        <w:t xml:space="preserve">                        </w:t>
      </w:r>
      <w:proofErr w:type="spellStart"/>
      <w:r w:rsidRPr="00DE1F40">
        <w:rPr>
          <w:color w:val="C4A100"/>
          <w:sz w:val="23"/>
          <w:szCs w:val="23"/>
          <w:lang w:val="en-US"/>
          <w:rPrChange w:id="3325" w:author="Josep Pueyo" w:date="2023-09-15T10:35:00Z">
            <w:rPr>
              <w:color w:val="C4A100"/>
              <w:sz w:val="23"/>
              <w:szCs w:val="23"/>
            </w:rPr>
          </w:rPrChange>
        </w:rPr>
        <w:t>values_to</w:t>
      </w:r>
      <w:proofErr w:type="spellEnd"/>
      <w:r w:rsidRPr="00DE1F40">
        <w:rPr>
          <w:color w:val="C4A100"/>
          <w:sz w:val="23"/>
          <w:szCs w:val="23"/>
          <w:lang w:val="en-US"/>
          <w:rPrChange w:id="3326" w:author="Josep Pueyo" w:date="2023-09-15T10:35:00Z">
            <w:rPr>
              <w:color w:val="C4A100"/>
              <w:sz w:val="23"/>
              <w:szCs w:val="23"/>
            </w:rPr>
          </w:rPrChange>
        </w:rPr>
        <w:t xml:space="preserve"> =</w:t>
      </w:r>
      <w:r w:rsidRPr="00DE1F40">
        <w:rPr>
          <w:lang w:val="en-US"/>
          <w:rPrChange w:id="3327" w:author="Josep Pueyo" w:date="2023-09-15T10:35:00Z">
            <w:rPr/>
          </w:rPrChange>
        </w:rPr>
        <w:t xml:space="preserve"> </w:t>
      </w:r>
    </w:p>
    <w:p w14:paraId="155BF5C4" w14:textId="77777777" w:rsidR="008D1567" w:rsidRPr="00DE1F40" w:rsidRDefault="00000000">
      <w:pPr>
        <w:pStyle w:val="HTMLPreformatted"/>
        <w:divId w:val="1474175990"/>
        <w:rPr>
          <w:lang w:val="en-US"/>
          <w:rPrChange w:id="3328" w:author="Josep Pueyo" w:date="2023-09-15T10:35:00Z">
            <w:rPr/>
          </w:rPrChange>
        </w:rPr>
      </w:pPr>
      <w:r w:rsidRPr="00DE1F40">
        <w:rPr>
          <w:lang w:val="en-US"/>
          <w:rPrChange w:id="3329" w:author="Josep Pueyo" w:date="2023-09-15T10:35:00Z">
            <w:rPr/>
          </w:rPrChange>
        </w:rPr>
        <w:t xml:space="preserve">                        </w:t>
      </w:r>
      <w:r w:rsidRPr="00DE1F40">
        <w:rPr>
          <w:color w:val="2F7404"/>
          <w:sz w:val="23"/>
          <w:szCs w:val="23"/>
          <w:lang w:val="en-US"/>
          <w:rPrChange w:id="3330" w:author="Josep Pueyo" w:date="2023-09-15T10:35:00Z">
            <w:rPr>
              <w:color w:val="2F7404"/>
              <w:sz w:val="23"/>
              <w:szCs w:val="23"/>
            </w:rPr>
          </w:rPrChange>
        </w:rPr>
        <w:t>"Volunteers"</w:t>
      </w:r>
    </w:p>
    <w:p w14:paraId="03F00D50" w14:textId="77777777" w:rsidR="008D1567" w:rsidRPr="00DE1F40" w:rsidRDefault="00000000">
      <w:pPr>
        <w:pStyle w:val="HTMLPreformatted"/>
        <w:divId w:val="1474175990"/>
        <w:rPr>
          <w:lang w:val="en-US"/>
          <w:rPrChange w:id="3331" w:author="Josep Pueyo" w:date="2023-09-15T10:35:00Z">
            <w:rPr/>
          </w:rPrChange>
        </w:rPr>
      </w:pPr>
      <w:r w:rsidRPr="00DE1F40">
        <w:rPr>
          <w:lang w:val="en-US"/>
          <w:rPrChange w:id="3332" w:author="Josep Pueyo" w:date="2023-09-15T10:35:00Z">
            <w:rPr/>
          </w:rPrChange>
        </w:rPr>
        <w:t xml:space="preserve">                        </w:t>
      </w:r>
      <w:r w:rsidRPr="00DE1F40">
        <w:rPr>
          <w:color w:val="000000"/>
          <w:sz w:val="23"/>
          <w:szCs w:val="23"/>
          <w:lang w:val="en-US"/>
          <w:rPrChange w:id="3333" w:author="Josep Pueyo" w:date="2023-09-15T10:35:00Z">
            <w:rPr>
              <w:color w:val="000000"/>
              <w:sz w:val="23"/>
              <w:szCs w:val="23"/>
            </w:rPr>
          </w:rPrChange>
        </w:rPr>
        <w:t>)</w:t>
      </w:r>
    </w:p>
    <w:p w14:paraId="2B3B76E1" w14:textId="77777777" w:rsidR="008D1567" w:rsidRPr="00DE1F40" w:rsidRDefault="008D1567">
      <w:pPr>
        <w:pStyle w:val="HTMLPreformatted"/>
        <w:divId w:val="1474175990"/>
        <w:rPr>
          <w:lang w:val="en-US"/>
          <w:rPrChange w:id="3334" w:author="Josep Pueyo" w:date="2023-09-15T10:35:00Z">
            <w:rPr/>
          </w:rPrChange>
        </w:rPr>
      </w:pPr>
    </w:p>
    <w:p w14:paraId="234C4DC9" w14:textId="77777777" w:rsidR="008D1567" w:rsidRPr="00DE1F40" w:rsidRDefault="008D1567">
      <w:pPr>
        <w:pStyle w:val="HTMLPreformatted"/>
        <w:divId w:val="1474175990"/>
        <w:rPr>
          <w:lang w:val="en-US"/>
          <w:rPrChange w:id="3335" w:author="Josep Pueyo" w:date="2023-09-15T10:35:00Z">
            <w:rPr/>
          </w:rPrChange>
        </w:rPr>
      </w:pPr>
    </w:p>
    <w:p w14:paraId="4150ECC4" w14:textId="77777777" w:rsidR="008D1567" w:rsidRPr="00DE1F40" w:rsidRDefault="00000000">
      <w:pPr>
        <w:pStyle w:val="HTMLPreformatted"/>
        <w:divId w:val="1474175990"/>
        <w:rPr>
          <w:lang w:val="en-US"/>
          <w:rPrChange w:id="3336" w:author="Josep Pueyo" w:date="2023-09-15T10:35:00Z">
            <w:rPr/>
          </w:rPrChange>
        </w:rPr>
      </w:pPr>
      <w:r w:rsidRPr="00DE1F40">
        <w:rPr>
          <w:lang w:val="en-US"/>
          <w:rPrChange w:id="3337" w:author="Josep Pueyo" w:date="2023-09-15T10:35:00Z">
            <w:rPr/>
          </w:rPrChange>
        </w:rPr>
        <w:t xml:space="preserve">                        </w:t>
      </w:r>
      <w:proofErr w:type="spellStart"/>
      <w:r w:rsidRPr="00DE1F40">
        <w:rPr>
          <w:color w:val="000000"/>
          <w:sz w:val="23"/>
          <w:szCs w:val="23"/>
          <w:lang w:val="en-US"/>
          <w:rPrChange w:id="3338" w:author="Josep Pueyo" w:date="2023-09-15T10:35:00Z">
            <w:rPr>
              <w:color w:val="000000"/>
              <w:sz w:val="23"/>
              <w:szCs w:val="23"/>
            </w:rPr>
          </w:rPrChange>
        </w:rPr>
        <w:t>bind_</w:t>
      </w:r>
      <w:proofErr w:type="gramStart"/>
      <w:r w:rsidRPr="00DE1F40">
        <w:rPr>
          <w:color w:val="000000"/>
          <w:sz w:val="23"/>
          <w:szCs w:val="23"/>
          <w:lang w:val="en-US"/>
          <w:rPrChange w:id="3339" w:author="Josep Pueyo" w:date="2023-09-15T10:35:00Z">
            <w:rPr>
              <w:color w:val="000000"/>
              <w:sz w:val="23"/>
              <w:szCs w:val="23"/>
            </w:rPr>
          </w:rPrChange>
        </w:rPr>
        <w:t>cols</w:t>
      </w:r>
      <w:proofErr w:type="spellEnd"/>
      <w:r w:rsidRPr="00DE1F40">
        <w:rPr>
          <w:color w:val="000000"/>
          <w:sz w:val="23"/>
          <w:szCs w:val="23"/>
          <w:lang w:val="en-US"/>
          <w:rPrChange w:id="3340" w:author="Josep Pueyo" w:date="2023-09-15T10:35:00Z">
            <w:rPr>
              <w:color w:val="000000"/>
              <w:sz w:val="23"/>
              <w:szCs w:val="23"/>
            </w:rPr>
          </w:rPrChange>
        </w:rPr>
        <w:t>(</w:t>
      </w:r>
      <w:proofErr w:type="gramEnd"/>
      <w:r w:rsidRPr="00DE1F40">
        <w:rPr>
          <w:color w:val="000000"/>
          <w:sz w:val="23"/>
          <w:szCs w:val="23"/>
          <w:lang w:val="en-US"/>
          <w:rPrChange w:id="3341" w:author="Josep Pueyo" w:date="2023-09-15T10:35:00Z">
            <w:rPr>
              <w:color w:val="000000"/>
              <w:sz w:val="23"/>
              <w:szCs w:val="23"/>
            </w:rPr>
          </w:rPrChange>
        </w:rPr>
        <w:t>jobs, volunteers[</w:t>
      </w:r>
    </w:p>
    <w:p w14:paraId="5897DF63" w14:textId="77777777" w:rsidR="008D1567" w:rsidRPr="00DE1F40" w:rsidRDefault="00000000">
      <w:pPr>
        <w:pStyle w:val="HTMLPreformatted"/>
        <w:divId w:val="1474175990"/>
        <w:rPr>
          <w:lang w:val="en-US"/>
          <w:rPrChange w:id="3342" w:author="Josep Pueyo" w:date="2023-09-15T10:35:00Z">
            <w:rPr/>
          </w:rPrChange>
        </w:rPr>
      </w:pPr>
      <w:r w:rsidRPr="00DE1F40">
        <w:rPr>
          <w:lang w:val="en-US"/>
          <w:rPrChange w:id="3343" w:author="Josep Pueyo" w:date="2023-09-15T10:35:00Z">
            <w:rPr/>
          </w:rPrChange>
        </w:rPr>
        <w:t xml:space="preserve">                        </w:t>
      </w:r>
      <w:r w:rsidRPr="00DE1F40">
        <w:rPr>
          <w:color w:val="2F7404"/>
          <w:sz w:val="23"/>
          <w:szCs w:val="23"/>
          <w:lang w:val="en-US"/>
          <w:rPrChange w:id="3344" w:author="Josep Pueyo" w:date="2023-09-15T10:35:00Z">
            <w:rPr>
              <w:color w:val="2F7404"/>
              <w:sz w:val="23"/>
              <w:szCs w:val="23"/>
            </w:rPr>
          </w:rPrChange>
        </w:rPr>
        <w:t>"Volunteers"</w:t>
      </w:r>
    </w:p>
    <w:p w14:paraId="5561BE0B" w14:textId="77777777" w:rsidR="008D1567" w:rsidRPr="00DE1F40" w:rsidRDefault="00000000">
      <w:pPr>
        <w:pStyle w:val="HTMLPreformatted"/>
        <w:divId w:val="1474175990"/>
        <w:rPr>
          <w:lang w:val="en-US"/>
          <w:rPrChange w:id="3345" w:author="Josep Pueyo" w:date="2023-09-15T10:35:00Z">
            <w:rPr/>
          </w:rPrChange>
        </w:rPr>
      </w:pPr>
      <w:r w:rsidRPr="00DE1F40">
        <w:rPr>
          <w:lang w:val="en-US"/>
          <w:rPrChange w:id="3346" w:author="Josep Pueyo" w:date="2023-09-15T10:35:00Z">
            <w:rPr/>
          </w:rPrChange>
        </w:rPr>
        <w:t xml:space="preserve">                        </w:t>
      </w:r>
      <w:r w:rsidRPr="00DE1F40">
        <w:rPr>
          <w:color w:val="000000"/>
          <w:sz w:val="23"/>
          <w:szCs w:val="23"/>
          <w:lang w:val="en-US"/>
          <w:rPrChange w:id="3347" w:author="Josep Pueyo" w:date="2023-09-15T10:35:00Z">
            <w:rPr>
              <w:color w:val="000000"/>
              <w:sz w:val="23"/>
              <w:szCs w:val="23"/>
            </w:rPr>
          </w:rPrChange>
        </w:rPr>
        <w:t>]) |&gt;</w:t>
      </w:r>
    </w:p>
    <w:p w14:paraId="21C4871C" w14:textId="77777777" w:rsidR="008D1567" w:rsidRPr="00DE1F40" w:rsidRDefault="00000000">
      <w:pPr>
        <w:pStyle w:val="HTMLPreformatted"/>
        <w:divId w:val="1474175990"/>
        <w:rPr>
          <w:lang w:val="en-US"/>
          <w:rPrChange w:id="3348" w:author="Josep Pueyo" w:date="2023-09-15T10:35:00Z">
            <w:rPr/>
          </w:rPrChange>
        </w:rPr>
      </w:pPr>
      <w:r w:rsidRPr="00DE1F40">
        <w:rPr>
          <w:lang w:val="en-US"/>
          <w:rPrChange w:id="3349" w:author="Josep Pueyo" w:date="2023-09-15T10:35:00Z">
            <w:rPr/>
          </w:rPrChange>
        </w:rPr>
        <w:t xml:space="preserve">   </w:t>
      </w:r>
    </w:p>
    <w:p w14:paraId="0B801238" w14:textId="77777777" w:rsidR="008D1567" w:rsidRPr="00DE1F40" w:rsidRDefault="00000000">
      <w:pPr>
        <w:pStyle w:val="HTMLPreformatted"/>
        <w:divId w:val="1474175990"/>
        <w:rPr>
          <w:lang w:val="en-US"/>
          <w:rPrChange w:id="3350" w:author="Josep Pueyo" w:date="2023-09-15T10:35:00Z">
            <w:rPr/>
          </w:rPrChange>
        </w:rPr>
      </w:pPr>
      <w:r w:rsidRPr="00DE1F40">
        <w:rPr>
          <w:lang w:val="en-US"/>
          <w:rPrChange w:id="3351" w:author="Josep Pueyo" w:date="2023-09-15T10:35:00Z">
            <w:rPr/>
          </w:rPrChange>
        </w:rPr>
        <w:lastRenderedPageBreak/>
        <w:t xml:space="preserve">                        </w:t>
      </w:r>
      <w:proofErr w:type="spellStart"/>
      <w:r w:rsidRPr="00DE1F40">
        <w:rPr>
          <w:color w:val="000000"/>
          <w:sz w:val="23"/>
          <w:szCs w:val="23"/>
          <w:lang w:val="en-US"/>
          <w:rPrChange w:id="3352" w:author="Josep Pueyo" w:date="2023-09-15T10:35:00Z">
            <w:rPr>
              <w:color w:val="000000"/>
              <w:sz w:val="23"/>
              <w:szCs w:val="23"/>
            </w:rPr>
          </w:rPrChange>
        </w:rPr>
        <w:t>pivot_</w:t>
      </w:r>
      <w:proofErr w:type="gramStart"/>
      <w:r w:rsidRPr="00DE1F40">
        <w:rPr>
          <w:color w:val="000000"/>
          <w:sz w:val="23"/>
          <w:szCs w:val="23"/>
          <w:lang w:val="en-US"/>
          <w:rPrChange w:id="3353" w:author="Josep Pueyo" w:date="2023-09-15T10:35:00Z">
            <w:rPr>
              <w:color w:val="000000"/>
              <w:sz w:val="23"/>
              <w:szCs w:val="23"/>
            </w:rPr>
          </w:rPrChange>
        </w:rPr>
        <w:t>longer</w:t>
      </w:r>
      <w:proofErr w:type="spellEnd"/>
      <w:r w:rsidRPr="00DE1F40">
        <w:rPr>
          <w:color w:val="000000"/>
          <w:sz w:val="23"/>
          <w:szCs w:val="23"/>
          <w:lang w:val="en-US"/>
          <w:rPrChange w:id="3354" w:author="Josep Pueyo" w:date="2023-09-15T10:35:00Z">
            <w:rPr>
              <w:color w:val="000000"/>
              <w:sz w:val="23"/>
              <w:szCs w:val="23"/>
            </w:rPr>
          </w:rPrChange>
        </w:rPr>
        <w:t>(</w:t>
      </w:r>
      <w:proofErr w:type="gramEnd"/>
      <w:r w:rsidRPr="00DE1F40">
        <w:rPr>
          <w:color w:val="000000"/>
          <w:sz w:val="23"/>
          <w:szCs w:val="23"/>
          <w:lang w:val="en-US"/>
          <w:rPrChange w:id="3355" w:author="Josep Pueyo" w:date="2023-09-15T10:35:00Z">
            <w:rPr>
              <w:color w:val="000000"/>
              <w:sz w:val="23"/>
              <w:szCs w:val="23"/>
            </w:rPr>
          </w:rPrChange>
        </w:rPr>
        <w:t>-name,</w:t>
      </w:r>
      <w:r w:rsidRPr="00DE1F40">
        <w:rPr>
          <w:lang w:val="en-US"/>
          <w:rPrChange w:id="3356" w:author="Josep Pueyo" w:date="2023-09-15T10:35:00Z">
            <w:rPr/>
          </w:rPrChange>
        </w:rPr>
        <w:t xml:space="preserve"> </w:t>
      </w:r>
    </w:p>
    <w:p w14:paraId="4B47A80A" w14:textId="77777777" w:rsidR="008D1567" w:rsidRPr="00DE1F40" w:rsidRDefault="00000000">
      <w:pPr>
        <w:pStyle w:val="HTMLPreformatted"/>
        <w:divId w:val="1474175990"/>
        <w:rPr>
          <w:lang w:val="en-US"/>
          <w:rPrChange w:id="3357" w:author="Josep Pueyo" w:date="2023-09-15T10:35:00Z">
            <w:rPr/>
          </w:rPrChange>
        </w:rPr>
      </w:pPr>
      <w:r w:rsidRPr="00DE1F40">
        <w:rPr>
          <w:lang w:val="en-US"/>
          <w:rPrChange w:id="3358" w:author="Josep Pueyo" w:date="2023-09-15T10:35:00Z">
            <w:rPr/>
          </w:rPrChange>
        </w:rPr>
        <w:t xml:space="preserve">                        </w:t>
      </w:r>
      <w:proofErr w:type="spellStart"/>
      <w:r w:rsidRPr="00DE1F40">
        <w:rPr>
          <w:color w:val="C4A100"/>
          <w:sz w:val="23"/>
          <w:szCs w:val="23"/>
          <w:lang w:val="en-US"/>
          <w:rPrChange w:id="3359" w:author="Josep Pueyo" w:date="2023-09-15T10:35:00Z">
            <w:rPr>
              <w:color w:val="C4A100"/>
              <w:sz w:val="23"/>
              <w:szCs w:val="23"/>
            </w:rPr>
          </w:rPrChange>
        </w:rPr>
        <w:t>names_to</w:t>
      </w:r>
      <w:proofErr w:type="spellEnd"/>
      <w:r w:rsidRPr="00DE1F40">
        <w:rPr>
          <w:lang w:val="en-US"/>
          <w:rPrChange w:id="3360" w:author="Josep Pueyo" w:date="2023-09-15T10:35:00Z">
            <w:rPr/>
          </w:rPrChange>
        </w:rPr>
        <w:t xml:space="preserve"> = </w:t>
      </w:r>
    </w:p>
    <w:p w14:paraId="17065C3B" w14:textId="77777777" w:rsidR="008D1567" w:rsidRPr="00DE1F40" w:rsidRDefault="00000000">
      <w:pPr>
        <w:pStyle w:val="HTMLPreformatted"/>
        <w:divId w:val="1474175990"/>
        <w:rPr>
          <w:lang w:val="en-US"/>
          <w:rPrChange w:id="3361" w:author="Josep Pueyo" w:date="2023-09-15T10:35:00Z">
            <w:rPr/>
          </w:rPrChange>
        </w:rPr>
      </w:pPr>
      <w:r w:rsidRPr="00DE1F40">
        <w:rPr>
          <w:lang w:val="en-US"/>
          <w:rPrChange w:id="3362" w:author="Josep Pueyo" w:date="2023-09-15T10:35:00Z">
            <w:rPr/>
          </w:rPrChange>
        </w:rPr>
        <w:t xml:space="preserve">                        </w:t>
      </w:r>
      <w:r w:rsidRPr="00DE1F40">
        <w:rPr>
          <w:color w:val="2F7404"/>
          <w:sz w:val="23"/>
          <w:szCs w:val="23"/>
          <w:lang w:val="en-US"/>
          <w:rPrChange w:id="3363" w:author="Josep Pueyo" w:date="2023-09-15T10:35:00Z">
            <w:rPr>
              <w:color w:val="2F7404"/>
              <w:sz w:val="23"/>
              <w:szCs w:val="23"/>
            </w:rPr>
          </w:rPrChange>
        </w:rPr>
        <w:t>"Indicator"</w:t>
      </w:r>
    </w:p>
    <w:p w14:paraId="6A0CF9AE" w14:textId="77777777" w:rsidR="008D1567" w:rsidRPr="00DE1F40" w:rsidRDefault="00000000">
      <w:pPr>
        <w:pStyle w:val="HTMLPreformatted"/>
        <w:divId w:val="1474175990"/>
        <w:rPr>
          <w:lang w:val="en-US"/>
          <w:rPrChange w:id="3364" w:author="Josep Pueyo" w:date="2023-09-15T10:35:00Z">
            <w:rPr/>
          </w:rPrChange>
        </w:rPr>
      </w:pPr>
      <w:r w:rsidRPr="00DE1F40">
        <w:rPr>
          <w:lang w:val="en-US"/>
          <w:rPrChange w:id="3365" w:author="Josep Pueyo" w:date="2023-09-15T10:35:00Z">
            <w:rPr/>
          </w:rPrChange>
        </w:rPr>
        <w:t xml:space="preserve">                        </w:t>
      </w:r>
      <w:r w:rsidRPr="00DE1F40">
        <w:rPr>
          <w:color w:val="000000"/>
          <w:sz w:val="23"/>
          <w:szCs w:val="23"/>
          <w:lang w:val="en-US"/>
          <w:rPrChange w:id="3366" w:author="Josep Pueyo" w:date="2023-09-15T10:35:00Z">
            <w:rPr>
              <w:color w:val="000000"/>
              <w:sz w:val="23"/>
              <w:szCs w:val="23"/>
            </w:rPr>
          </w:rPrChange>
        </w:rPr>
        <w:t>) |&gt;</w:t>
      </w:r>
    </w:p>
    <w:p w14:paraId="0ED37589" w14:textId="77777777" w:rsidR="008D1567" w:rsidRPr="00DE1F40" w:rsidRDefault="00000000">
      <w:pPr>
        <w:pStyle w:val="HTMLPreformatted"/>
        <w:divId w:val="1474175990"/>
        <w:rPr>
          <w:lang w:val="en-US"/>
          <w:rPrChange w:id="3367" w:author="Josep Pueyo" w:date="2023-09-15T10:35:00Z">
            <w:rPr/>
          </w:rPrChange>
        </w:rPr>
      </w:pPr>
      <w:r w:rsidRPr="00DE1F40">
        <w:rPr>
          <w:lang w:val="en-US"/>
          <w:rPrChange w:id="3368" w:author="Josep Pueyo" w:date="2023-09-15T10:35:00Z">
            <w:rPr/>
          </w:rPrChange>
        </w:rPr>
        <w:t xml:space="preserve">   </w:t>
      </w:r>
    </w:p>
    <w:p w14:paraId="6150BCC5" w14:textId="77777777" w:rsidR="008D1567" w:rsidRPr="00DE1F40" w:rsidRDefault="00000000">
      <w:pPr>
        <w:pStyle w:val="HTMLPreformatted"/>
        <w:divId w:val="1474175990"/>
        <w:rPr>
          <w:lang w:val="en-US"/>
          <w:rPrChange w:id="3369" w:author="Josep Pueyo" w:date="2023-09-15T10:35:00Z">
            <w:rPr/>
          </w:rPrChange>
        </w:rPr>
      </w:pPr>
      <w:r w:rsidRPr="00DE1F40">
        <w:rPr>
          <w:lang w:val="en-US"/>
          <w:rPrChange w:id="3370" w:author="Josep Pueyo" w:date="2023-09-15T10:35:00Z">
            <w:rPr/>
          </w:rPrChange>
        </w:rPr>
        <w:t xml:space="preserve">                        </w:t>
      </w:r>
      <w:proofErr w:type="spellStart"/>
      <w:proofErr w:type="gramStart"/>
      <w:r w:rsidRPr="00DE1F40">
        <w:rPr>
          <w:color w:val="000000"/>
          <w:sz w:val="23"/>
          <w:szCs w:val="23"/>
          <w:lang w:val="en-US"/>
          <w:rPrChange w:id="3371" w:author="Josep Pueyo" w:date="2023-09-15T10:35:00Z">
            <w:rPr>
              <w:color w:val="000000"/>
              <w:sz w:val="23"/>
              <w:szCs w:val="23"/>
            </w:rPr>
          </w:rPrChange>
        </w:rPr>
        <w:t>ggplot</w:t>
      </w:r>
      <w:proofErr w:type="spellEnd"/>
      <w:r w:rsidRPr="00DE1F40">
        <w:rPr>
          <w:color w:val="000000"/>
          <w:sz w:val="23"/>
          <w:szCs w:val="23"/>
          <w:lang w:val="en-US"/>
          <w:rPrChange w:id="3372" w:author="Josep Pueyo" w:date="2023-09-15T10:35:00Z">
            <w:rPr>
              <w:color w:val="000000"/>
              <w:sz w:val="23"/>
              <w:szCs w:val="23"/>
            </w:rPr>
          </w:rPrChange>
        </w:rPr>
        <w:t>(</w:t>
      </w:r>
      <w:proofErr w:type="spellStart"/>
      <w:proofErr w:type="gramEnd"/>
      <w:r w:rsidRPr="00DE1F40">
        <w:rPr>
          <w:color w:val="000000"/>
          <w:sz w:val="23"/>
          <w:szCs w:val="23"/>
          <w:lang w:val="en-US"/>
          <w:rPrChange w:id="3373" w:author="Josep Pueyo" w:date="2023-09-15T10:35:00Z">
            <w:rPr>
              <w:color w:val="000000"/>
              <w:sz w:val="23"/>
              <w:szCs w:val="23"/>
            </w:rPr>
          </w:rPrChange>
        </w:rPr>
        <w:t>aes</w:t>
      </w:r>
      <w:proofErr w:type="spellEnd"/>
      <w:r w:rsidRPr="00DE1F40">
        <w:rPr>
          <w:color w:val="000000"/>
          <w:sz w:val="23"/>
          <w:szCs w:val="23"/>
          <w:lang w:val="en-US"/>
          <w:rPrChange w:id="3374" w:author="Josep Pueyo" w:date="2023-09-15T10:35:00Z">
            <w:rPr>
              <w:color w:val="000000"/>
              <w:sz w:val="23"/>
              <w:szCs w:val="23"/>
            </w:rPr>
          </w:rPrChange>
        </w:rPr>
        <w:t>(</w:t>
      </w:r>
    </w:p>
    <w:p w14:paraId="7166ADA7" w14:textId="77777777" w:rsidR="008D1567" w:rsidRPr="00DE1F40" w:rsidRDefault="00000000">
      <w:pPr>
        <w:pStyle w:val="HTMLPreformatted"/>
        <w:divId w:val="1474175990"/>
        <w:rPr>
          <w:lang w:val="en-US"/>
          <w:rPrChange w:id="3375" w:author="Josep Pueyo" w:date="2023-09-15T10:35:00Z">
            <w:rPr/>
          </w:rPrChange>
        </w:rPr>
      </w:pPr>
      <w:r w:rsidRPr="00DE1F40">
        <w:rPr>
          <w:lang w:val="en-US"/>
          <w:rPrChange w:id="3376" w:author="Josep Pueyo" w:date="2023-09-15T10:35:00Z">
            <w:rPr/>
          </w:rPrChange>
        </w:rPr>
        <w:t xml:space="preserve">                        </w:t>
      </w:r>
      <w:r w:rsidRPr="00DE1F40">
        <w:rPr>
          <w:color w:val="C4A100"/>
          <w:sz w:val="23"/>
          <w:szCs w:val="23"/>
          <w:lang w:val="en-US"/>
          <w:rPrChange w:id="3377" w:author="Josep Pueyo" w:date="2023-09-15T10:35:00Z">
            <w:rPr>
              <w:color w:val="C4A100"/>
              <w:sz w:val="23"/>
              <w:szCs w:val="23"/>
            </w:rPr>
          </w:rPrChange>
        </w:rPr>
        <w:t>x=</w:t>
      </w:r>
    </w:p>
    <w:p w14:paraId="0B20C294" w14:textId="77777777" w:rsidR="008D1567" w:rsidRPr="00DE1F40" w:rsidRDefault="00000000">
      <w:pPr>
        <w:pStyle w:val="HTMLPreformatted"/>
        <w:divId w:val="1474175990"/>
        <w:rPr>
          <w:lang w:val="en-US"/>
          <w:rPrChange w:id="3378" w:author="Josep Pueyo" w:date="2023-09-15T10:35:00Z">
            <w:rPr/>
          </w:rPrChange>
        </w:rPr>
      </w:pPr>
      <w:r w:rsidRPr="00DE1F40">
        <w:rPr>
          <w:lang w:val="en-US"/>
          <w:rPrChange w:id="3379" w:author="Josep Pueyo" w:date="2023-09-15T10:35:00Z">
            <w:rPr/>
          </w:rPrChange>
        </w:rPr>
        <w:t xml:space="preserve">                        </w:t>
      </w:r>
      <w:r w:rsidRPr="00DE1F40">
        <w:rPr>
          <w:color w:val="000000"/>
          <w:sz w:val="23"/>
          <w:szCs w:val="23"/>
          <w:lang w:val="en-US"/>
          <w:rPrChange w:id="3380" w:author="Josep Pueyo" w:date="2023-09-15T10:35:00Z">
            <w:rPr>
              <w:color w:val="000000"/>
              <w:sz w:val="23"/>
              <w:szCs w:val="23"/>
            </w:rPr>
          </w:rPrChange>
        </w:rPr>
        <w:t>Indicator,</w:t>
      </w:r>
      <w:r w:rsidRPr="00DE1F40">
        <w:rPr>
          <w:lang w:val="en-US"/>
          <w:rPrChange w:id="3381" w:author="Josep Pueyo" w:date="2023-09-15T10:35:00Z">
            <w:rPr/>
          </w:rPrChange>
        </w:rPr>
        <w:t xml:space="preserve"> </w:t>
      </w:r>
    </w:p>
    <w:p w14:paraId="02D55241" w14:textId="77777777" w:rsidR="008D1567" w:rsidRPr="00DE1F40" w:rsidRDefault="00000000">
      <w:pPr>
        <w:pStyle w:val="HTMLPreformatted"/>
        <w:divId w:val="1474175990"/>
        <w:rPr>
          <w:lang w:val="en-US"/>
          <w:rPrChange w:id="3382" w:author="Josep Pueyo" w:date="2023-09-15T10:35:00Z">
            <w:rPr/>
          </w:rPrChange>
        </w:rPr>
      </w:pPr>
      <w:r w:rsidRPr="00DE1F40">
        <w:rPr>
          <w:lang w:val="en-US"/>
          <w:rPrChange w:id="3383" w:author="Josep Pueyo" w:date="2023-09-15T10:35:00Z">
            <w:rPr/>
          </w:rPrChange>
        </w:rPr>
        <w:t xml:space="preserve">                        </w:t>
      </w:r>
      <w:r w:rsidRPr="00DE1F40">
        <w:rPr>
          <w:color w:val="C4A100"/>
          <w:sz w:val="23"/>
          <w:szCs w:val="23"/>
          <w:lang w:val="en-US"/>
          <w:rPrChange w:id="3384" w:author="Josep Pueyo" w:date="2023-09-15T10:35:00Z">
            <w:rPr>
              <w:color w:val="C4A100"/>
              <w:sz w:val="23"/>
              <w:szCs w:val="23"/>
            </w:rPr>
          </w:rPrChange>
        </w:rPr>
        <w:t>y=</w:t>
      </w:r>
    </w:p>
    <w:p w14:paraId="4CC13AB7" w14:textId="77777777" w:rsidR="008D1567" w:rsidRPr="00DE1F40" w:rsidRDefault="00000000">
      <w:pPr>
        <w:pStyle w:val="HTMLPreformatted"/>
        <w:divId w:val="1474175990"/>
        <w:rPr>
          <w:lang w:val="en-US"/>
          <w:rPrChange w:id="3385" w:author="Josep Pueyo" w:date="2023-09-15T10:35:00Z">
            <w:rPr/>
          </w:rPrChange>
        </w:rPr>
      </w:pPr>
      <w:r w:rsidRPr="00DE1F40">
        <w:rPr>
          <w:lang w:val="en-US"/>
          <w:rPrChange w:id="3386" w:author="Josep Pueyo" w:date="2023-09-15T10:35:00Z">
            <w:rPr/>
          </w:rPrChange>
        </w:rPr>
        <w:t xml:space="preserve">                        </w:t>
      </w:r>
      <w:r w:rsidRPr="00DE1F40">
        <w:rPr>
          <w:color w:val="000000"/>
          <w:sz w:val="23"/>
          <w:szCs w:val="23"/>
          <w:lang w:val="en-US"/>
          <w:rPrChange w:id="3387" w:author="Josep Pueyo" w:date="2023-09-15T10:35:00Z">
            <w:rPr>
              <w:color w:val="000000"/>
              <w:sz w:val="23"/>
              <w:szCs w:val="23"/>
            </w:rPr>
          </w:rPrChange>
        </w:rPr>
        <w:t>value,</w:t>
      </w:r>
      <w:r w:rsidRPr="00DE1F40">
        <w:rPr>
          <w:lang w:val="en-US"/>
          <w:rPrChange w:id="3388" w:author="Josep Pueyo" w:date="2023-09-15T10:35:00Z">
            <w:rPr/>
          </w:rPrChange>
        </w:rPr>
        <w:t xml:space="preserve"> </w:t>
      </w:r>
    </w:p>
    <w:p w14:paraId="2BF653AE" w14:textId="77777777" w:rsidR="008D1567" w:rsidRPr="00DE1F40" w:rsidRDefault="00000000">
      <w:pPr>
        <w:pStyle w:val="HTMLPreformatted"/>
        <w:divId w:val="1474175990"/>
        <w:rPr>
          <w:lang w:val="en-US"/>
          <w:rPrChange w:id="3389" w:author="Josep Pueyo" w:date="2023-09-15T10:35:00Z">
            <w:rPr/>
          </w:rPrChange>
        </w:rPr>
      </w:pPr>
      <w:r w:rsidRPr="00DE1F40">
        <w:rPr>
          <w:lang w:val="en-US"/>
          <w:rPrChange w:id="3390" w:author="Josep Pueyo" w:date="2023-09-15T10:35:00Z">
            <w:rPr/>
          </w:rPrChange>
        </w:rPr>
        <w:t xml:space="preserve">                        </w:t>
      </w:r>
      <w:r w:rsidRPr="00DE1F40">
        <w:rPr>
          <w:color w:val="C4A100"/>
          <w:sz w:val="23"/>
          <w:szCs w:val="23"/>
          <w:lang w:val="en-US"/>
          <w:rPrChange w:id="3391" w:author="Josep Pueyo" w:date="2023-09-15T10:35:00Z">
            <w:rPr>
              <w:color w:val="C4A100"/>
              <w:sz w:val="23"/>
              <w:szCs w:val="23"/>
            </w:rPr>
          </w:rPrChange>
        </w:rPr>
        <w:t>fill=</w:t>
      </w:r>
    </w:p>
    <w:p w14:paraId="23F4F27C" w14:textId="77777777" w:rsidR="008D1567" w:rsidRPr="00DE1F40" w:rsidRDefault="00000000">
      <w:pPr>
        <w:pStyle w:val="HTMLPreformatted"/>
        <w:divId w:val="1474175990"/>
        <w:rPr>
          <w:lang w:val="en-US"/>
          <w:rPrChange w:id="3392" w:author="Josep Pueyo" w:date="2023-09-15T10:35:00Z">
            <w:rPr/>
          </w:rPrChange>
        </w:rPr>
      </w:pPr>
      <w:r w:rsidRPr="00DE1F40">
        <w:rPr>
          <w:lang w:val="en-US"/>
          <w:rPrChange w:id="3393" w:author="Josep Pueyo" w:date="2023-09-15T10:35:00Z">
            <w:rPr/>
          </w:rPrChange>
        </w:rPr>
        <w:t xml:space="preserve">                        </w:t>
      </w:r>
      <w:r w:rsidRPr="00DE1F40">
        <w:rPr>
          <w:color w:val="000000"/>
          <w:sz w:val="23"/>
          <w:szCs w:val="23"/>
          <w:lang w:val="en-US"/>
          <w:rPrChange w:id="3394" w:author="Josep Pueyo" w:date="2023-09-15T10:35:00Z">
            <w:rPr>
              <w:color w:val="000000"/>
              <w:sz w:val="23"/>
              <w:szCs w:val="23"/>
            </w:rPr>
          </w:rPrChange>
        </w:rPr>
        <w:t>name</w:t>
      </w:r>
      <w:proofErr w:type="gramStart"/>
      <w:r w:rsidRPr="00DE1F40">
        <w:rPr>
          <w:color w:val="000000"/>
          <w:sz w:val="23"/>
          <w:szCs w:val="23"/>
          <w:lang w:val="en-US"/>
          <w:rPrChange w:id="3395" w:author="Josep Pueyo" w:date="2023-09-15T10:35:00Z">
            <w:rPr>
              <w:color w:val="000000"/>
              <w:sz w:val="23"/>
              <w:szCs w:val="23"/>
            </w:rPr>
          </w:rPrChange>
        </w:rPr>
        <w:t>))+</w:t>
      </w:r>
      <w:proofErr w:type="gramEnd"/>
    </w:p>
    <w:p w14:paraId="07074256" w14:textId="77777777" w:rsidR="008D1567" w:rsidRPr="00DE1F40" w:rsidRDefault="00000000">
      <w:pPr>
        <w:pStyle w:val="HTMLPreformatted"/>
        <w:divId w:val="1474175990"/>
        <w:rPr>
          <w:lang w:val="en-US"/>
          <w:rPrChange w:id="3396" w:author="Josep Pueyo" w:date="2023-09-15T10:35:00Z">
            <w:rPr/>
          </w:rPrChange>
        </w:rPr>
      </w:pPr>
      <w:r w:rsidRPr="00DE1F40">
        <w:rPr>
          <w:lang w:val="en-US"/>
          <w:rPrChange w:id="3397" w:author="Josep Pueyo" w:date="2023-09-15T10:35:00Z">
            <w:rPr/>
          </w:rPrChange>
        </w:rPr>
        <w:t xml:space="preserve">   </w:t>
      </w:r>
    </w:p>
    <w:p w14:paraId="3C889510" w14:textId="77777777" w:rsidR="008D1567" w:rsidRPr="00DE1F40" w:rsidRDefault="00000000">
      <w:pPr>
        <w:pStyle w:val="HTMLPreformatted"/>
        <w:divId w:val="1474175990"/>
        <w:rPr>
          <w:lang w:val="en-US"/>
          <w:rPrChange w:id="3398" w:author="Josep Pueyo" w:date="2023-09-15T10:35:00Z">
            <w:rPr/>
          </w:rPrChange>
        </w:rPr>
      </w:pPr>
      <w:r w:rsidRPr="00DE1F40">
        <w:rPr>
          <w:lang w:val="en-US"/>
          <w:rPrChange w:id="3399" w:author="Josep Pueyo" w:date="2023-09-15T10:35:00Z">
            <w:rPr/>
          </w:rPrChange>
        </w:rPr>
        <w:t xml:space="preserve">                        </w:t>
      </w:r>
      <w:proofErr w:type="spellStart"/>
      <w:r w:rsidRPr="00DE1F40">
        <w:rPr>
          <w:color w:val="000000"/>
          <w:sz w:val="23"/>
          <w:szCs w:val="23"/>
          <w:lang w:val="en-US"/>
          <w:rPrChange w:id="3400" w:author="Josep Pueyo" w:date="2023-09-15T10:35:00Z">
            <w:rPr>
              <w:color w:val="000000"/>
              <w:sz w:val="23"/>
              <w:szCs w:val="23"/>
            </w:rPr>
          </w:rPrChange>
        </w:rPr>
        <w:t>geom_</w:t>
      </w:r>
      <w:proofErr w:type="gramStart"/>
      <w:r w:rsidRPr="00DE1F40">
        <w:rPr>
          <w:color w:val="000000"/>
          <w:sz w:val="23"/>
          <w:szCs w:val="23"/>
          <w:lang w:val="en-US"/>
          <w:rPrChange w:id="3401" w:author="Josep Pueyo" w:date="2023-09-15T10:35:00Z">
            <w:rPr>
              <w:color w:val="000000"/>
              <w:sz w:val="23"/>
              <w:szCs w:val="23"/>
            </w:rPr>
          </w:rPrChange>
        </w:rPr>
        <w:t>boxplot</w:t>
      </w:r>
      <w:proofErr w:type="spellEnd"/>
      <w:r w:rsidRPr="00DE1F40">
        <w:rPr>
          <w:color w:val="000000"/>
          <w:sz w:val="23"/>
          <w:szCs w:val="23"/>
          <w:lang w:val="en-US"/>
          <w:rPrChange w:id="3402" w:author="Josep Pueyo" w:date="2023-09-15T10:35:00Z">
            <w:rPr>
              <w:color w:val="000000"/>
              <w:sz w:val="23"/>
              <w:szCs w:val="23"/>
            </w:rPr>
          </w:rPrChange>
        </w:rPr>
        <w:t>(</w:t>
      </w:r>
      <w:proofErr w:type="gramEnd"/>
      <w:r w:rsidRPr="00DE1F40">
        <w:rPr>
          <w:color w:val="000000"/>
          <w:sz w:val="23"/>
          <w:szCs w:val="23"/>
          <w:lang w:val="en-US"/>
          <w:rPrChange w:id="3403" w:author="Josep Pueyo" w:date="2023-09-15T10:35:00Z">
            <w:rPr>
              <w:color w:val="000000"/>
              <w:sz w:val="23"/>
              <w:szCs w:val="23"/>
            </w:rPr>
          </w:rPrChange>
        </w:rPr>
        <w:t>)+</w:t>
      </w:r>
    </w:p>
    <w:p w14:paraId="5ECB6D03" w14:textId="77777777" w:rsidR="008D1567" w:rsidRPr="00DE1F40" w:rsidRDefault="00000000">
      <w:pPr>
        <w:pStyle w:val="HTMLPreformatted"/>
        <w:divId w:val="1474175990"/>
        <w:rPr>
          <w:lang w:val="en-US"/>
          <w:rPrChange w:id="3404" w:author="Josep Pueyo" w:date="2023-09-15T10:35:00Z">
            <w:rPr/>
          </w:rPrChange>
        </w:rPr>
      </w:pPr>
      <w:r w:rsidRPr="00DE1F40">
        <w:rPr>
          <w:lang w:val="en-US"/>
          <w:rPrChange w:id="3405" w:author="Josep Pueyo" w:date="2023-09-15T10:35:00Z">
            <w:rPr/>
          </w:rPrChange>
        </w:rPr>
        <w:t xml:space="preserve">   </w:t>
      </w:r>
    </w:p>
    <w:p w14:paraId="3D220300" w14:textId="77777777" w:rsidR="008D1567" w:rsidRPr="00DE1F40" w:rsidRDefault="00000000">
      <w:pPr>
        <w:pStyle w:val="HTMLPreformatted"/>
        <w:divId w:val="1474175990"/>
        <w:rPr>
          <w:lang w:val="en-US"/>
          <w:rPrChange w:id="3406" w:author="Josep Pueyo" w:date="2023-09-15T10:35:00Z">
            <w:rPr/>
          </w:rPrChange>
        </w:rPr>
      </w:pPr>
      <w:r w:rsidRPr="00DE1F40">
        <w:rPr>
          <w:lang w:val="en-US"/>
          <w:rPrChange w:id="3407" w:author="Josep Pueyo" w:date="2023-09-15T10:35:00Z">
            <w:rPr/>
          </w:rPrChange>
        </w:rPr>
        <w:t xml:space="preserve">                        </w:t>
      </w:r>
      <w:proofErr w:type="gramStart"/>
      <w:r w:rsidRPr="00DE1F40">
        <w:rPr>
          <w:color w:val="000000"/>
          <w:sz w:val="23"/>
          <w:szCs w:val="23"/>
          <w:lang w:val="en-US"/>
          <w:rPrChange w:id="3408" w:author="Josep Pueyo" w:date="2023-09-15T10:35:00Z">
            <w:rPr>
              <w:color w:val="000000"/>
              <w:sz w:val="23"/>
              <w:szCs w:val="23"/>
            </w:rPr>
          </w:rPrChange>
        </w:rPr>
        <w:t>labs(</w:t>
      </w:r>
      <w:proofErr w:type="gramEnd"/>
    </w:p>
    <w:p w14:paraId="5CD9FAF4" w14:textId="77777777" w:rsidR="008D1567" w:rsidRPr="00DE1F40" w:rsidRDefault="00000000">
      <w:pPr>
        <w:pStyle w:val="HTMLPreformatted"/>
        <w:divId w:val="1474175990"/>
        <w:rPr>
          <w:lang w:val="en-US"/>
          <w:rPrChange w:id="3409" w:author="Josep Pueyo" w:date="2023-09-15T10:35:00Z">
            <w:rPr/>
          </w:rPrChange>
        </w:rPr>
      </w:pPr>
      <w:r w:rsidRPr="00DE1F40">
        <w:rPr>
          <w:lang w:val="en-US"/>
          <w:rPrChange w:id="3410" w:author="Josep Pueyo" w:date="2023-09-15T10:35:00Z">
            <w:rPr/>
          </w:rPrChange>
        </w:rPr>
        <w:t xml:space="preserve">                        </w:t>
      </w:r>
      <w:r w:rsidRPr="00DE1F40">
        <w:rPr>
          <w:color w:val="C4A100"/>
          <w:sz w:val="23"/>
          <w:szCs w:val="23"/>
          <w:lang w:val="en-US"/>
          <w:rPrChange w:id="3411" w:author="Josep Pueyo" w:date="2023-09-15T10:35:00Z">
            <w:rPr>
              <w:color w:val="C4A100"/>
              <w:sz w:val="23"/>
              <w:szCs w:val="23"/>
            </w:rPr>
          </w:rPrChange>
        </w:rPr>
        <w:t>y =</w:t>
      </w:r>
      <w:r w:rsidRPr="00DE1F40">
        <w:rPr>
          <w:lang w:val="en-US"/>
          <w:rPrChange w:id="3412" w:author="Josep Pueyo" w:date="2023-09-15T10:35:00Z">
            <w:rPr/>
          </w:rPrChange>
        </w:rPr>
        <w:t xml:space="preserve"> </w:t>
      </w:r>
    </w:p>
    <w:p w14:paraId="317D4852" w14:textId="77777777" w:rsidR="008D1567" w:rsidRPr="00DE1F40" w:rsidRDefault="00000000">
      <w:pPr>
        <w:pStyle w:val="HTMLPreformatted"/>
        <w:divId w:val="1474175990"/>
        <w:rPr>
          <w:lang w:val="en-US"/>
          <w:rPrChange w:id="3413" w:author="Josep Pueyo" w:date="2023-09-15T10:35:00Z">
            <w:rPr/>
          </w:rPrChange>
        </w:rPr>
      </w:pPr>
      <w:r w:rsidRPr="00DE1F40">
        <w:rPr>
          <w:lang w:val="en-US"/>
          <w:rPrChange w:id="3414" w:author="Josep Pueyo" w:date="2023-09-15T10:35:00Z">
            <w:rPr/>
          </w:rPrChange>
        </w:rPr>
        <w:t xml:space="preserve">                        </w:t>
      </w:r>
      <w:r w:rsidRPr="00DE1F40">
        <w:rPr>
          <w:color w:val="2F7404"/>
          <w:sz w:val="23"/>
          <w:szCs w:val="23"/>
          <w:lang w:val="en-US"/>
          <w:rPrChange w:id="3415" w:author="Josep Pueyo" w:date="2023-09-15T10:35:00Z">
            <w:rPr>
              <w:color w:val="2F7404"/>
              <w:sz w:val="23"/>
              <w:szCs w:val="23"/>
            </w:rPr>
          </w:rPrChange>
        </w:rPr>
        <w:t>"People"</w:t>
      </w:r>
    </w:p>
    <w:p w14:paraId="2E4C37EC" w14:textId="77777777" w:rsidR="008D1567" w:rsidRPr="00DE1F40" w:rsidRDefault="00000000">
      <w:pPr>
        <w:pStyle w:val="HTMLPreformatted"/>
        <w:divId w:val="1474175990"/>
        <w:rPr>
          <w:lang w:val="en-US"/>
          <w:rPrChange w:id="3416" w:author="Josep Pueyo" w:date="2023-09-15T10:35:00Z">
            <w:rPr/>
          </w:rPrChange>
        </w:rPr>
      </w:pPr>
      <w:r w:rsidRPr="00DE1F40">
        <w:rPr>
          <w:lang w:val="en-US"/>
          <w:rPrChange w:id="3417" w:author="Josep Pueyo" w:date="2023-09-15T10:35:00Z">
            <w:rPr/>
          </w:rPrChange>
        </w:rPr>
        <w:t xml:space="preserve">                        </w:t>
      </w:r>
      <w:r w:rsidRPr="00DE1F40">
        <w:rPr>
          <w:color w:val="000000"/>
          <w:sz w:val="23"/>
          <w:szCs w:val="23"/>
          <w:lang w:val="en-US"/>
          <w:rPrChange w:id="3418" w:author="Josep Pueyo" w:date="2023-09-15T10:35:00Z">
            <w:rPr>
              <w:color w:val="000000"/>
              <w:sz w:val="23"/>
              <w:szCs w:val="23"/>
            </w:rPr>
          </w:rPrChange>
        </w:rPr>
        <w:t>,</w:t>
      </w:r>
      <w:r w:rsidRPr="00DE1F40">
        <w:rPr>
          <w:lang w:val="en-US"/>
          <w:rPrChange w:id="3419" w:author="Josep Pueyo" w:date="2023-09-15T10:35:00Z">
            <w:rPr/>
          </w:rPrChange>
        </w:rPr>
        <w:t xml:space="preserve"> </w:t>
      </w:r>
    </w:p>
    <w:p w14:paraId="3D0A332C" w14:textId="77777777" w:rsidR="008D1567" w:rsidRPr="00DE1F40" w:rsidRDefault="00000000">
      <w:pPr>
        <w:pStyle w:val="HTMLPreformatted"/>
        <w:divId w:val="1474175990"/>
        <w:rPr>
          <w:lang w:val="en-US"/>
          <w:rPrChange w:id="3420" w:author="Josep Pueyo" w:date="2023-09-15T10:35:00Z">
            <w:rPr/>
          </w:rPrChange>
        </w:rPr>
      </w:pPr>
      <w:r w:rsidRPr="00DE1F40">
        <w:rPr>
          <w:lang w:val="en-US"/>
          <w:rPrChange w:id="3421" w:author="Josep Pueyo" w:date="2023-09-15T10:35:00Z">
            <w:rPr/>
          </w:rPrChange>
        </w:rPr>
        <w:t xml:space="preserve">                        </w:t>
      </w:r>
      <w:r w:rsidRPr="00DE1F40">
        <w:rPr>
          <w:color w:val="C4A100"/>
          <w:sz w:val="23"/>
          <w:szCs w:val="23"/>
          <w:lang w:val="en-US"/>
          <w:rPrChange w:id="3422" w:author="Josep Pueyo" w:date="2023-09-15T10:35:00Z">
            <w:rPr>
              <w:color w:val="C4A100"/>
              <w:sz w:val="23"/>
              <w:szCs w:val="23"/>
            </w:rPr>
          </w:rPrChange>
        </w:rPr>
        <w:t>fill=</w:t>
      </w:r>
    </w:p>
    <w:p w14:paraId="4B5A020A" w14:textId="77777777" w:rsidR="008D1567" w:rsidRPr="00DE1F40" w:rsidRDefault="00000000">
      <w:pPr>
        <w:pStyle w:val="HTMLPreformatted"/>
        <w:divId w:val="1474175990"/>
        <w:rPr>
          <w:lang w:val="en-US"/>
          <w:rPrChange w:id="3423" w:author="Josep Pueyo" w:date="2023-09-15T10:35:00Z">
            <w:rPr/>
          </w:rPrChange>
        </w:rPr>
      </w:pPr>
      <w:r w:rsidRPr="00DE1F40">
        <w:rPr>
          <w:lang w:val="en-US"/>
          <w:rPrChange w:id="3424" w:author="Josep Pueyo" w:date="2023-09-15T10:35:00Z">
            <w:rPr/>
          </w:rPrChange>
        </w:rPr>
        <w:t xml:space="preserve">                        </w:t>
      </w:r>
      <w:r w:rsidRPr="00DE1F40">
        <w:rPr>
          <w:color w:val="2F7404"/>
          <w:sz w:val="23"/>
          <w:szCs w:val="23"/>
          <w:lang w:val="en-US"/>
          <w:rPrChange w:id="3425" w:author="Josep Pueyo" w:date="2023-09-15T10:35:00Z">
            <w:rPr>
              <w:color w:val="2F7404"/>
              <w:sz w:val="23"/>
              <w:szCs w:val="23"/>
            </w:rPr>
          </w:rPrChange>
        </w:rPr>
        <w:t>"Scenario"</w:t>
      </w:r>
    </w:p>
    <w:p w14:paraId="570D186B" w14:textId="77777777" w:rsidR="008D1567" w:rsidRPr="00DE1F40" w:rsidRDefault="00000000">
      <w:pPr>
        <w:pStyle w:val="HTMLPreformatted"/>
        <w:divId w:val="1474175990"/>
        <w:rPr>
          <w:lang w:val="en-US"/>
          <w:rPrChange w:id="3426" w:author="Josep Pueyo" w:date="2023-09-15T10:35:00Z">
            <w:rPr/>
          </w:rPrChange>
        </w:rPr>
      </w:pPr>
      <w:r w:rsidRPr="00DE1F40">
        <w:rPr>
          <w:lang w:val="en-US"/>
          <w:rPrChange w:id="3427" w:author="Josep Pueyo" w:date="2023-09-15T10:35:00Z">
            <w:rPr/>
          </w:rPrChange>
        </w:rPr>
        <w:t xml:space="preserve">                        </w:t>
      </w:r>
      <w:r w:rsidRPr="00DE1F40">
        <w:rPr>
          <w:color w:val="000000"/>
          <w:sz w:val="23"/>
          <w:szCs w:val="23"/>
          <w:lang w:val="en-US"/>
          <w:rPrChange w:id="3428" w:author="Josep Pueyo" w:date="2023-09-15T10:35:00Z">
            <w:rPr>
              <w:color w:val="000000"/>
              <w:sz w:val="23"/>
              <w:szCs w:val="23"/>
            </w:rPr>
          </w:rPrChange>
        </w:rPr>
        <w:t>)</w:t>
      </w:r>
    </w:p>
    <w:p w14:paraId="2C6E9218" w14:textId="77777777" w:rsidR="008D1567" w:rsidRPr="00DE1F40" w:rsidRDefault="00000000">
      <w:pPr>
        <w:pStyle w:val="HTMLPreformatted"/>
        <w:divId w:val="1474175990"/>
        <w:rPr>
          <w:lang w:val="en-US"/>
          <w:rPrChange w:id="3429" w:author="Josep Pueyo" w:date="2023-09-15T10:35:00Z">
            <w:rPr/>
          </w:rPrChange>
        </w:rPr>
      </w:pPr>
      <w:r w:rsidRPr="00DE1F40">
        <w:rPr>
          <w:lang w:val="en-US"/>
          <w:rPrChange w:id="3430" w:author="Josep Pueyo" w:date="2023-09-15T10:35:00Z">
            <w:rPr/>
          </w:rPrChange>
        </w:rPr>
        <w:t xml:space="preserve">                    </w:t>
      </w:r>
    </w:p>
    <w:p w14:paraId="28E778AA" w14:textId="37A25576" w:rsidR="008D1567" w:rsidRPr="00DE1F40" w:rsidRDefault="00000000">
      <w:pPr>
        <w:pStyle w:val="NormalWeb"/>
        <w:divId w:val="1474175990"/>
        <w:rPr>
          <w:lang w:val="en-US"/>
          <w:rPrChange w:id="3431" w:author="Josep Pueyo" w:date="2023-09-15T10:35:00Z">
            <w:rPr/>
          </w:rPrChange>
        </w:rPr>
      </w:pPr>
      <w:r w:rsidRPr="00DE1F40">
        <w:rPr>
          <w:lang w:val="en-US"/>
          <w:rPrChange w:id="3432" w:author="Josep Pueyo" w:date="2023-09-15T10:35:00Z">
            <w:rPr/>
          </w:rPrChange>
        </w:rPr>
        <w:t xml:space="preserve">As expected, the base scenario presented very low values; it created 0 jobs since there were no commercial garden and a median of 18.1 volunteers involved in one community garden. The number of jobs and volunteers also increased from scenario 1 to scenario 2 as well as the uncertainty related to the numbers ( </w:t>
      </w:r>
      <w:r w:rsidRPr="00DE1F40">
        <w:rPr>
          <w:lang w:val="en-US"/>
          <w:rPrChange w:id="3433" w:author="Josep Pueyo" w:date="2023-09-15T10:35:00Z">
            <w:rPr/>
          </w:rPrChange>
        </w:rPr>
        <w:fldChar w:fldCharType="begin"/>
      </w:r>
      <w:r w:rsidRPr="00DE1F40">
        <w:rPr>
          <w:lang w:val="en-US"/>
          <w:rPrChange w:id="3434" w:author="Josep Pueyo" w:date="2023-09-15T10:35:00Z">
            <w:rPr/>
          </w:rPrChange>
        </w:rPr>
        <w:instrText>HYPERLINK \l "f4"</w:instrText>
      </w:r>
      <w:r w:rsidRPr="00F46451">
        <w:rPr>
          <w:lang w:val="en-US"/>
        </w:rPr>
      </w:r>
      <w:r w:rsidRPr="00DE1F40">
        <w:rPr>
          <w:lang w:val="en-US"/>
          <w:rPrChange w:id="3435" w:author="Josep Pueyo" w:date="2023-09-15T10:35:00Z">
            <w:rPr>
              <w:rStyle w:val="Hyperlink"/>
            </w:rPr>
          </w:rPrChange>
        </w:rPr>
        <w:fldChar w:fldCharType="separate"/>
      </w:r>
      <w:r w:rsidRPr="00DE1F40">
        <w:rPr>
          <w:rStyle w:val="Hyperlink"/>
          <w:lang w:val="en-US"/>
          <w:rPrChange w:id="3436" w:author="Josep Pueyo" w:date="2023-09-15T10:35:00Z">
            <w:rPr>
              <w:rStyle w:val="Hyperlink"/>
            </w:rPr>
          </w:rPrChange>
        </w:rPr>
        <w:t>Figure 4</w:t>
      </w:r>
      <w:r w:rsidRPr="00DE1F40">
        <w:rPr>
          <w:rStyle w:val="Hyperlink"/>
          <w:lang w:val="en-US"/>
          <w:rPrChange w:id="3437" w:author="Josep Pueyo" w:date="2023-09-15T10:35:00Z">
            <w:rPr>
              <w:rStyle w:val="Hyperlink"/>
            </w:rPr>
          </w:rPrChange>
        </w:rPr>
        <w:fldChar w:fldCharType="end"/>
      </w:r>
      <w:r w:rsidRPr="00DE1F40">
        <w:rPr>
          <w:lang w:val="en-US"/>
          <w:rPrChange w:id="3438" w:author="Josep Pueyo" w:date="2023-09-15T10:35:00Z">
            <w:rPr/>
          </w:rPrChange>
        </w:rPr>
        <w:t>).</w:t>
      </w:r>
      <w:ins w:id="3439" w:author="Josep Pueyo" w:date="2023-09-15T12:34:00Z">
        <w:r w:rsidR="009C1866">
          <w:rPr>
            <w:lang w:val="en-US"/>
          </w:rPr>
          <w:t xml:space="preserve"> </w:t>
        </w:r>
        <w:bookmarkStart w:id="3440" w:name="_Hlk145674093"/>
        <w:r w:rsidR="009C1866">
          <w:rPr>
            <w:lang w:val="en-US"/>
          </w:rPr>
          <w:t xml:space="preserve">The </w:t>
        </w:r>
      </w:ins>
      <w:ins w:id="3441" w:author="Josep Pueyo" w:date="2023-09-15T12:41:00Z">
        <w:r w:rsidR="00776E38">
          <w:rPr>
            <w:lang w:val="en-US"/>
          </w:rPr>
          <w:t xml:space="preserve">number of </w:t>
        </w:r>
      </w:ins>
      <w:ins w:id="3442" w:author="Josep Pueyo" w:date="2023-09-15T12:34:00Z">
        <w:r w:rsidR="009C1866">
          <w:rPr>
            <w:lang w:val="en-US"/>
          </w:rPr>
          <w:t xml:space="preserve">jobs and volunteers can be compared to the population in the </w:t>
        </w:r>
        <w:proofErr w:type="spellStart"/>
        <w:r w:rsidR="009C1866">
          <w:rPr>
            <w:lang w:val="en-US"/>
          </w:rPr>
          <w:t>neighbourhood</w:t>
        </w:r>
        <w:proofErr w:type="spellEnd"/>
        <w:r w:rsidR="009C1866">
          <w:rPr>
            <w:lang w:val="en-US"/>
          </w:rPr>
          <w:t>. In that case, using median values, the jobs of scenario 2</w:t>
        </w:r>
      </w:ins>
      <w:ins w:id="3443" w:author="Josep Pueyo" w:date="2023-09-15T12:37:00Z">
        <w:r w:rsidR="00776E38">
          <w:rPr>
            <w:lang w:val="en-US"/>
          </w:rPr>
          <w:t xml:space="preserve"> </w:t>
        </w:r>
        <w:proofErr w:type="gramStart"/>
        <w:r w:rsidR="00776E38">
          <w:rPr>
            <w:lang w:val="en-US"/>
          </w:rPr>
          <w:t>represents</w:t>
        </w:r>
        <w:proofErr w:type="gramEnd"/>
        <w:r w:rsidR="00776E38">
          <w:rPr>
            <w:lang w:val="en-US"/>
          </w:rPr>
          <w:t xml:space="preserve"> 30% of the population while the volunteers the 40%. We must </w:t>
        </w:r>
        <w:proofErr w:type="gramStart"/>
        <w:r w:rsidR="00776E38">
          <w:rPr>
            <w:lang w:val="en-US"/>
          </w:rPr>
          <w:t>note,</w:t>
        </w:r>
        <w:proofErr w:type="gramEnd"/>
        <w:r w:rsidR="00776E38">
          <w:rPr>
            <w:lang w:val="en-US"/>
          </w:rPr>
          <w:t xml:space="preserve"> that </w:t>
        </w:r>
        <w:proofErr w:type="gramStart"/>
        <w:r w:rsidR="00776E38">
          <w:rPr>
            <w:lang w:val="en-US"/>
          </w:rPr>
          <w:t>the s</w:t>
        </w:r>
      </w:ins>
      <w:ins w:id="3444" w:author="Josep Pueyo" w:date="2023-09-15T12:38:00Z">
        <w:r w:rsidR="00776E38">
          <w:rPr>
            <w:lang w:val="en-US"/>
          </w:rPr>
          <w:t>cenario</w:t>
        </w:r>
        <w:proofErr w:type="gramEnd"/>
        <w:r w:rsidR="00776E38">
          <w:rPr>
            <w:lang w:val="en-US"/>
          </w:rPr>
          <w:t xml:space="preserve"> 2 is converting all the </w:t>
        </w:r>
      </w:ins>
      <w:ins w:id="3445" w:author="Josep Pueyo" w:date="2023-09-15T12:39:00Z">
        <w:r w:rsidR="00776E38">
          <w:rPr>
            <w:lang w:val="en-US"/>
          </w:rPr>
          <w:t xml:space="preserve">available </w:t>
        </w:r>
      </w:ins>
      <w:ins w:id="3446" w:author="Josep Pueyo" w:date="2023-09-15T12:38:00Z">
        <w:r w:rsidR="00776E38">
          <w:rPr>
            <w:lang w:val="en-US"/>
          </w:rPr>
          <w:t xml:space="preserve">streets and rooftops to </w:t>
        </w:r>
      </w:ins>
      <w:ins w:id="3447" w:author="Josep Pueyo" w:date="2023-09-15T12:39:00Z">
        <w:r w:rsidR="00776E38">
          <w:rPr>
            <w:lang w:val="en-US"/>
          </w:rPr>
          <w:t>urban</w:t>
        </w:r>
      </w:ins>
      <w:ins w:id="3448" w:author="Josep Pueyo" w:date="2023-09-15T12:40:00Z">
        <w:r w:rsidR="00776E38">
          <w:rPr>
            <w:lang w:val="en-US"/>
          </w:rPr>
          <w:t xml:space="preserve"> gardens, and so the number may feel a bit overestimated.</w:t>
        </w:r>
      </w:ins>
      <w:bookmarkEnd w:id="3440"/>
    </w:p>
    <w:p w14:paraId="530CD258" w14:textId="77777777" w:rsidR="008D1567" w:rsidRPr="00DE1F40" w:rsidRDefault="00000000">
      <w:pPr>
        <w:divId w:val="178737493"/>
        <w:rPr>
          <w:rFonts w:eastAsia="Times New Roman"/>
        </w:rPr>
      </w:pPr>
      <w:r w:rsidRPr="00DE1F40">
        <w:rPr>
          <w:rFonts w:eastAsia="Times New Roman"/>
          <w:noProof/>
          <w:color w:val="0000FF"/>
        </w:rPr>
        <w:drawing>
          <wp:inline distT="0" distB="0" distL="0" distR="0" wp14:anchorId="71B69623" wp14:editId="04AABEB8">
            <wp:extent cx="1428750" cy="1428750"/>
            <wp:effectExtent l="0" t="0" r="0" b="0"/>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DEE69D7" w14:textId="77777777" w:rsidR="008D1567" w:rsidRPr="00DE1F40" w:rsidRDefault="00000000">
      <w:pPr>
        <w:pStyle w:val="Heading3"/>
        <w:divId w:val="1121538057"/>
        <w:rPr>
          <w:rFonts w:eastAsia="Times New Roman"/>
        </w:rPr>
      </w:pPr>
      <w:r w:rsidRPr="00DE1F40">
        <w:rPr>
          <w:rFonts w:eastAsia="Times New Roman"/>
        </w:rPr>
        <w:t xml:space="preserve">Figure 4. Comparison of jobs </w:t>
      </w:r>
      <w:proofErr w:type="gramStart"/>
      <w:r w:rsidRPr="00DE1F40">
        <w:rPr>
          <w:rFonts w:eastAsia="Times New Roman"/>
        </w:rPr>
        <w:t>created</w:t>
      </w:r>
      <w:proofErr w:type="gramEnd"/>
      <w:r w:rsidRPr="00DE1F40">
        <w:rPr>
          <w:rFonts w:eastAsia="Times New Roman"/>
        </w:rPr>
        <w:t xml:space="preserve"> and volunteers involved in each scenario.</w:t>
      </w:r>
    </w:p>
    <w:p w14:paraId="2E5F17DA" w14:textId="77777777" w:rsidR="008D1567" w:rsidRPr="00DE1F40" w:rsidRDefault="00000000">
      <w:pPr>
        <w:pStyle w:val="NormalWeb"/>
        <w:divId w:val="1474175990"/>
        <w:rPr>
          <w:lang w:val="en-US"/>
          <w:rPrChange w:id="3449" w:author="Josep Pueyo" w:date="2023-09-15T10:35:00Z">
            <w:rPr/>
          </w:rPrChange>
        </w:rPr>
      </w:pPr>
      <w:r w:rsidRPr="00DE1F40">
        <w:rPr>
          <w:lang w:val="en-US"/>
          <w:rPrChange w:id="3450" w:author="Josep Pueyo" w:date="2023-09-15T10:35:00Z">
            <w:rPr/>
          </w:rPrChange>
        </w:rPr>
        <w:t xml:space="preserve">Below, we calculated the green per capita in each </w:t>
      </w:r>
      <w:proofErr w:type="gramStart"/>
      <w:r w:rsidRPr="00DE1F40">
        <w:rPr>
          <w:lang w:val="en-US"/>
          <w:rPrChange w:id="3451" w:author="Josep Pueyo" w:date="2023-09-15T10:35:00Z">
            <w:rPr/>
          </w:rPrChange>
        </w:rPr>
        <w:t>neighborhoods</w:t>
      </w:r>
      <w:proofErr w:type="gramEnd"/>
      <w:r w:rsidRPr="00DE1F40">
        <w:rPr>
          <w:lang w:val="en-US"/>
          <w:rPrChange w:id="3452" w:author="Josep Pueyo" w:date="2023-09-15T10:35:00Z">
            <w:rPr/>
          </w:rPrChange>
        </w:rPr>
        <w:t xml:space="preserve"> (code snippet 16). To do so, we use another spatial data set provided by the </w:t>
      </w:r>
      <w:r w:rsidRPr="00DE1F40">
        <w:rPr>
          <w:rStyle w:val="HTMLTypewriter"/>
          <w:lang w:val="en-US"/>
          <w:rPrChange w:id="3453" w:author="Josep Pueyo" w:date="2023-09-15T10:35:00Z">
            <w:rPr>
              <w:rStyle w:val="HTMLTypewriter"/>
            </w:rPr>
          </w:rPrChange>
        </w:rPr>
        <w:t>ediblecity</w:t>
      </w:r>
      <w:r w:rsidRPr="00DE1F40">
        <w:rPr>
          <w:lang w:val="en-US"/>
          <w:rPrChange w:id="3454" w:author="Josep Pueyo" w:date="2023-09-15T10:35:00Z">
            <w:rPr/>
          </w:rPrChange>
        </w:rPr>
        <w:t xml:space="preserve"> package </w:t>
      </w:r>
      <w:proofErr w:type="gramStart"/>
      <w:r w:rsidRPr="00DE1F40">
        <w:rPr>
          <w:lang w:val="en-US"/>
          <w:rPrChange w:id="3455" w:author="Josep Pueyo" w:date="2023-09-15T10:35:00Z">
            <w:rPr/>
          </w:rPrChange>
        </w:rPr>
        <w:t xml:space="preserve">( </w:t>
      </w:r>
      <w:proofErr w:type="spellStart"/>
      <w:r w:rsidRPr="00DE1F40">
        <w:rPr>
          <w:rStyle w:val="HTMLTypewriter"/>
          <w:lang w:val="en-US"/>
          <w:rPrChange w:id="3456" w:author="Josep Pueyo" w:date="2023-09-15T10:35:00Z">
            <w:rPr>
              <w:rStyle w:val="HTMLTypewriter"/>
            </w:rPr>
          </w:rPrChange>
        </w:rPr>
        <w:t>neighbourhoods</w:t>
      </w:r>
      <w:proofErr w:type="gramEnd"/>
      <w:r w:rsidRPr="00DE1F40">
        <w:rPr>
          <w:rStyle w:val="HTMLTypewriter"/>
          <w:lang w:val="en-US"/>
          <w:rPrChange w:id="3457" w:author="Josep Pueyo" w:date="2023-09-15T10:35:00Z">
            <w:rPr>
              <w:rStyle w:val="HTMLTypewriter"/>
            </w:rPr>
          </w:rPrChange>
        </w:rPr>
        <w:t>_example</w:t>
      </w:r>
      <w:proofErr w:type="spellEnd"/>
      <w:r w:rsidRPr="00DE1F40">
        <w:rPr>
          <w:lang w:val="en-US"/>
          <w:rPrChange w:id="3458" w:author="Josep Pueyo" w:date="2023-09-15T10:35:00Z">
            <w:rPr/>
          </w:rPrChange>
        </w:rPr>
        <w:t xml:space="preserve">) which contains the neighborhoods of </w:t>
      </w:r>
      <w:proofErr w:type="spellStart"/>
      <w:r w:rsidRPr="00DE1F40">
        <w:rPr>
          <w:rStyle w:val="HTMLTypewriter"/>
          <w:lang w:val="en-US"/>
          <w:rPrChange w:id="3459" w:author="Josep Pueyo" w:date="2023-09-15T10:35:00Z">
            <w:rPr>
              <w:rStyle w:val="HTMLTypewriter"/>
            </w:rPr>
          </w:rPrChange>
        </w:rPr>
        <w:t>city_example</w:t>
      </w:r>
      <w:proofErr w:type="spellEnd"/>
      <w:r w:rsidRPr="00DE1F40">
        <w:rPr>
          <w:lang w:val="en-US"/>
          <w:rPrChange w:id="3460" w:author="Josep Pueyo" w:date="2023-09-15T10:35:00Z">
            <w:rPr/>
          </w:rPrChange>
        </w:rPr>
        <w:t xml:space="preserve"> along with the inhabitants in each neighborhood.</w:t>
      </w:r>
    </w:p>
    <w:p w14:paraId="1122C942" w14:textId="77777777" w:rsidR="008D1567" w:rsidRPr="00DE1F40" w:rsidRDefault="00000000">
      <w:pPr>
        <w:pStyle w:val="NormalWeb"/>
        <w:divId w:val="1474175990"/>
        <w:rPr>
          <w:lang w:val="en-US"/>
          <w:rPrChange w:id="3461" w:author="Josep Pueyo" w:date="2023-09-15T10:35:00Z">
            <w:rPr/>
          </w:rPrChange>
        </w:rPr>
      </w:pPr>
      <w:r w:rsidRPr="00DE1F40">
        <w:rPr>
          <w:lang w:val="en-US"/>
          <w:rPrChange w:id="3462" w:author="Josep Pueyo" w:date="2023-09-15T10:35:00Z">
            <w:rPr/>
          </w:rPrChange>
        </w:rPr>
        <w:t xml:space="preserve">Code snippet 16: Code to calculate the green per capita in each </w:t>
      </w:r>
      <w:proofErr w:type="gramStart"/>
      <w:r w:rsidRPr="00DE1F40">
        <w:rPr>
          <w:lang w:val="en-US"/>
          <w:rPrChange w:id="3463" w:author="Josep Pueyo" w:date="2023-09-15T10:35:00Z">
            <w:rPr/>
          </w:rPrChange>
        </w:rPr>
        <w:t>neighborhood</w:t>
      </w:r>
      <w:proofErr w:type="gramEnd"/>
    </w:p>
    <w:p w14:paraId="7E8FB241" w14:textId="77777777" w:rsidR="008D1567" w:rsidRPr="00DE1F40" w:rsidRDefault="008D1567">
      <w:pPr>
        <w:pStyle w:val="HTMLPreformatted"/>
        <w:divId w:val="1474175990"/>
        <w:rPr>
          <w:lang w:val="en-US"/>
          <w:rPrChange w:id="3464" w:author="Josep Pueyo" w:date="2023-09-15T10:35:00Z">
            <w:rPr/>
          </w:rPrChange>
        </w:rPr>
      </w:pPr>
    </w:p>
    <w:p w14:paraId="69B65A2D" w14:textId="77777777" w:rsidR="008D1567" w:rsidRPr="00DE1F40" w:rsidRDefault="00000000">
      <w:pPr>
        <w:pStyle w:val="HTMLPreformatted"/>
        <w:divId w:val="1474175990"/>
        <w:rPr>
          <w:lang w:val="en-US"/>
          <w:rPrChange w:id="3465" w:author="Josep Pueyo" w:date="2023-09-15T10:35:00Z">
            <w:rPr/>
          </w:rPrChange>
        </w:rPr>
      </w:pPr>
      <w:r w:rsidRPr="00DE1F40">
        <w:rPr>
          <w:lang w:val="en-US"/>
          <w:rPrChange w:id="3466" w:author="Josep Pueyo" w:date="2023-09-15T10:35:00Z">
            <w:rPr/>
          </w:rPrChange>
        </w:rPr>
        <w:lastRenderedPageBreak/>
        <w:t xml:space="preserve">                        </w:t>
      </w:r>
      <w:r w:rsidRPr="00DE1F40">
        <w:rPr>
          <w:color w:val="000000"/>
          <w:sz w:val="23"/>
          <w:szCs w:val="23"/>
          <w:lang w:val="en-US"/>
          <w:rPrChange w:id="3467" w:author="Josep Pueyo" w:date="2023-09-15T10:35:00Z">
            <w:rPr>
              <w:color w:val="000000"/>
              <w:sz w:val="23"/>
              <w:szCs w:val="23"/>
            </w:rPr>
          </w:rPrChange>
        </w:rPr>
        <w:t>scenarios |&gt;</w:t>
      </w:r>
    </w:p>
    <w:p w14:paraId="13AE6636" w14:textId="77777777" w:rsidR="008D1567" w:rsidRPr="00DE1F40" w:rsidRDefault="00000000">
      <w:pPr>
        <w:pStyle w:val="HTMLPreformatted"/>
        <w:divId w:val="1474175990"/>
        <w:rPr>
          <w:lang w:val="en-US"/>
          <w:rPrChange w:id="3468" w:author="Josep Pueyo" w:date="2023-09-15T10:35:00Z">
            <w:rPr/>
          </w:rPrChange>
        </w:rPr>
      </w:pPr>
      <w:r w:rsidRPr="00DE1F40">
        <w:rPr>
          <w:lang w:val="en-US"/>
          <w:rPrChange w:id="3469" w:author="Josep Pueyo" w:date="2023-09-15T10:35:00Z">
            <w:rPr/>
          </w:rPrChange>
        </w:rPr>
        <w:t xml:space="preserve">  </w:t>
      </w:r>
    </w:p>
    <w:p w14:paraId="2493F4BE" w14:textId="77777777" w:rsidR="008D1567" w:rsidRPr="00DE1F40" w:rsidRDefault="00000000">
      <w:pPr>
        <w:pStyle w:val="HTMLPreformatted"/>
        <w:divId w:val="1474175990"/>
        <w:rPr>
          <w:lang w:val="en-US"/>
          <w:rPrChange w:id="3470" w:author="Josep Pueyo" w:date="2023-09-15T10:35:00Z">
            <w:rPr/>
          </w:rPrChange>
        </w:rPr>
      </w:pPr>
      <w:r w:rsidRPr="00DE1F40">
        <w:rPr>
          <w:lang w:val="en-US"/>
          <w:rPrChange w:id="3471" w:author="Josep Pueyo" w:date="2023-09-15T10:35:00Z">
            <w:rPr/>
          </w:rPrChange>
        </w:rPr>
        <w:t xml:space="preserve">                        </w:t>
      </w:r>
      <w:proofErr w:type="spellStart"/>
      <w:r w:rsidRPr="00DE1F40">
        <w:rPr>
          <w:color w:val="000000"/>
          <w:sz w:val="23"/>
          <w:szCs w:val="23"/>
          <w:lang w:val="en-US"/>
          <w:rPrChange w:id="3472" w:author="Josep Pueyo" w:date="2023-09-15T10:35:00Z">
            <w:rPr>
              <w:color w:val="000000"/>
              <w:sz w:val="23"/>
              <w:szCs w:val="23"/>
            </w:rPr>
          </w:rPrChange>
        </w:rPr>
        <w:t>map_</w:t>
      </w:r>
      <w:proofErr w:type="gramStart"/>
      <w:r w:rsidRPr="00DE1F40">
        <w:rPr>
          <w:color w:val="000000"/>
          <w:sz w:val="23"/>
          <w:szCs w:val="23"/>
          <w:lang w:val="en-US"/>
          <w:rPrChange w:id="3473" w:author="Josep Pueyo" w:date="2023-09-15T10:35:00Z">
            <w:rPr>
              <w:color w:val="000000"/>
              <w:sz w:val="23"/>
              <w:szCs w:val="23"/>
            </w:rPr>
          </w:rPrChange>
        </w:rPr>
        <w:t>dfr</w:t>
      </w:r>
      <w:proofErr w:type="spellEnd"/>
      <w:r w:rsidRPr="00DE1F40">
        <w:rPr>
          <w:color w:val="000000"/>
          <w:sz w:val="23"/>
          <w:szCs w:val="23"/>
          <w:lang w:val="en-US"/>
          <w:rPrChange w:id="3474" w:author="Josep Pueyo" w:date="2023-09-15T10:35:00Z">
            <w:rPr>
              <w:color w:val="000000"/>
              <w:sz w:val="23"/>
              <w:szCs w:val="23"/>
            </w:rPr>
          </w:rPrChange>
        </w:rPr>
        <w:t>(</w:t>
      </w:r>
      <w:proofErr w:type="spellStart"/>
      <w:proofErr w:type="gramEnd"/>
      <w:r w:rsidRPr="00DE1F40">
        <w:rPr>
          <w:color w:val="000000"/>
          <w:sz w:val="23"/>
          <w:szCs w:val="23"/>
          <w:lang w:val="en-US"/>
          <w:rPrChange w:id="3475" w:author="Josep Pueyo" w:date="2023-09-15T10:35:00Z">
            <w:rPr>
              <w:color w:val="000000"/>
              <w:sz w:val="23"/>
              <w:szCs w:val="23"/>
            </w:rPr>
          </w:rPrChange>
        </w:rPr>
        <w:t>green_capita</w:t>
      </w:r>
      <w:proofErr w:type="spellEnd"/>
      <w:r w:rsidRPr="00DE1F40">
        <w:rPr>
          <w:color w:val="000000"/>
          <w:sz w:val="23"/>
          <w:szCs w:val="23"/>
          <w:lang w:val="en-US"/>
          <w:rPrChange w:id="3476" w:author="Josep Pueyo" w:date="2023-09-15T10:35:00Z">
            <w:rPr>
              <w:color w:val="000000"/>
              <w:sz w:val="23"/>
              <w:szCs w:val="23"/>
            </w:rPr>
          </w:rPrChange>
        </w:rPr>
        <w:t>,</w:t>
      </w:r>
    </w:p>
    <w:p w14:paraId="5B20EFAB" w14:textId="77777777" w:rsidR="008D1567" w:rsidRPr="00DE1F40" w:rsidRDefault="00000000">
      <w:pPr>
        <w:pStyle w:val="HTMLPreformatted"/>
        <w:divId w:val="1474175990"/>
        <w:rPr>
          <w:lang w:val="en-US"/>
          <w:rPrChange w:id="3477" w:author="Josep Pueyo" w:date="2023-09-15T10:35:00Z">
            <w:rPr/>
          </w:rPrChange>
        </w:rPr>
      </w:pPr>
      <w:r w:rsidRPr="00DE1F40">
        <w:rPr>
          <w:lang w:val="en-US"/>
          <w:rPrChange w:id="3478" w:author="Josep Pueyo" w:date="2023-09-15T10:35:00Z">
            <w:rPr/>
          </w:rPrChange>
        </w:rPr>
        <w:t xml:space="preserve">           </w:t>
      </w:r>
    </w:p>
    <w:p w14:paraId="19975A60" w14:textId="77777777" w:rsidR="008D1567" w:rsidRPr="00DE1F40" w:rsidRDefault="00000000">
      <w:pPr>
        <w:pStyle w:val="HTMLPreformatted"/>
        <w:divId w:val="1474175990"/>
        <w:rPr>
          <w:lang w:val="en-US"/>
          <w:rPrChange w:id="3479" w:author="Josep Pueyo" w:date="2023-09-15T10:35:00Z">
            <w:rPr/>
          </w:rPrChange>
        </w:rPr>
      </w:pPr>
      <w:r w:rsidRPr="00DE1F40">
        <w:rPr>
          <w:lang w:val="en-US"/>
          <w:rPrChange w:id="3480" w:author="Josep Pueyo" w:date="2023-09-15T10:35:00Z">
            <w:rPr/>
          </w:rPrChange>
        </w:rPr>
        <w:t xml:space="preserve">                        </w:t>
      </w:r>
      <w:proofErr w:type="spellStart"/>
      <w:r w:rsidRPr="00DE1F40">
        <w:rPr>
          <w:color w:val="C4A100"/>
          <w:sz w:val="23"/>
          <w:szCs w:val="23"/>
          <w:lang w:val="en-US"/>
          <w:rPrChange w:id="3481" w:author="Josep Pueyo" w:date="2023-09-15T10:35:00Z">
            <w:rPr>
              <w:color w:val="C4A100"/>
              <w:sz w:val="23"/>
              <w:szCs w:val="23"/>
            </w:rPr>
          </w:rPrChange>
        </w:rPr>
        <w:t>neighbourhoods</w:t>
      </w:r>
      <w:proofErr w:type="spellEnd"/>
      <w:r w:rsidRPr="00DE1F40">
        <w:rPr>
          <w:color w:val="C4A100"/>
          <w:sz w:val="23"/>
          <w:szCs w:val="23"/>
          <w:lang w:val="en-US"/>
          <w:rPrChange w:id="3482" w:author="Josep Pueyo" w:date="2023-09-15T10:35:00Z">
            <w:rPr>
              <w:color w:val="C4A100"/>
              <w:sz w:val="23"/>
              <w:szCs w:val="23"/>
            </w:rPr>
          </w:rPrChange>
        </w:rPr>
        <w:t xml:space="preserve"> =</w:t>
      </w:r>
      <w:r w:rsidRPr="00DE1F40">
        <w:rPr>
          <w:lang w:val="en-US"/>
          <w:rPrChange w:id="3483" w:author="Josep Pueyo" w:date="2023-09-15T10:35:00Z">
            <w:rPr/>
          </w:rPrChange>
        </w:rPr>
        <w:t xml:space="preserve"> </w:t>
      </w:r>
    </w:p>
    <w:p w14:paraId="5E72D3E3" w14:textId="77777777" w:rsidR="008D1567" w:rsidRPr="00DE1F40" w:rsidRDefault="00000000">
      <w:pPr>
        <w:pStyle w:val="HTMLPreformatted"/>
        <w:divId w:val="1474175990"/>
        <w:rPr>
          <w:lang w:val="en-US"/>
          <w:rPrChange w:id="3484" w:author="Josep Pueyo" w:date="2023-09-15T10:35:00Z">
            <w:rPr/>
          </w:rPrChange>
        </w:rPr>
      </w:pPr>
      <w:r w:rsidRPr="00DE1F40">
        <w:rPr>
          <w:lang w:val="en-US"/>
          <w:rPrChange w:id="3485" w:author="Josep Pueyo" w:date="2023-09-15T10:35:00Z">
            <w:rPr/>
          </w:rPrChange>
        </w:rPr>
        <w:t xml:space="preserve">                        </w:t>
      </w:r>
      <w:proofErr w:type="spellStart"/>
      <w:r w:rsidRPr="00DE1F40">
        <w:rPr>
          <w:color w:val="000000"/>
          <w:sz w:val="23"/>
          <w:szCs w:val="23"/>
          <w:lang w:val="en-US"/>
          <w:rPrChange w:id="3486" w:author="Josep Pueyo" w:date="2023-09-15T10:35:00Z">
            <w:rPr>
              <w:color w:val="000000"/>
              <w:sz w:val="23"/>
              <w:szCs w:val="23"/>
            </w:rPr>
          </w:rPrChange>
        </w:rPr>
        <w:t>neighbourhoods_example</w:t>
      </w:r>
      <w:proofErr w:type="spellEnd"/>
      <w:r w:rsidRPr="00DE1F40">
        <w:rPr>
          <w:color w:val="000000"/>
          <w:sz w:val="23"/>
          <w:szCs w:val="23"/>
          <w:lang w:val="en-US"/>
          <w:rPrChange w:id="3487" w:author="Josep Pueyo" w:date="2023-09-15T10:35:00Z">
            <w:rPr>
              <w:color w:val="000000"/>
              <w:sz w:val="23"/>
              <w:szCs w:val="23"/>
            </w:rPr>
          </w:rPrChange>
        </w:rPr>
        <w:t>,</w:t>
      </w:r>
    </w:p>
    <w:p w14:paraId="7637A273" w14:textId="77777777" w:rsidR="008D1567" w:rsidRPr="00DE1F40" w:rsidRDefault="00000000">
      <w:pPr>
        <w:pStyle w:val="HTMLPreformatted"/>
        <w:divId w:val="1474175990"/>
        <w:rPr>
          <w:lang w:val="en-US"/>
          <w:rPrChange w:id="3488" w:author="Josep Pueyo" w:date="2023-09-15T10:35:00Z">
            <w:rPr/>
          </w:rPrChange>
        </w:rPr>
      </w:pPr>
      <w:r w:rsidRPr="00DE1F40">
        <w:rPr>
          <w:lang w:val="en-US"/>
          <w:rPrChange w:id="3489" w:author="Josep Pueyo" w:date="2023-09-15T10:35:00Z">
            <w:rPr/>
          </w:rPrChange>
        </w:rPr>
        <w:t xml:space="preserve">           </w:t>
      </w:r>
    </w:p>
    <w:p w14:paraId="4F6000B3" w14:textId="77777777" w:rsidR="008D1567" w:rsidRPr="00DE1F40" w:rsidRDefault="00000000">
      <w:pPr>
        <w:pStyle w:val="HTMLPreformatted"/>
        <w:divId w:val="1474175990"/>
        <w:rPr>
          <w:lang w:val="en-US"/>
          <w:rPrChange w:id="3490" w:author="Josep Pueyo" w:date="2023-09-15T10:35:00Z">
            <w:rPr/>
          </w:rPrChange>
        </w:rPr>
      </w:pPr>
      <w:r w:rsidRPr="00DE1F40">
        <w:rPr>
          <w:lang w:val="en-US"/>
          <w:rPrChange w:id="3491" w:author="Josep Pueyo" w:date="2023-09-15T10:35:00Z">
            <w:rPr/>
          </w:rPrChange>
        </w:rPr>
        <w:t xml:space="preserve">                        </w:t>
      </w:r>
      <w:proofErr w:type="spellStart"/>
      <w:r w:rsidRPr="00DE1F40">
        <w:rPr>
          <w:color w:val="C4A100"/>
          <w:sz w:val="23"/>
          <w:szCs w:val="23"/>
          <w:lang w:val="en-US"/>
          <w:rPrChange w:id="3492" w:author="Josep Pueyo" w:date="2023-09-15T10:35:00Z">
            <w:rPr>
              <w:color w:val="C4A100"/>
              <w:sz w:val="23"/>
              <w:szCs w:val="23"/>
            </w:rPr>
          </w:rPrChange>
        </w:rPr>
        <w:t>inh_col</w:t>
      </w:r>
      <w:proofErr w:type="spellEnd"/>
      <w:r w:rsidRPr="00DE1F40">
        <w:rPr>
          <w:color w:val="C4A100"/>
          <w:sz w:val="23"/>
          <w:szCs w:val="23"/>
          <w:lang w:val="en-US"/>
          <w:rPrChange w:id="3493" w:author="Josep Pueyo" w:date="2023-09-15T10:35:00Z">
            <w:rPr>
              <w:color w:val="C4A100"/>
              <w:sz w:val="23"/>
              <w:szCs w:val="23"/>
            </w:rPr>
          </w:rPrChange>
        </w:rPr>
        <w:t xml:space="preserve"> =</w:t>
      </w:r>
      <w:r w:rsidRPr="00DE1F40">
        <w:rPr>
          <w:lang w:val="en-US"/>
          <w:rPrChange w:id="3494" w:author="Josep Pueyo" w:date="2023-09-15T10:35:00Z">
            <w:rPr/>
          </w:rPrChange>
        </w:rPr>
        <w:t xml:space="preserve"> </w:t>
      </w:r>
    </w:p>
    <w:p w14:paraId="3107B4A9" w14:textId="77777777" w:rsidR="008D1567" w:rsidRPr="00DE1F40" w:rsidRDefault="00000000">
      <w:pPr>
        <w:pStyle w:val="HTMLPreformatted"/>
        <w:divId w:val="1474175990"/>
        <w:rPr>
          <w:lang w:val="en-US"/>
          <w:rPrChange w:id="3495" w:author="Josep Pueyo" w:date="2023-09-15T10:35:00Z">
            <w:rPr/>
          </w:rPrChange>
        </w:rPr>
      </w:pPr>
      <w:r w:rsidRPr="00DE1F40">
        <w:rPr>
          <w:lang w:val="en-US"/>
          <w:rPrChange w:id="3496" w:author="Josep Pueyo" w:date="2023-09-15T10:35:00Z">
            <w:rPr/>
          </w:rPrChange>
        </w:rPr>
        <w:t xml:space="preserve">                        </w:t>
      </w:r>
      <w:r w:rsidRPr="00DE1F40">
        <w:rPr>
          <w:color w:val="2F7404"/>
          <w:sz w:val="23"/>
          <w:szCs w:val="23"/>
          <w:lang w:val="en-US"/>
          <w:rPrChange w:id="3497" w:author="Josep Pueyo" w:date="2023-09-15T10:35:00Z">
            <w:rPr>
              <w:color w:val="2F7404"/>
              <w:sz w:val="23"/>
              <w:szCs w:val="23"/>
            </w:rPr>
          </w:rPrChange>
        </w:rPr>
        <w:t>"inhabitants"</w:t>
      </w:r>
    </w:p>
    <w:p w14:paraId="0FAA84E0" w14:textId="77777777" w:rsidR="008D1567" w:rsidRPr="00DE1F40" w:rsidRDefault="00000000">
      <w:pPr>
        <w:pStyle w:val="HTMLPreformatted"/>
        <w:divId w:val="1474175990"/>
        <w:rPr>
          <w:lang w:val="en-US"/>
          <w:rPrChange w:id="3498" w:author="Josep Pueyo" w:date="2023-09-15T10:35:00Z">
            <w:rPr/>
          </w:rPrChange>
        </w:rPr>
      </w:pPr>
      <w:r w:rsidRPr="00DE1F40">
        <w:rPr>
          <w:lang w:val="en-US"/>
          <w:rPrChange w:id="3499" w:author="Josep Pueyo" w:date="2023-09-15T10:35:00Z">
            <w:rPr/>
          </w:rPrChange>
        </w:rPr>
        <w:t xml:space="preserve">                        </w:t>
      </w:r>
      <w:r w:rsidRPr="00DE1F40">
        <w:rPr>
          <w:color w:val="000000"/>
          <w:sz w:val="23"/>
          <w:szCs w:val="23"/>
          <w:lang w:val="en-US"/>
          <w:rPrChange w:id="3500" w:author="Josep Pueyo" w:date="2023-09-15T10:35:00Z">
            <w:rPr>
              <w:color w:val="000000"/>
              <w:sz w:val="23"/>
              <w:szCs w:val="23"/>
            </w:rPr>
          </w:rPrChange>
        </w:rPr>
        <w:t>,</w:t>
      </w:r>
    </w:p>
    <w:p w14:paraId="1BB831CF" w14:textId="77777777" w:rsidR="008D1567" w:rsidRPr="00DE1F40" w:rsidRDefault="00000000">
      <w:pPr>
        <w:pStyle w:val="HTMLPreformatted"/>
        <w:divId w:val="1474175990"/>
        <w:rPr>
          <w:lang w:val="en-US"/>
          <w:rPrChange w:id="3501" w:author="Josep Pueyo" w:date="2023-09-15T10:35:00Z">
            <w:rPr/>
          </w:rPrChange>
        </w:rPr>
      </w:pPr>
      <w:r w:rsidRPr="00DE1F40">
        <w:rPr>
          <w:lang w:val="en-US"/>
          <w:rPrChange w:id="3502" w:author="Josep Pueyo" w:date="2023-09-15T10:35:00Z">
            <w:rPr/>
          </w:rPrChange>
        </w:rPr>
        <w:t xml:space="preserve">           </w:t>
      </w:r>
    </w:p>
    <w:p w14:paraId="045BA107" w14:textId="77777777" w:rsidR="008D1567" w:rsidRPr="00DE1F40" w:rsidRDefault="00000000">
      <w:pPr>
        <w:pStyle w:val="HTMLPreformatted"/>
        <w:divId w:val="1474175990"/>
        <w:rPr>
          <w:lang w:val="en-US"/>
          <w:rPrChange w:id="3503" w:author="Josep Pueyo" w:date="2023-09-15T10:35:00Z">
            <w:rPr/>
          </w:rPrChange>
        </w:rPr>
      </w:pPr>
      <w:r w:rsidRPr="00DE1F40">
        <w:rPr>
          <w:lang w:val="en-US"/>
          <w:rPrChange w:id="3504" w:author="Josep Pueyo" w:date="2023-09-15T10:35:00Z">
            <w:rPr/>
          </w:rPrChange>
        </w:rPr>
        <w:t xml:space="preserve">                        </w:t>
      </w:r>
      <w:proofErr w:type="spellStart"/>
      <w:r w:rsidRPr="00DE1F40">
        <w:rPr>
          <w:color w:val="C4A100"/>
          <w:sz w:val="23"/>
          <w:szCs w:val="23"/>
          <w:lang w:val="en-US"/>
          <w:rPrChange w:id="3505" w:author="Josep Pueyo" w:date="2023-09-15T10:35:00Z">
            <w:rPr>
              <w:color w:val="C4A100"/>
              <w:sz w:val="23"/>
              <w:szCs w:val="23"/>
            </w:rPr>
          </w:rPrChange>
        </w:rPr>
        <w:t>name_col</w:t>
      </w:r>
      <w:proofErr w:type="spellEnd"/>
      <w:r w:rsidRPr="00DE1F40">
        <w:rPr>
          <w:color w:val="C4A100"/>
          <w:sz w:val="23"/>
          <w:szCs w:val="23"/>
          <w:lang w:val="en-US"/>
          <w:rPrChange w:id="3506" w:author="Josep Pueyo" w:date="2023-09-15T10:35:00Z">
            <w:rPr>
              <w:color w:val="C4A100"/>
              <w:sz w:val="23"/>
              <w:szCs w:val="23"/>
            </w:rPr>
          </w:rPrChange>
        </w:rPr>
        <w:t xml:space="preserve"> =</w:t>
      </w:r>
      <w:r w:rsidRPr="00DE1F40">
        <w:rPr>
          <w:lang w:val="en-US"/>
          <w:rPrChange w:id="3507" w:author="Josep Pueyo" w:date="2023-09-15T10:35:00Z">
            <w:rPr/>
          </w:rPrChange>
        </w:rPr>
        <w:t xml:space="preserve"> </w:t>
      </w:r>
    </w:p>
    <w:p w14:paraId="4A3D4051" w14:textId="77777777" w:rsidR="008D1567" w:rsidRPr="00DE1F40" w:rsidRDefault="00000000">
      <w:pPr>
        <w:pStyle w:val="HTMLPreformatted"/>
        <w:divId w:val="1474175990"/>
        <w:rPr>
          <w:lang w:val="en-US"/>
          <w:rPrChange w:id="3508" w:author="Josep Pueyo" w:date="2023-09-15T10:35:00Z">
            <w:rPr/>
          </w:rPrChange>
        </w:rPr>
      </w:pPr>
      <w:r w:rsidRPr="00DE1F40">
        <w:rPr>
          <w:lang w:val="en-US"/>
          <w:rPrChange w:id="3509" w:author="Josep Pueyo" w:date="2023-09-15T10:35:00Z">
            <w:rPr/>
          </w:rPrChange>
        </w:rPr>
        <w:t xml:space="preserve">                        </w:t>
      </w:r>
      <w:r w:rsidRPr="00DE1F40">
        <w:rPr>
          <w:color w:val="2F7404"/>
          <w:sz w:val="23"/>
          <w:szCs w:val="23"/>
          <w:lang w:val="en-US"/>
          <w:rPrChange w:id="3510" w:author="Josep Pueyo" w:date="2023-09-15T10:35:00Z">
            <w:rPr>
              <w:color w:val="2F7404"/>
              <w:sz w:val="23"/>
              <w:szCs w:val="23"/>
            </w:rPr>
          </w:rPrChange>
        </w:rPr>
        <w:t>"name"</w:t>
      </w:r>
    </w:p>
    <w:p w14:paraId="2AD934CD" w14:textId="77777777" w:rsidR="008D1567" w:rsidRPr="00DE1F40" w:rsidRDefault="00000000">
      <w:pPr>
        <w:pStyle w:val="HTMLPreformatted"/>
        <w:divId w:val="1474175990"/>
        <w:rPr>
          <w:lang w:val="en-US"/>
          <w:rPrChange w:id="3511" w:author="Josep Pueyo" w:date="2023-09-15T10:35:00Z">
            <w:rPr/>
          </w:rPrChange>
        </w:rPr>
      </w:pPr>
      <w:r w:rsidRPr="00DE1F40">
        <w:rPr>
          <w:lang w:val="en-US"/>
          <w:rPrChange w:id="3512" w:author="Josep Pueyo" w:date="2023-09-15T10:35:00Z">
            <w:rPr/>
          </w:rPrChange>
        </w:rPr>
        <w:t xml:space="preserve">                        </w:t>
      </w:r>
      <w:r w:rsidRPr="00DE1F40">
        <w:rPr>
          <w:color w:val="000000"/>
          <w:sz w:val="23"/>
          <w:szCs w:val="23"/>
          <w:lang w:val="en-US"/>
          <w:rPrChange w:id="3513" w:author="Josep Pueyo" w:date="2023-09-15T10:35:00Z">
            <w:rPr>
              <w:color w:val="000000"/>
              <w:sz w:val="23"/>
              <w:szCs w:val="23"/>
            </w:rPr>
          </w:rPrChange>
        </w:rPr>
        <w:t>,</w:t>
      </w:r>
    </w:p>
    <w:p w14:paraId="69CB59FD" w14:textId="77777777" w:rsidR="008D1567" w:rsidRPr="00DE1F40" w:rsidRDefault="00000000">
      <w:pPr>
        <w:pStyle w:val="HTMLPreformatted"/>
        <w:divId w:val="1474175990"/>
        <w:rPr>
          <w:lang w:val="en-US"/>
          <w:rPrChange w:id="3514" w:author="Josep Pueyo" w:date="2023-09-15T10:35:00Z">
            <w:rPr/>
          </w:rPrChange>
        </w:rPr>
      </w:pPr>
      <w:r w:rsidRPr="00DE1F40">
        <w:rPr>
          <w:lang w:val="en-US"/>
          <w:rPrChange w:id="3515" w:author="Josep Pueyo" w:date="2023-09-15T10:35:00Z">
            <w:rPr/>
          </w:rPrChange>
        </w:rPr>
        <w:t xml:space="preserve">           </w:t>
      </w:r>
    </w:p>
    <w:p w14:paraId="39481D9F" w14:textId="77777777" w:rsidR="008D1567" w:rsidRPr="00DE1F40" w:rsidRDefault="00000000">
      <w:pPr>
        <w:pStyle w:val="HTMLPreformatted"/>
        <w:divId w:val="1474175990"/>
        <w:rPr>
          <w:lang w:val="en-US"/>
          <w:rPrChange w:id="3516" w:author="Josep Pueyo" w:date="2023-09-15T10:35:00Z">
            <w:rPr/>
          </w:rPrChange>
        </w:rPr>
      </w:pPr>
      <w:r w:rsidRPr="00DE1F40">
        <w:rPr>
          <w:lang w:val="en-US"/>
          <w:rPrChange w:id="3517" w:author="Josep Pueyo" w:date="2023-09-15T10:35:00Z">
            <w:rPr/>
          </w:rPrChange>
        </w:rPr>
        <w:t xml:space="preserve">                        </w:t>
      </w:r>
      <w:r w:rsidRPr="00DE1F40">
        <w:rPr>
          <w:color w:val="C4A100"/>
          <w:sz w:val="23"/>
          <w:szCs w:val="23"/>
          <w:lang w:val="en-US"/>
          <w:rPrChange w:id="3518" w:author="Josep Pueyo" w:date="2023-09-15T10:35:00Z">
            <w:rPr>
              <w:color w:val="C4A100"/>
              <w:sz w:val="23"/>
              <w:szCs w:val="23"/>
            </w:rPr>
          </w:rPrChange>
        </w:rPr>
        <w:t>private =</w:t>
      </w:r>
      <w:r w:rsidRPr="00DE1F40">
        <w:rPr>
          <w:lang w:val="en-US"/>
          <w:rPrChange w:id="3519" w:author="Josep Pueyo" w:date="2023-09-15T10:35:00Z">
            <w:rPr/>
          </w:rPrChange>
        </w:rPr>
        <w:t xml:space="preserve"> </w:t>
      </w:r>
    </w:p>
    <w:p w14:paraId="1EA52705" w14:textId="77777777" w:rsidR="008D1567" w:rsidRPr="00DE1F40" w:rsidRDefault="00000000">
      <w:pPr>
        <w:pStyle w:val="HTMLPreformatted"/>
        <w:divId w:val="1474175990"/>
        <w:rPr>
          <w:lang w:val="en-US"/>
          <w:rPrChange w:id="3520" w:author="Josep Pueyo" w:date="2023-09-15T10:35:00Z">
            <w:rPr/>
          </w:rPrChange>
        </w:rPr>
      </w:pPr>
      <w:r w:rsidRPr="00DE1F40">
        <w:rPr>
          <w:lang w:val="en-US"/>
          <w:rPrChange w:id="3521" w:author="Josep Pueyo" w:date="2023-09-15T10:35:00Z">
            <w:rPr/>
          </w:rPrChange>
        </w:rPr>
        <w:t xml:space="preserve">                        </w:t>
      </w:r>
      <w:r w:rsidRPr="00DE1F40">
        <w:rPr>
          <w:color w:val="000000"/>
          <w:sz w:val="23"/>
          <w:szCs w:val="23"/>
          <w:lang w:val="en-US"/>
          <w:rPrChange w:id="3522" w:author="Josep Pueyo" w:date="2023-09-15T10:35:00Z">
            <w:rPr>
              <w:color w:val="000000"/>
              <w:sz w:val="23"/>
              <w:szCs w:val="23"/>
            </w:rPr>
          </w:rPrChange>
        </w:rPr>
        <w:t>TRUE,</w:t>
      </w:r>
    </w:p>
    <w:p w14:paraId="40D69E84" w14:textId="77777777" w:rsidR="008D1567" w:rsidRPr="00DE1F40" w:rsidRDefault="00000000">
      <w:pPr>
        <w:pStyle w:val="HTMLPreformatted"/>
        <w:divId w:val="1474175990"/>
        <w:rPr>
          <w:lang w:val="en-US"/>
          <w:rPrChange w:id="3523" w:author="Josep Pueyo" w:date="2023-09-15T10:35:00Z">
            <w:rPr/>
          </w:rPrChange>
        </w:rPr>
      </w:pPr>
      <w:r w:rsidRPr="00DE1F40">
        <w:rPr>
          <w:lang w:val="en-US"/>
          <w:rPrChange w:id="3524" w:author="Josep Pueyo" w:date="2023-09-15T10:35:00Z">
            <w:rPr/>
          </w:rPrChange>
        </w:rPr>
        <w:t xml:space="preserve">           </w:t>
      </w:r>
    </w:p>
    <w:p w14:paraId="048C1489" w14:textId="77777777" w:rsidR="008D1567" w:rsidRPr="00DE1F40" w:rsidRDefault="00000000">
      <w:pPr>
        <w:pStyle w:val="HTMLPreformatted"/>
        <w:divId w:val="1474175990"/>
        <w:rPr>
          <w:lang w:val="en-US"/>
          <w:rPrChange w:id="3525" w:author="Josep Pueyo" w:date="2023-09-15T10:35:00Z">
            <w:rPr/>
          </w:rPrChange>
        </w:rPr>
      </w:pPr>
      <w:r w:rsidRPr="00DE1F40">
        <w:rPr>
          <w:lang w:val="en-US"/>
          <w:rPrChange w:id="3526" w:author="Josep Pueyo" w:date="2023-09-15T10:35:00Z">
            <w:rPr/>
          </w:rPrChange>
        </w:rPr>
        <w:t xml:space="preserve">                        </w:t>
      </w:r>
      <w:r w:rsidRPr="00DE1F40">
        <w:rPr>
          <w:color w:val="C4A100"/>
          <w:sz w:val="23"/>
          <w:szCs w:val="23"/>
          <w:lang w:val="en-US"/>
          <w:rPrChange w:id="3527" w:author="Josep Pueyo" w:date="2023-09-15T10:35:00Z">
            <w:rPr>
              <w:color w:val="C4A100"/>
              <w:sz w:val="23"/>
              <w:szCs w:val="23"/>
            </w:rPr>
          </w:rPrChange>
        </w:rPr>
        <w:t>verbose =</w:t>
      </w:r>
      <w:r w:rsidRPr="00DE1F40">
        <w:rPr>
          <w:lang w:val="en-US"/>
          <w:rPrChange w:id="3528" w:author="Josep Pueyo" w:date="2023-09-15T10:35:00Z">
            <w:rPr/>
          </w:rPrChange>
        </w:rPr>
        <w:t xml:space="preserve"> </w:t>
      </w:r>
    </w:p>
    <w:p w14:paraId="0CFC7270" w14:textId="77777777" w:rsidR="008D1567" w:rsidRPr="00DE1F40" w:rsidRDefault="00000000">
      <w:pPr>
        <w:pStyle w:val="HTMLPreformatted"/>
        <w:divId w:val="1474175990"/>
        <w:rPr>
          <w:lang w:val="en-US"/>
          <w:rPrChange w:id="3529" w:author="Josep Pueyo" w:date="2023-09-15T10:35:00Z">
            <w:rPr/>
          </w:rPrChange>
        </w:rPr>
      </w:pPr>
      <w:r w:rsidRPr="00DE1F40">
        <w:rPr>
          <w:lang w:val="en-US"/>
          <w:rPrChange w:id="3530" w:author="Josep Pueyo" w:date="2023-09-15T10:35:00Z">
            <w:rPr/>
          </w:rPrChange>
        </w:rPr>
        <w:t xml:space="preserve">                        </w:t>
      </w:r>
      <w:r w:rsidRPr="00DE1F40">
        <w:rPr>
          <w:color w:val="000000"/>
          <w:sz w:val="23"/>
          <w:szCs w:val="23"/>
          <w:lang w:val="en-US"/>
          <w:rPrChange w:id="3531" w:author="Josep Pueyo" w:date="2023-09-15T10:35:00Z">
            <w:rPr>
              <w:color w:val="000000"/>
              <w:sz w:val="23"/>
              <w:szCs w:val="23"/>
            </w:rPr>
          </w:rPrChange>
        </w:rPr>
        <w:t>TRUE,</w:t>
      </w:r>
    </w:p>
    <w:p w14:paraId="4BBEDBAC" w14:textId="77777777" w:rsidR="008D1567" w:rsidRPr="00DE1F40" w:rsidRDefault="00000000">
      <w:pPr>
        <w:pStyle w:val="HTMLPreformatted"/>
        <w:divId w:val="1474175990"/>
        <w:rPr>
          <w:lang w:val="en-US"/>
          <w:rPrChange w:id="3532" w:author="Josep Pueyo" w:date="2023-09-15T10:35:00Z">
            <w:rPr/>
          </w:rPrChange>
        </w:rPr>
      </w:pPr>
      <w:r w:rsidRPr="00DE1F40">
        <w:rPr>
          <w:lang w:val="en-US"/>
          <w:rPrChange w:id="3533" w:author="Josep Pueyo" w:date="2023-09-15T10:35:00Z">
            <w:rPr/>
          </w:rPrChange>
        </w:rPr>
        <w:t xml:space="preserve">           </w:t>
      </w:r>
    </w:p>
    <w:p w14:paraId="73FE3D08" w14:textId="77777777" w:rsidR="008D1567" w:rsidRPr="00DE1F40" w:rsidRDefault="00000000">
      <w:pPr>
        <w:pStyle w:val="HTMLPreformatted"/>
        <w:divId w:val="1474175990"/>
        <w:rPr>
          <w:lang w:val="en-US"/>
          <w:rPrChange w:id="3534" w:author="Josep Pueyo" w:date="2023-09-15T10:35:00Z">
            <w:rPr/>
          </w:rPrChange>
        </w:rPr>
      </w:pPr>
      <w:r w:rsidRPr="00DE1F40">
        <w:rPr>
          <w:lang w:val="en-US"/>
          <w:rPrChange w:id="3535" w:author="Josep Pueyo" w:date="2023-09-15T10:35:00Z">
            <w:rPr/>
          </w:rPrChange>
        </w:rPr>
        <w:t xml:space="preserve">                        </w:t>
      </w:r>
      <w:r w:rsidRPr="00DE1F40">
        <w:rPr>
          <w:color w:val="C4A100"/>
          <w:sz w:val="23"/>
          <w:szCs w:val="23"/>
          <w:lang w:val="en-US"/>
          <w:rPrChange w:id="3536" w:author="Josep Pueyo" w:date="2023-09-15T10:35:00Z">
            <w:rPr>
              <w:color w:val="C4A100"/>
              <w:sz w:val="23"/>
              <w:szCs w:val="23"/>
            </w:rPr>
          </w:rPrChange>
        </w:rPr>
        <w:t>.id =</w:t>
      </w:r>
      <w:r w:rsidRPr="00DE1F40">
        <w:rPr>
          <w:lang w:val="en-US"/>
          <w:rPrChange w:id="3537" w:author="Josep Pueyo" w:date="2023-09-15T10:35:00Z">
            <w:rPr/>
          </w:rPrChange>
        </w:rPr>
        <w:t xml:space="preserve"> </w:t>
      </w:r>
    </w:p>
    <w:p w14:paraId="7B785D27" w14:textId="77777777" w:rsidR="008D1567" w:rsidRPr="00DE1F40" w:rsidRDefault="00000000">
      <w:pPr>
        <w:pStyle w:val="HTMLPreformatted"/>
        <w:divId w:val="1474175990"/>
        <w:rPr>
          <w:lang w:val="en-US"/>
          <w:rPrChange w:id="3538" w:author="Josep Pueyo" w:date="2023-09-15T10:35:00Z">
            <w:rPr/>
          </w:rPrChange>
        </w:rPr>
      </w:pPr>
      <w:r w:rsidRPr="00DE1F40">
        <w:rPr>
          <w:lang w:val="en-US"/>
          <w:rPrChange w:id="3539" w:author="Josep Pueyo" w:date="2023-09-15T10:35:00Z">
            <w:rPr/>
          </w:rPrChange>
        </w:rPr>
        <w:t xml:space="preserve">                        </w:t>
      </w:r>
      <w:r w:rsidRPr="00DE1F40">
        <w:rPr>
          <w:color w:val="2F7404"/>
          <w:sz w:val="23"/>
          <w:szCs w:val="23"/>
          <w:lang w:val="en-US"/>
          <w:rPrChange w:id="3540" w:author="Josep Pueyo" w:date="2023-09-15T10:35:00Z">
            <w:rPr>
              <w:color w:val="2F7404"/>
              <w:sz w:val="23"/>
              <w:szCs w:val="23"/>
            </w:rPr>
          </w:rPrChange>
        </w:rPr>
        <w:t>"scenarios"</w:t>
      </w:r>
    </w:p>
    <w:p w14:paraId="539AAE1B" w14:textId="77777777" w:rsidR="008D1567" w:rsidRPr="00DE1F40" w:rsidRDefault="00000000">
      <w:pPr>
        <w:pStyle w:val="HTMLPreformatted"/>
        <w:divId w:val="1474175990"/>
        <w:rPr>
          <w:lang w:val="en-US"/>
          <w:rPrChange w:id="3541" w:author="Josep Pueyo" w:date="2023-09-15T10:35:00Z">
            <w:rPr/>
          </w:rPrChange>
        </w:rPr>
      </w:pPr>
      <w:r w:rsidRPr="00DE1F40">
        <w:rPr>
          <w:lang w:val="en-US"/>
          <w:rPrChange w:id="3542" w:author="Josep Pueyo" w:date="2023-09-15T10:35:00Z">
            <w:rPr/>
          </w:rPrChange>
        </w:rPr>
        <w:t xml:space="preserve">                        </w:t>
      </w:r>
      <w:r w:rsidRPr="00DE1F40">
        <w:rPr>
          <w:color w:val="000000"/>
          <w:sz w:val="23"/>
          <w:szCs w:val="23"/>
          <w:lang w:val="en-US"/>
          <w:rPrChange w:id="3543" w:author="Josep Pueyo" w:date="2023-09-15T10:35:00Z">
            <w:rPr>
              <w:color w:val="000000"/>
              <w:sz w:val="23"/>
              <w:szCs w:val="23"/>
            </w:rPr>
          </w:rPrChange>
        </w:rPr>
        <w:t>) |&gt;</w:t>
      </w:r>
    </w:p>
    <w:p w14:paraId="70163545" w14:textId="77777777" w:rsidR="008D1567" w:rsidRPr="00DE1F40" w:rsidRDefault="008D1567">
      <w:pPr>
        <w:pStyle w:val="HTMLPreformatted"/>
        <w:divId w:val="1474175990"/>
        <w:rPr>
          <w:lang w:val="en-US"/>
          <w:rPrChange w:id="3544" w:author="Josep Pueyo" w:date="2023-09-15T10:35:00Z">
            <w:rPr/>
          </w:rPrChange>
        </w:rPr>
      </w:pPr>
    </w:p>
    <w:p w14:paraId="1F0694C0" w14:textId="77777777" w:rsidR="008D1567" w:rsidRPr="00DE1F40" w:rsidRDefault="00000000">
      <w:pPr>
        <w:pStyle w:val="HTMLPreformatted"/>
        <w:divId w:val="1474175990"/>
        <w:rPr>
          <w:lang w:val="en-US"/>
          <w:rPrChange w:id="3545" w:author="Josep Pueyo" w:date="2023-09-15T10:35:00Z">
            <w:rPr/>
          </w:rPrChange>
        </w:rPr>
      </w:pPr>
      <w:r w:rsidRPr="00DE1F40">
        <w:rPr>
          <w:lang w:val="en-US"/>
          <w:rPrChange w:id="3546" w:author="Josep Pueyo" w:date="2023-09-15T10:35:00Z">
            <w:rPr/>
          </w:rPrChange>
        </w:rPr>
        <w:t xml:space="preserve">                        </w:t>
      </w:r>
      <w:proofErr w:type="spellStart"/>
      <w:proofErr w:type="gramStart"/>
      <w:r w:rsidRPr="00DE1F40">
        <w:rPr>
          <w:color w:val="000000"/>
          <w:sz w:val="23"/>
          <w:szCs w:val="23"/>
          <w:lang w:val="en-US"/>
          <w:rPrChange w:id="3547" w:author="Josep Pueyo" w:date="2023-09-15T10:35:00Z">
            <w:rPr>
              <w:color w:val="000000"/>
              <w:sz w:val="23"/>
              <w:szCs w:val="23"/>
            </w:rPr>
          </w:rPrChange>
        </w:rPr>
        <w:t>ggplot</w:t>
      </w:r>
      <w:proofErr w:type="spellEnd"/>
      <w:r w:rsidRPr="00DE1F40">
        <w:rPr>
          <w:color w:val="000000"/>
          <w:sz w:val="23"/>
          <w:szCs w:val="23"/>
          <w:lang w:val="en-US"/>
          <w:rPrChange w:id="3548" w:author="Josep Pueyo" w:date="2023-09-15T10:35:00Z">
            <w:rPr>
              <w:color w:val="000000"/>
              <w:sz w:val="23"/>
              <w:szCs w:val="23"/>
            </w:rPr>
          </w:rPrChange>
        </w:rPr>
        <w:t>(</w:t>
      </w:r>
      <w:proofErr w:type="spellStart"/>
      <w:proofErr w:type="gramEnd"/>
      <w:r w:rsidRPr="00DE1F40">
        <w:rPr>
          <w:color w:val="000000"/>
          <w:sz w:val="23"/>
          <w:szCs w:val="23"/>
          <w:lang w:val="en-US"/>
          <w:rPrChange w:id="3549" w:author="Josep Pueyo" w:date="2023-09-15T10:35:00Z">
            <w:rPr>
              <w:color w:val="000000"/>
              <w:sz w:val="23"/>
              <w:szCs w:val="23"/>
            </w:rPr>
          </w:rPrChange>
        </w:rPr>
        <w:t>aes</w:t>
      </w:r>
      <w:proofErr w:type="spellEnd"/>
      <w:r w:rsidRPr="00DE1F40">
        <w:rPr>
          <w:color w:val="000000"/>
          <w:sz w:val="23"/>
          <w:szCs w:val="23"/>
          <w:lang w:val="en-US"/>
          <w:rPrChange w:id="3550" w:author="Josep Pueyo" w:date="2023-09-15T10:35:00Z">
            <w:rPr>
              <w:color w:val="000000"/>
              <w:sz w:val="23"/>
              <w:szCs w:val="23"/>
            </w:rPr>
          </w:rPrChange>
        </w:rPr>
        <w:t>(</w:t>
      </w:r>
    </w:p>
    <w:p w14:paraId="5A8546D1" w14:textId="77777777" w:rsidR="008D1567" w:rsidRPr="00DE1F40" w:rsidRDefault="00000000">
      <w:pPr>
        <w:pStyle w:val="HTMLPreformatted"/>
        <w:divId w:val="1474175990"/>
        <w:rPr>
          <w:lang w:val="en-US"/>
          <w:rPrChange w:id="3551" w:author="Josep Pueyo" w:date="2023-09-15T10:35:00Z">
            <w:rPr/>
          </w:rPrChange>
        </w:rPr>
      </w:pPr>
      <w:r w:rsidRPr="00DE1F40">
        <w:rPr>
          <w:lang w:val="en-US"/>
          <w:rPrChange w:id="3552" w:author="Josep Pueyo" w:date="2023-09-15T10:35:00Z">
            <w:rPr/>
          </w:rPrChange>
        </w:rPr>
        <w:t xml:space="preserve">                        </w:t>
      </w:r>
      <w:r w:rsidRPr="00DE1F40">
        <w:rPr>
          <w:color w:val="C4A100"/>
          <w:sz w:val="23"/>
          <w:szCs w:val="23"/>
          <w:lang w:val="en-US"/>
          <w:rPrChange w:id="3553" w:author="Josep Pueyo" w:date="2023-09-15T10:35:00Z">
            <w:rPr>
              <w:color w:val="C4A100"/>
              <w:sz w:val="23"/>
              <w:szCs w:val="23"/>
            </w:rPr>
          </w:rPrChange>
        </w:rPr>
        <w:t>x=</w:t>
      </w:r>
    </w:p>
    <w:p w14:paraId="45FA9B30" w14:textId="77777777" w:rsidR="008D1567" w:rsidRPr="00DE1F40" w:rsidRDefault="00000000">
      <w:pPr>
        <w:pStyle w:val="HTMLPreformatted"/>
        <w:divId w:val="1474175990"/>
        <w:rPr>
          <w:lang w:val="en-US"/>
          <w:rPrChange w:id="3554" w:author="Josep Pueyo" w:date="2023-09-15T10:35:00Z">
            <w:rPr/>
          </w:rPrChange>
        </w:rPr>
      </w:pPr>
      <w:r w:rsidRPr="00DE1F40">
        <w:rPr>
          <w:lang w:val="en-US"/>
          <w:rPrChange w:id="3555" w:author="Josep Pueyo" w:date="2023-09-15T10:35:00Z">
            <w:rPr/>
          </w:rPrChange>
        </w:rPr>
        <w:t xml:space="preserve">                        </w:t>
      </w:r>
      <w:r w:rsidRPr="00DE1F40">
        <w:rPr>
          <w:color w:val="000000"/>
          <w:sz w:val="23"/>
          <w:szCs w:val="23"/>
          <w:lang w:val="en-US"/>
          <w:rPrChange w:id="3556" w:author="Josep Pueyo" w:date="2023-09-15T10:35:00Z">
            <w:rPr>
              <w:color w:val="000000"/>
              <w:sz w:val="23"/>
              <w:szCs w:val="23"/>
            </w:rPr>
          </w:rPrChange>
        </w:rPr>
        <w:t>name,</w:t>
      </w:r>
      <w:r w:rsidRPr="00DE1F40">
        <w:rPr>
          <w:lang w:val="en-US"/>
          <w:rPrChange w:id="3557" w:author="Josep Pueyo" w:date="2023-09-15T10:35:00Z">
            <w:rPr/>
          </w:rPrChange>
        </w:rPr>
        <w:t xml:space="preserve"> </w:t>
      </w:r>
    </w:p>
    <w:p w14:paraId="3A20636B" w14:textId="77777777" w:rsidR="008D1567" w:rsidRPr="00DE1F40" w:rsidRDefault="00000000">
      <w:pPr>
        <w:pStyle w:val="HTMLPreformatted"/>
        <w:divId w:val="1474175990"/>
        <w:rPr>
          <w:lang w:val="en-US"/>
          <w:rPrChange w:id="3558" w:author="Josep Pueyo" w:date="2023-09-15T10:35:00Z">
            <w:rPr/>
          </w:rPrChange>
        </w:rPr>
      </w:pPr>
      <w:r w:rsidRPr="00DE1F40">
        <w:rPr>
          <w:lang w:val="en-US"/>
          <w:rPrChange w:id="3559" w:author="Josep Pueyo" w:date="2023-09-15T10:35:00Z">
            <w:rPr/>
          </w:rPrChange>
        </w:rPr>
        <w:t xml:space="preserve">                        </w:t>
      </w:r>
      <w:r w:rsidRPr="00DE1F40">
        <w:rPr>
          <w:color w:val="C4A100"/>
          <w:sz w:val="23"/>
          <w:szCs w:val="23"/>
          <w:lang w:val="en-US"/>
          <w:rPrChange w:id="3560" w:author="Josep Pueyo" w:date="2023-09-15T10:35:00Z">
            <w:rPr>
              <w:color w:val="C4A100"/>
              <w:sz w:val="23"/>
              <w:szCs w:val="23"/>
            </w:rPr>
          </w:rPrChange>
        </w:rPr>
        <w:t>y=</w:t>
      </w:r>
    </w:p>
    <w:p w14:paraId="0792D7B1" w14:textId="77777777" w:rsidR="008D1567" w:rsidRPr="00DE1F40" w:rsidRDefault="00000000">
      <w:pPr>
        <w:pStyle w:val="HTMLPreformatted"/>
        <w:divId w:val="1474175990"/>
        <w:rPr>
          <w:lang w:val="en-US"/>
          <w:rPrChange w:id="3561" w:author="Josep Pueyo" w:date="2023-09-15T10:35:00Z">
            <w:rPr/>
          </w:rPrChange>
        </w:rPr>
      </w:pPr>
      <w:r w:rsidRPr="00DE1F40">
        <w:rPr>
          <w:lang w:val="en-US"/>
          <w:rPrChange w:id="3562" w:author="Josep Pueyo" w:date="2023-09-15T10:35:00Z">
            <w:rPr/>
          </w:rPrChange>
        </w:rPr>
        <w:t xml:space="preserve">                        </w:t>
      </w:r>
      <w:proofErr w:type="spellStart"/>
      <w:r w:rsidRPr="00DE1F40">
        <w:rPr>
          <w:color w:val="000000"/>
          <w:sz w:val="23"/>
          <w:szCs w:val="23"/>
          <w:lang w:val="en-US"/>
          <w:rPrChange w:id="3563" w:author="Josep Pueyo" w:date="2023-09-15T10:35:00Z">
            <w:rPr>
              <w:color w:val="000000"/>
              <w:sz w:val="23"/>
              <w:szCs w:val="23"/>
            </w:rPr>
          </w:rPrChange>
        </w:rPr>
        <w:t>green_capita</w:t>
      </w:r>
      <w:proofErr w:type="spellEnd"/>
      <w:r w:rsidRPr="00DE1F40">
        <w:rPr>
          <w:color w:val="000000"/>
          <w:sz w:val="23"/>
          <w:szCs w:val="23"/>
          <w:lang w:val="en-US"/>
          <w:rPrChange w:id="3564" w:author="Josep Pueyo" w:date="2023-09-15T10:35:00Z">
            <w:rPr>
              <w:color w:val="000000"/>
              <w:sz w:val="23"/>
              <w:szCs w:val="23"/>
            </w:rPr>
          </w:rPrChange>
        </w:rPr>
        <w:t>,</w:t>
      </w:r>
      <w:r w:rsidRPr="00DE1F40">
        <w:rPr>
          <w:lang w:val="en-US"/>
          <w:rPrChange w:id="3565" w:author="Josep Pueyo" w:date="2023-09-15T10:35:00Z">
            <w:rPr/>
          </w:rPrChange>
        </w:rPr>
        <w:t xml:space="preserve"> </w:t>
      </w:r>
    </w:p>
    <w:p w14:paraId="27695048" w14:textId="77777777" w:rsidR="008D1567" w:rsidRPr="00DE1F40" w:rsidRDefault="00000000">
      <w:pPr>
        <w:pStyle w:val="HTMLPreformatted"/>
        <w:divId w:val="1474175990"/>
        <w:rPr>
          <w:lang w:val="en-US"/>
          <w:rPrChange w:id="3566" w:author="Josep Pueyo" w:date="2023-09-15T10:35:00Z">
            <w:rPr/>
          </w:rPrChange>
        </w:rPr>
      </w:pPr>
      <w:r w:rsidRPr="00DE1F40">
        <w:rPr>
          <w:lang w:val="en-US"/>
          <w:rPrChange w:id="3567" w:author="Josep Pueyo" w:date="2023-09-15T10:35:00Z">
            <w:rPr/>
          </w:rPrChange>
        </w:rPr>
        <w:t xml:space="preserve">                        </w:t>
      </w:r>
      <w:r w:rsidRPr="00DE1F40">
        <w:rPr>
          <w:color w:val="C4A100"/>
          <w:sz w:val="23"/>
          <w:szCs w:val="23"/>
          <w:lang w:val="en-US"/>
          <w:rPrChange w:id="3568" w:author="Josep Pueyo" w:date="2023-09-15T10:35:00Z">
            <w:rPr>
              <w:color w:val="C4A100"/>
              <w:sz w:val="23"/>
              <w:szCs w:val="23"/>
            </w:rPr>
          </w:rPrChange>
        </w:rPr>
        <w:t>fill=</w:t>
      </w:r>
    </w:p>
    <w:p w14:paraId="0E39AFBA" w14:textId="77777777" w:rsidR="008D1567" w:rsidRPr="00DE1F40" w:rsidRDefault="00000000">
      <w:pPr>
        <w:pStyle w:val="HTMLPreformatted"/>
        <w:divId w:val="1474175990"/>
        <w:rPr>
          <w:lang w:val="en-US"/>
          <w:rPrChange w:id="3569" w:author="Josep Pueyo" w:date="2023-09-15T10:35:00Z">
            <w:rPr/>
          </w:rPrChange>
        </w:rPr>
      </w:pPr>
      <w:r w:rsidRPr="00DE1F40">
        <w:rPr>
          <w:lang w:val="en-US"/>
          <w:rPrChange w:id="3570" w:author="Josep Pueyo" w:date="2023-09-15T10:35:00Z">
            <w:rPr/>
          </w:rPrChange>
        </w:rPr>
        <w:t xml:space="preserve">                        </w:t>
      </w:r>
      <w:r w:rsidRPr="00DE1F40">
        <w:rPr>
          <w:color w:val="000000"/>
          <w:sz w:val="23"/>
          <w:szCs w:val="23"/>
          <w:lang w:val="en-US"/>
          <w:rPrChange w:id="3571" w:author="Josep Pueyo" w:date="2023-09-15T10:35:00Z">
            <w:rPr>
              <w:color w:val="000000"/>
              <w:sz w:val="23"/>
              <w:szCs w:val="23"/>
            </w:rPr>
          </w:rPrChange>
        </w:rPr>
        <w:t>scenarios</w:t>
      </w:r>
      <w:proofErr w:type="gramStart"/>
      <w:r w:rsidRPr="00DE1F40">
        <w:rPr>
          <w:color w:val="000000"/>
          <w:sz w:val="23"/>
          <w:szCs w:val="23"/>
          <w:lang w:val="en-US"/>
          <w:rPrChange w:id="3572" w:author="Josep Pueyo" w:date="2023-09-15T10:35:00Z">
            <w:rPr>
              <w:color w:val="000000"/>
              <w:sz w:val="23"/>
              <w:szCs w:val="23"/>
            </w:rPr>
          </w:rPrChange>
        </w:rPr>
        <w:t>))+</w:t>
      </w:r>
      <w:proofErr w:type="gramEnd"/>
    </w:p>
    <w:p w14:paraId="561736AE" w14:textId="77777777" w:rsidR="008D1567" w:rsidRPr="00DE1F40" w:rsidRDefault="008D1567">
      <w:pPr>
        <w:pStyle w:val="HTMLPreformatted"/>
        <w:divId w:val="1474175990"/>
        <w:rPr>
          <w:lang w:val="en-US"/>
          <w:rPrChange w:id="3573" w:author="Josep Pueyo" w:date="2023-09-15T10:35:00Z">
            <w:rPr/>
          </w:rPrChange>
        </w:rPr>
      </w:pPr>
    </w:p>
    <w:p w14:paraId="53998F52" w14:textId="77777777" w:rsidR="008D1567" w:rsidRPr="00DE1F40" w:rsidRDefault="00000000">
      <w:pPr>
        <w:pStyle w:val="HTMLPreformatted"/>
        <w:divId w:val="1474175990"/>
        <w:rPr>
          <w:lang w:val="en-US"/>
          <w:rPrChange w:id="3574" w:author="Josep Pueyo" w:date="2023-09-15T10:35:00Z">
            <w:rPr/>
          </w:rPrChange>
        </w:rPr>
      </w:pPr>
      <w:r w:rsidRPr="00DE1F40">
        <w:rPr>
          <w:lang w:val="en-US"/>
          <w:rPrChange w:id="3575" w:author="Josep Pueyo" w:date="2023-09-15T10:35:00Z">
            <w:rPr/>
          </w:rPrChange>
        </w:rPr>
        <w:t xml:space="preserve">                        </w:t>
      </w:r>
      <w:proofErr w:type="spellStart"/>
      <w:r w:rsidRPr="00DE1F40">
        <w:rPr>
          <w:color w:val="000000"/>
          <w:sz w:val="23"/>
          <w:szCs w:val="23"/>
          <w:lang w:val="en-US"/>
          <w:rPrChange w:id="3576" w:author="Josep Pueyo" w:date="2023-09-15T10:35:00Z">
            <w:rPr>
              <w:color w:val="000000"/>
              <w:sz w:val="23"/>
              <w:szCs w:val="23"/>
            </w:rPr>
          </w:rPrChange>
        </w:rPr>
        <w:t>geom_</w:t>
      </w:r>
      <w:proofErr w:type="gramStart"/>
      <w:r w:rsidRPr="00DE1F40">
        <w:rPr>
          <w:color w:val="000000"/>
          <w:sz w:val="23"/>
          <w:szCs w:val="23"/>
          <w:lang w:val="en-US"/>
          <w:rPrChange w:id="3577" w:author="Josep Pueyo" w:date="2023-09-15T10:35:00Z">
            <w:rPr>
              <w:color w:val="000000"/>
              <w:sz w:val="23"/>
              <w:szCs w:val="23"/>
            </w:rPr>
          </w:rPrChange>
        </w:rPr>
        <w:t>col</w:t>
      </w:r>
      <w:proofErr w:type="spellEnd"/>
      <w:r w:rsidRPr="00DE1F40">
        <w:rPr>
          <w:color w:val="000000"/>
          <w:sz w:val="23"/>
          <w:szCs w:val="23"/>
          <w:lang w:val="en-US"/>
          <w:rPrChange w:id="3578" w:author="Josep Pueyo" w:date="2023-09-15T10:35:00Z">
            <w:rPr>
              <w:color w:val="000000"/>
              <w:sz w:val="23"/>
              <w:szCs w:val="23"/>
            </w:rPr>
          </w:rPrChange>
        </w:rPr>
        <w:t>(</w:t>
      </w:r>
      <w:proofErr w:type="gramEnd"/>
    </w:p>
    <w:p w14:paraId="451C1C06" w14:textId="77777777" w:rsidR="008D1567" w:rsidRPr="00DE1F40" w:rsidRDefault="00000000">
      <w:pPr>
        <w:pStyle w:val="HTMLPreformatted"/>
        <w:divId w:val="1474175990"/>
        <w:rPr>
          <w:lang w:val="en-US"/>
          <w:rPrChange w:id="3579" w:author="Josep Pueyo" w:date="2023-09-15T10:35:00Z">
            <w:rPr/>
          </w:rPrChange>
        </w:rPr>
      </w:pPr>
      <w:r w:rsidRPr="00DE1F40">
        <w:rPr>
          <w:lang w:val="en-US"/>
          <w:rPrChange w:id="3580" w:author="Josep Pueyo" w:date="2023-09-15T10:35:00Z">
            <w:rPr/>
          </w:rPrChange>
        </w:rPr>
        <w:t xml:space="preserve">                        </w:t>
      </w:r>
      <w:r w:rsidRPr="00DE1F40">
        <w:rPr>
          <w:color w:val="C4A100"/>
          <w:sz w:val="23"/>
          <w:szCs w:val="23"/>
          <w:lang w:val="en-US"/>
          <w:rPrChange w:id="3581" w:author="Josep Pueyo" w:date="2023-09-15T10:35:00Z">
            <w:rPr>
              <w:color w:val="C4A100"/>
              <w:sz w:val="23"/>
              <w:szCs w:val="23"/>
            </w:rPr>
          </w:rPrChange>
        </w:rPr>
        <w:t>position =</w:t>
      </w:r>
      <w:r w:rsidRPr="00DE1F40">
        <w:rPr>
          <w:lang w:val="en-US"/>
          <w:rPrChange w:id="3582" w:author="Josep Pueyo" w:date="2023-09-15T10:35:00Z">
            <w:rPr/>
          </w:rPrChange>
        </w:rPr>
        <w:t xml:space="preserve"> </w:t>
      </w:r>
    </w:p>
    <w:p w14:paraId="626BE6D9" w14:textId="77777777" w:rsidR="008D1567" w:rsidRPr="00DE1F40" w:rsidRDefault="00000000">
      <w:pPr>
        <w:pStyle w:val="HTMLPreformatted"/>
        <w:divId w:val="1474175990"/>
        <w:rPr>
          <w:lang w:val="en-US"/>
          <w:rPrChange w:id="3583" w:author="Josep Pueyo" w:date="2023-09-15T10:35:00Z">
            <w:rPr/>
          </w:rPrChange>
        </w:rPr>
      </w:pPr>
      <w:r w:rsidRPr="00DE1F40">
        <w:rPr>
          <w:lang w:val="en-US"/>
          <w:rPrChange w:id="3584" w:author="Josep Pueyo" w:date="2023-09-15T10:35:00Z">
            <w:rPr/>
          </w:rPrChange>
        </w:rPr>
        <w:t xml:space="preserve">                        </w:t>
      </w:r>
      <w:proofErr w:type="spellStart"/>
      <w:r w:rsidRPr="00DE1F40">
        <w:rPr>
          <w:color w:val="000000"/>
          <w:sz w:val="23"/>
          <w:szCs w:val="23"/>
          <w:lang w:val="en-US"/>
          <w:rPrChange w:id="3585" w:author="Josep Pueyo" w:date="2023-09-15T10:35:00Z">
            <w:rPr>
              <w:color w:val="000000"/>
              <w:sz w:val="23"/>
              <w:szCs w:val="23"/>
            </w:rPr>
          </w:rPrChange>
        </w:rPr>
        <w:t>position_</w:t>
      </w:r>
      <w:proofErr w:type="gramStart"/>
      <w:r w:rsidRPr="00DE1F40">
        <w:rPr>
          <w:color w:val="000000"/>
          <w:sz w:val="23"/>
          <w:szCs w:val="23"/>
          <w:lang w:val="en-US"/>
          <w:rPrChange w:id="3586" w:author="Josep Pueyo" w:date="2023-09-15T10:35:00Z">
            <w:rPr>
              <w:color w:val="000000"/>
              <w:sz w:val="23"/>
              <w:szCs w:val="23"/>
            </w:rPr>
          </w:rPrChange>
        </w:rPr>
        <w:t>dodge</w:t>
      </w:r>
      <w:proofErr w:type="spellEnd"/>
      <w:r w:rsidRPr="00DE1F40">
        <w:rPr>
          <w:color w:val="000000"/>
          <w:sz w:val="23"/>
          <w:szCs w:val="23"/>
          <w:lang w:val="en-US"/>
          <w:rPrChange w:id="3587" w:author="Josep Pueyo" w:date="2023-09-15T10:35:00Z">
            <w:rPr>
              <w:color w:val="000000"/>
              <w:sz w:val="23"/>
              <w:szCs w:val="23"/>
            </w:rPr>
          </w:rPrChange>
        </w:rPr>
        <w:t>(</w:t>
      </w:r>
      <w:proofErr w:type="gramEnd"/>
      <w:r w:rsidRPr="00DE1F40">
        <w:rPr>
          <w:color w:val="000000"/>
          <w:sz w:val="23"/>
          <w:szCs w:val="23"/>
          <w:lang w:val="en-US"/>
          <w:rPrChange w:id="3588" w:author="Josep Pueyo" w:date="2023-09-15T10:35:00Z">
            <w:rPr>
              <w:color w:val="000000"/>
              <w:sz w:val="23"/>
              <w:szCs w:val="23"/>
            </w:rPr>
          </w:rPrChange>
        </w:rPr>
        <w:t>),</w:t>
      </w:r>
      <w:r w:rsidRPr="00DE1F40">
        <w:rPr>
          <w:lang w:val="en-US"/>
          <w:rPrChange w:id="3589" w:author="Josep Pueyo" w:date="2023-09-15T10:35:00Z">
            <w:rPr/>
          </w:rPrChange>
        </w:rPr>
        <w:t xml:space="preserve"> </w:t>
      </w:r>
    </w:p>
    <w:p w14:paraId="6083F669" w14:textId="77777777" w:rsidR="008D1567" w:rsidRPr="00DE1F40" w:rsidRDefault="00000000">
      <w:pPr>
        <w:pStyle w:val="HTMLPreformatted"/>
        <w:divId w:val="1474175990"/>
        <w:rPr>
          <w:lang w:val="en-US"/>
          <w:rPrChange w:id="3590" w:author="Josep Pueyo" w:date="2023-09-15T10:35:00Z">
            <w:rPr/>
          </w:rPrChange>
        </w:rPr>
      </w:pPr>
      <w:r w:rsidRPr="00DE1F40">
        <w:rPr>
          <w:lang w:val="en-US"/>
          <w:rPrChange w:id="3591" w:author="Josep Pueyo" w:date="2023-09-15T10:35:00Z">
            <w:rPr/>
          </w:rPrChange>
        </w:rPr>
        <w:t xml:space="preserve">                        </w:t>
      </w:r>
      <w:r w:rsidRPr="00DE1F40">
        <w:rPr>
          <w:color w:val="C4A100"/>
          <w:sz w:val="23"/>
          <w:szCs w:val="23"/>
          <w:lang w:val="en-US"/>
          <w:rPrChange w:id="3592" w:author="Josep Pueyo" w:date="2023-09-15T10:35:00Z">
            <w:rPr>
              <w:color w:val="C4A100"/>
              <w:sz w:val="23"/>
              <w:szCs w:val="23"/>
            </w:rPr>
          </w:rPrChange>
        </w:rPr>
        <w:t>color =</w:t>
      </w:r>
      <w:r w:rsidRPr="00DE1F40">
        <w:rPr>
          <w:lang w:val="en-US"/>
          <w:rPrChange w:id="3593" w:author="Josep Pueyo" w:date="2023-09-15T10:35:00Z">
            <w:rPr/>
          </w:rPrChange>
        </w:rPr>
        <w:t xml:space="preserve"> </w:t>
      </w:r>
    </w:p>
    <w:p w14:paraId="41910358" w14:textId="77777777" w:rsidR="008D1567" w:rsidRPr="00DE1F40" w:rsidRDefault="00000000">
      <w:pPr>
        <w:pStyle w:val="HTMLPreformatted"/>
        <w:divId w:val="1474175990"/>
        <w:rPr>
          <w:lang w:val="en-US"/>
          <w:rPrChange w:id="3594" w:author="Josep Pueyo" w:date="2023-09-15T10:35:00Z">
            <w:rPr/>
          </w:rPrChange>
        </w:rPr>
      </w:pPr>
      <w:r w:rsidRPr="00DE1F40">
        <w:rPr>
          <w:lang w:val="en-US"/>
          <w:rPrChange w:id="3595" w:author="Josep Pueyo" w:date="2023-09-15T10:35:00Z">
            <w:rPr/>
          </w:rPrChange>
        </w:rPr>
        <w:t xml:space="preserve">                        </w:t>
      </w:r>
      <w:r w:rsidRPr="00DE1F40">
        <w:rPr>
          <w:color w:val="2F7404"/>
          <w:sz w:val="23"/>
          <w:szCs w:val="23"/>
          <w:lang w:val="en-US"/>
          <w:rPrChange w:id="3596" w:author="Josep Pueyo" w:date="2023-09-15T10:35:00Z">
            <w:rPr>
              <w:color w:val="2F7404"/>
              <w:sz w:val="23"/>
              <w:szCs w:val="23"/>
            </w:rPr>
          </w:rPrChange>
        </w:rPr>
        <w:t>"black"</w:t>
      </w:r>
    </w:p>
    <w:p w14:paraId="733A21B4" w14:textId="77777777" w:rsidR="008D1567" w:rsidRPr="00DE1F40" w:rsidRDefault="00000000">
      <w:pPr>
        <w:pStyle w:val="HTMLPreformatted"/>
        <w:divId w:val="1474175990"/>
        <w:rPr>
          <w:lang w:val="en-US"/>
          <w:rPrChange w:id="3597" w:author="Josep Pueyo" w:date="2023-09-15T10:35:00Z">
            <w:rPr/>
          </w:rPrChange>
        </w:rPr>
      </w:pPr>
      <w:r w:rsidRPr="00DE1F40">
        <w:rPr>
          <w:lang w:val="en-US"/>
          <w:rPrChange w:id="3598" w:author="Josep Pueyo" w:date="2023-09-15T10:35:00Z">
            <w:rPr/>
          </w:rPrChange>
        </w:rPr>
        <w:t xml:space="preserve">                        </w:t>
      </w:r>
      <w:r w:rsidRPr="00DE1F40">
        <w:rPr>
          <w:color w:val="000000"/>
          <w:sz w:val="23"/>
          <w:szCs w:val="23"/>
          <w:lang w:val="en-US"/>
          <w:rPrChange w:id="3599" w:author="Josep Pueyo" w:date="2023-09-15T10:35:00Z">
            <w:rPr>
              <w:color w:val="000000"/>
              <w:sz w:val="23"/>
              <w:szCs w:val="23"/>
            </w:rPr>
          </w:rPrChange>
        </w:rPr>
        <w:t>)+</w:t>
      </w:r>
    </w:p>
    <w:p w14:paraId="182BF552" w14:textId="77777777" w:rsidR="008D1567" w:rsidRPr="00DE1F40" w:rsidRDefault="008D1567">
      <w:pPr>
        <w:pStyle w:val="HTMLPreformatted"/>
        <w:divId w:val="1474175990"/>
        <w:rPr>
          <w:lang w:val="en-US"/>
          <w:rPrChange w:id="3600" w:author="Josep Pueyo" w:date="2023-09-15T10:35:00Z">
            <w:rPr/>
          </w:rPrChange>
        </w:rPr>
      </w:pPr>
    </w:p>
    <w:p w14:paraId="696F193D" w14:textId="77777777" w:rsidR="008D1567" w:rsidRPr="00DE1F40" w:rsidRDefault="00000000">
      <w:pPr>
        <w:pStyle w:val="HTMLPreformatted"/>
        <w:divId w:val="1474175990"/>
        <w:rPr>
          <w:lang w:val="en-US"/>
          <w:rPrChange w:id="3601" w:author="Josep Pueyo" w:date="2023-09-15T10:35:00Z">
            <w:rPr/>
          </w:rPrChange>
        </w:rPr>
      </w:pPr>
      <w:r w:rsidRPr="00DE1F40">
        <w:rPr>
          <w:lang w:val="en-US"/>
          <w:rPrChange w:id="3602" w:author="Josep Pueyo" w:date="2023-09-15T10:35:00Z">
            <w:rPr/>
          </w:rPrChange>
        </w:rPr>
        <w:t xml:space="preserve">                        </w:t>
      </w:r>
      <w:proofErr w:type="gramStart"/>
      <w:r w:rsidRPr="00DE1F40">
        <w:rPr>
          <w:color w:val="000000"/>
          <w:sz w:val="23"/>
          <w:szCs w:val="23"/>
          <w:lang w:val="en-US"/>
          <w:rPrChange w:id="3603" w:author="Josep Pueyo" w:date="2023-09-15T10:35:00Z">
            <w:rPr>
              <w:color w:val="000000"/>
              <w:sz w:val="23"/>
              <w:szCs w:val="23"/>
            </w:rPr>
          </w:rPrChange>
        </w:rPr>
        <w:t>labs(</w:t>
      </w:r>
      <w:proofErr w:type="gramEnd"/>
    </w:p>
    <w:p w14:paraId="662819D1" w14:textId="77777777" w:rsidR="008D1567" w:rsidRPr="00DE1F40" w:rsidRDefault="00000000">
      <w:pPr>
        <w:pStyle w:val="HTMLPreformatted"/>
        <w:divId w:val="1474175990"/>
        <w:rPr>
          <w:lang w:val="en-US"/>
          <w:rPrChange w:id="3604" w:author="Josep Pueyo" w:date="2023-09-15T10:35:00Z">
            <w:rPr/>
          </w:rPrChange>
        </w:rPr>
      </w:pPr>
      <w:r w:rsidRPr="00DE1F40">
        <w:rPr>
          <w:lang w:val="en-US"/>
          <w:rPrChange w:id="3605" w:author="Josep Pueyo" w:date="2023-09-15T10:35:00Z">
            <w:rPr/>
          </w:rPrChange>
        </w:rPr>
        <w:t xml:space="preserve">                        </w:t>
      </w:r>
      <w:r w:rsidRPr="00DE1F40">
        <w:rPr>
          <w:color w:val="C4A100"/>
          <w:sz w:val="23"/>
          <w:szCs w:val="23"/>
          <w:lang w:val="en-US"/>
          <w:rPrChange w:id="3606" w:author="Josep Pueyo" w:date="2023-09-15T10:35:00Z">
            <w:rPr>
              <w:color w:val="C4A100"/>
              <w:sz w:val="23"/>
              <w:szCs w:val="23"/>
            </w:rPr>
          </w:rPrChange>
        </w:rPr>
        <w:t>x=</w:t>
      </w:r>
    </w:p>
    <w:p w14:paraId="2B734CE8" w14:textId="77777777" w:rsidR="008D1567" w:rsidRPr="00DE1F40" w:rsidRDefault="00000000">
      <w:pPr>
        <w:pStyle w:val="HTMLPreformatted"/>
        <w:divId w:val="1474175990"/>
        <w:rPr>
          <w:lang w:val="en-US"/>
          <w:rPrChange w:id="3607" w:author="Josep Pueyo" w:date="2023-09-15T10:35:00Z">
            <w:rPr/>
          </w:rPrChange>
        </w:rPr>
      </w:pPr>
      <w:r w:rsidRPr="00DE1F40">
        <w:rPr>
          <w:lang w:val="en-US"/>
          <w:rPrChange w:id="3608" w:author="Josep Pueyo" w:date="2023-09-15T10:35:00Z">
            <w:rPr/>
          </w:rPrChange>
        </w:rPr>
        <w:t xml:space="preserve">                        </w:t>
      </w:r>
      <w:r w:rsidRPr="00DE1F40">
        <w:rPr>
          <w:color w:val="2F7404"/>
          <w:sz w:val="23"/>
          <w:szCs w:val="23"/>
          <w:lang w:val="en-US"/>
          <w:rPrChange w:id="3609" w:author="Josep Pueyo" w:date="2023-09-15T10:35:00Z">
            <w:rPr>
              <w:color w:val="2F7404"/>
              <w:sz w:val="23"/>
              <w:szCs w:val="23"/>
            </w:rPr>
          </w:rPrChange>
        </w:rPr>
        <w:t>"Neighborhoods"</w:t>
      </w:r>
    </w:p>
    <w:p w14:paraId="015A1BEE" w14:textId="77777777" w:rsidR="008D1567" w:rsidRPr="00DE1F40" w:rsidRDefault="00000000">
      <w:pPr>
        <w:pStyle w:val="HTMLPreformatted"/>
        <w:divId w:val="1474175990"/>
        <w:rPr>
          <w:lang w:val="en-US"/>
          <w:rPrChange w:id="3610" w:author="Josep Pueyo" w:date="2023-09-15T10:35:00Z">
            <w:rPr/>
          </w:rPrChange>
        </w:rPr>
      </w:pPr>
      <w:r w:rsidRPr="00DE1F40">
        <w:rPr>
          <w:lang w:val="en-US"/>
          <w:rPrChange w:id="3611" w:author="Josep Pueyo" w:date="2023-09-15T10:35:00Z">
            <w:rPr/>
          </w:rPrChange>
        </w:rPr>
        <w:t xml:space="preserve">                        </w:t>
      </w:r>
      <w:r w:rsidRPr="00DE1F40">
        <w:rPr>
          <w:color w:val="000000"/>
          <w:sz w:val="23"/>
          <w:szCs w:val="23"/>
          <w:lang w:val="en-US"/>
          <w:rPrChange w:id="3612" w:author="Josep Pueyo" w:date="2023-09-15T10:35:00Z">
            <w:rPr>
              <w:color w:val="000000"/>
              <w:sz w:val="23"/>
              <w:szCs w:val="23"/>
            </w:rPr>
          </w:rPrChange>
        </w:rPr>
        <w:t>,</w:t>
      </w:r>
      <w:r w:rsidRPr="00DE1F40">
        <w:rPr>
          <w:lang w:val="en-US"/>
          <w:rPrChange w:id="3613" w:author="Josep Pueyo" w:date="2023-09-15T10:35:00Z">
            <w:rPr/>
          </w:rPrChange>
        </w:rPr>
        <w:t xml:space="preserve"> </w:t>
      </w:r>
    </w:p>
    <w:p w14:paraId="78EE1D0C" w14:textId="77777777" w:rsidR="008D1567" w:rsidRPr="00DE1F40" w:rsidRDefault="00000000">
      <w:pPr>
        <w:pStyle w:val="HTMLPreformatted"/>
        <w:divId w:val="1474175990"/>
        <w:rPr>
          <w:lang w:val="en-US"/>
          <w:rPrChange w:id="3614" w:author="Josep Pueyo" w:date="2023-09-15T10:35:00Z">
            <w:rPr/>
          </w:rPrChange>
        </w:rPr>
      </w:pPr>
      <w:r w:rsidRPr="00DE1F40">
        <w:rPr>
          <w:lang w:val="en-US"/>
          <w:rPrChange w:id="3615" w:author="Josep Pueyo" w:date="2023-09-15T10:35:00Z">
            <w:rPr/>
          </w:rPrChange>
        </w:rPr>
        <w:t xml:space="preserve">                        </w:t>
      </w:r>
      <w:r w:rsidRPr="00DE1F40">
        <w:rPr>
          <w:color w:val="C4A100"/>
          <w:sz w:val="23"/>
          <w:szCs w:val="23"/>
          <w:lang w:val="en-US"/>
          <w:rPrChange w:id="3616" w:author="Josep Pueyo" w:date="2023-09-15T10:35:00Z">
            <w:rPr>
              <w:color w:val="C4A100"/>
              <w:sz w:val="23"/>
              <w:szCs w:val="23"/>
            </w:rPr>
          </w:rPrChange>
        </w:rPr>
        <w:t>y=</w:t>
      </w:r>
    </w:p>
    <w:p w14:paraId="61DD6047" w14:textId="77777777" w:rsidR="008D1567" w:rsidRPr="00DE1F40" w:rsidRDefault="00000000">
      <w:pPr>
        <w:pStyle w:val="HTMLPreformatted"/>
        <w:divId w:val="1474175990"/>
        <w:rPr>
          <w:lang w:val="en-US"/>
          <w:rPrChange w:id="3617" w:author="Josep Pueyo" w:date="2023-09-15T10:35:00Z">
            <w:rPr/>
          </w:rPrChange>
        </w:rPr>
      </w:pPr>
      <w:r w:rsidRPr="00DE1F40">
        <w:rPr>
          <w:lang w:val="en-US"/>
          <w:rPrChange w:id="3618" w:author="Josep Pueyo" w:date="2023-09-15T10:35:00Z">
            <w:rPr/>
          </w:rPrChange>
        </w:rPr>
        <w:t xml:space="preserve">                        </w:t>
      </w:r>
      <w:proofErr w:type="spellStart"/>
      <w:proofErr w:type="gramStart"/>
      <w:r w:rsidRPr="00DE1F40">
        <w:rPr>
          <w:color w:val="000000"/>
          <w:sz w:val="23"/>
          <w:szCs w:val="23"/>
          <w:lang w:val="en-US"/>
          <w:rPrChange w:id="3619" w:author="Josep Pueyo" w:date="2023-09-15T10:35:00Z">
            <w:rPr>
              <w:color w:val="000000"/>
              <w:sz w:val="23"/>
              <w:szCs w:val="23"/>
            </w:rPr>
          </w:rPrChange>
        </w:rPr>
        <w:t>bquote</w:t>
      </w:r>
      <w:proofErr w:type="spellEnd"/>
      <w:r w:rsidRPr="00DE1F40">
        <w:rPr>
          <w:color w:val="000000"/>
          <w:sz w:val="23"/>
          <w:szCs w:val="23"/>
          <w:lang w:val="en-US"/>
          <w:rPrChange w:id="3620" w:author="Josep Pueyo" w:date="2023-09-15T10:35:00Z">
            <w:rPr>
              <w:color w:val="000000"/>
              <w:sz w:val="23"/>
              <w:szCs w:val="23"/>
            </w:rPr>
          </w:rPrChange>
        </w:rPr>
        <w:t>(</w:t>
      </w:r>
      <w:proofErr w:type="gramEnd"/>
      <w:r w:rsidRPr="00DE1F40">
        <w:rPr>
          <w:color w:val="000000"/>
          <w:sz w:val="23"/>
          <w:szCs w:val="23"/>
          <w:lang w:val="en-US"/>
          <w:rPrChange w:id="3621" w:author="Josep Pueyo" w:date="2023-09-15T10:35:00Z">
            <w:rPr>
              <w:color w:val="000000"/>
              <w:sz w:val="23"/>
              <w:szCs w:val="23"/>
            </w:rPr>
          </w:rPrChange>
        </w:rPr>
        <w:t>mˆ</w:t>
      </w:r>
    </w:p>
    <w:p w14:paraId="04C36009" w14:textId="77777777" w:rsidR="008D1567" w:rsidRPr="00DE1F40" w:rsidRDefault="00000000">
      <w:pPr>
        <w:pStyle w:val="HTMLPreformatted"/>
        <w:divId w:val="1474175990"/>
        <w:rPr>
          <w:lang w:val="en-US"/>
          <w:rPrChange w:id="3622" w:author="Josep Pueyo" w:date="2023-09-15T10:35:00Z">
            <w:rPr/>
          </w:rPrChange>
        </w:rPr>
      </w:pPr>
      <w:r w:rsidRPr="00DE1F40">
        <w:rPr>
          <w:lang w:val="en-US"/>
          <w:rPrChange w:id="3623" w:author="Josep Pueyo" w:date="2023-09-15T10:35:00Z">
            <w:rPr/>
          </w:rPrChange>
        </w:rPr>
        <w:t xml:space="preserve">                        </w:t>
      </w:r>
      <w:r w:rsidRPr="00DE1F40">
        <w:rPr>
          <w:color w:val="0000CF"/>
          <w:sz w:val="23"/>
          <w:szCs w:val="23"/>
          <w:lang w:val="en-US"/>
          <w:rPrChange w:id="3624" w:author="Josep Pueyo" w:date="2023-09-15T10:35:00Z">
            <w:rPr>
              <w:color w:val="0000CF"/>
              <w:sz w:val="23"/>
              <w:szCs w:val="23"/>
            </w:rPr>
          </w:rPrChange>
        </w:rPr>
        <w:t>2</w:t>
      </w:r>
    </w:p>
    <w:p w14:paraId="5647DD62" w14:textId="77777777" w:rsidR="008D1567" w:rsidRPr="00DE1F40" w:rsidRDefault="00000000">
      <w:pPr>
        <w:pStyle w:val="HTMLPreformatted"/>
        <w:divId w:val="1474175990"/>
        <w:rPr>
          <w:lang w:val="en-US"/>
          <w:rPrChange w:id="3625" w:author="Josep Pueyo" w:date="2023-09-15T10:35:00Z">
            <w:rPr/>
          </w:rPrChange>
        </w:rPr>
      </w:pPr>
      <w:r w:rsidRPr="00DE1F40">
        <w:rPr>
          <w:lang w:val="en-US"/>
          <w:rPrChange w:id="3626" w:author="Josep Pueyo" w:date="2023-09-15T10:35:00Z">
            <w:rPr/>
          </w:rPrChange>
        </w:rPr>
        <w:t xml:space="preserve">                        </w:t>
      </w:r>
      <w:r w:rsidRPr="00DE1F40">
        <w:rPr>
          <w:color w:val="000000"/>
          <w:sz w:val="23"/>
          <w:szCs w:val="23"/>
          <w:lang w:val="en-US"/>
          <w:rPrChange w:id="3627" w:author="Josep Pueyo" w:date="2023-09-15T10:35:00Z">
            <w:rPr>
              <w:color w:val="000000"/>
              <w:sz w:val="23"/>
              <w:szCs w:val="23"/>
            </w:rPr>
          </w:rPrChange>
        </w:rPr>
        <w:t>/person),</w:t>
      </w:r>
      <w:r w:rsidRPr="00DE1F40">
        <w:rPr>
          <w:lang w:val="en-US"/>
          <w:rPrChange w:id="3628" w:author="Josep Pueyo" w:date="2023-09-15T10:35:00Z">
            <w:rPr/>
          </w:rPrChange>
        </w:rPr>
        <w:t xml:space="preserve"> </w:t>
      </w:r>
    </w:p>
    <w:p w14:paraId="1E04E793" w14:textId="77777777" w:rsidR="008D1567" w:rsidRPr="00DE1F40" w:rsidRDefault="00000000">
      <w:pPr>
        <w:pStyle w:val="HTMLPreformatted"/>
        <w:divId w:val="1474175990"/>
        <w:rPr>
          <w:lang w:val="en-US"/>
          <w:rPrChange w:id="3629" w:author="Josep Pueyo" w:date="2023-09-15T10:35:00Z">
            <w:rPr/>
          </w:rPrChange>
        </w:rPr>
      </w:pPr>
      <w:r w:rsidRPr="00DE1F40">
        <w:rPr>
          <w:lang w:val="en-US"/>
          <w:rPrChange w:id="3630" w:author="Josep Pueyo" w:date="2023-09-15T10:35:00Z">
            <w:rPr/>
          </w:rPrChange>
        </w:rPr>
        <w:t xml:space="preserve">                        </w:t>
      </w:r>
      <w:r w:rsidRPr="00DE1F40">
        <w:rPr>
          <w:color w:val="C4A100"/>
          <w:sz w:val="23"/>
          <w:szCs w:val="23"/>
          <w:lang w:val="en-US"/>
          <w:rPrChange w:id="3631" w:author="Josep Pueyo" w:date="2023-09-15T10:35:00Z">
            <w:rPr>
              <w:color w:val="C4A100"/>
              <w:sz w:val="23"/>
              <w:szCs w:val="23"/>
            </w:rPr>
          </w:rPrChange>
        </w:rPr>
        <w:t>fill=</w:t>
      </w:r>
    </w:p>
    <w:p w14:paraId="3D34A641" w14:textId="77777777" w:rsidR="008D1567" w:rsidRPr="00DE1F40" w:rsidRDefault="00000000">
      <w:pPr>
        <w:pStyle w:val="HTMLPreformatted"/>
        <w:divId w:val="1474175990"/>
        <w:rPr>
          <w:lang w:val="en-US"/>
          <w:rPrChange w:id="3632" w:author="Josep Pueyo" w:date="2023-09-15T10:35:00Z">
            <w:rPr/>
          </w:rPrChange>
        </w:rPr>
      </w:pPr>
      <w:r w:rsidRPr="00DE1F40">
        <w:rPr>
          <w:lang w:val="en-US"/>
          <w:rPrChange w:id="3633" w:author="Josep Pueyo" w:date="2023-09-15T10:35:00Z">
            <w:rPr/>
          </w:rPrChange>
        </w:rPr>
        <w:t xml:space="preserve">                        </w:t>
      </w:r>
      <w:r w:rsidRPr="00DE1F40">
        <w:rPr>
          <w:color w:val="2F7404"/>
          <w:sz w:val="23"/>
          <w:szCs w:val="23"/>
          <w:lang w:val="en-US"/>
          <w:rPrChange w:id="3634" w:author="Josep Pueyo" w:date="2023-09-15T10:35:00Z">
            <w:rPr>
              <w:color w:val="2F7404"/>
              <w:sz w:val="23"/>
              <w:szCs w:val="23"/>
            </w:rPr>
          </w:rPrChange>
        </w:rPr>
        <w:t>"Scenario"</w:t>
      </w:r>
    </w:p>
    <w:p w14:paraId="27DAD9C4" w14:textId="77777777" w:rsidR="008D1567" w:rsidRPr="00DE1F40" w:rsidRDefault="00000000">
      <w:pPr>
        <w:pStyle w:val="HTMLPreformatted"/>
        <w:divId w:val="1474175990"/>
        <w:rPr>
          <w:lang w:val="en-US"/>
          <w:rPrChange w:id="3635" w:author="Josep Pueyo" w:date="2023-09-15T10:35:00Z">
            <w:rPr/>
          </w:rPrChange>
        </w:rPr>
      </w:pPr>
      <w:r w:rsidRPr="00DE1F40">
        <w:rPr>
          <w:lang w:val="en-US"/>
          <w:rPrChange w:id="3636" w:author="Josep Pueyo" w:date="2023-09-15T10:35:00Z">
            <w:rPr/>
          </w:rPrChange>
        </w:rPr>
        <w:t xml:space="preserve">                        </w:t>
      </w:r>
      <w:r w:rsidRPr="00DE1F40">
        <w:rPr>
          <w:color w:val="000000"/>
          <w:sz w:val="23"/>
          <w:szCs w:val="23"/>
          <w:lang w:val="en-US"/>
          <w:rPrChange w:id="3637" w:author="Josep Pueyo" w:date="2023-09-15T10:35:00Z">
            <w:rPr>
              <w:color w:val="000000"/>
              <w:sz w:val="23"/>
              <w:szCs w:val="23"/>
            </w:rPr>
          </w:rPrChange>
        </w:rPr>
        <w:t>)</w:t>
      </w:r>
    </w:p>
    <w:p w14:paraId="11E0F8FE" w14:textId="77777777" w:rsidR="008D1567" w:rsidRPr="00DE1F40" w:rsidRDefault="00000000">
      <w:pPr>
        <w:pStyle w:val="HTMLPreformatted"/>
        <w:divId w:val="1474175990"/>
        <w:rPr>
          <w:lang w:val="en-US"/>
          <w:rPrChange w:id="3638" w:author="Josep Pueyo" w:date="2023-09-15T10:35:00Z">
            <w:rPr/>
          </w:rPrChange>
        </w:rPr>
      </w:pPr>
      <w:r w:rsidRPr="00DE1F40">
        <w:rPr>
          <w:lang w:val="en-US"/>
          <w:rPrChange w:id="3639" w:author="Josep Pueyo" w:date="2023-09-15T10:35:00Z">
            <w:rPr/>
          </w:rPrChange>
        </w:rPr>
        <w:t xml:space="preserve">                    </w:t>
      </w:r>
    </w:p>
    <w:p w14:paraId="7EBCD201" w14:textId="343B3C8A" w:rsidR="008D1567" w:rsidRPr="00DE1F40" w:rsidRDefault="00000000">
      <w:pPr>
        <w:pStyle w:val="NormalWeb"/>
        <w:divId w:val="1474175990"/>
        <w:rPr>
          <w:lang w:val="en-US"/>
          <w:rPrChange w:id="3640" w:author="Josep Pueyo" w:date="2023-09-15T10:35:00Z">
            <w:rPr/>
          </w:rPrChange>
        </w:rPr>
      </w:pPr>
      <w:r w:rsidRPr="00DE1F40">
        <w:rPr>
          <w:lang w:val="en-US"/>
          <w:rPrChange w:id="3641" w:author="Josep Pueyo" w:date="2023-09-15T10:35:00Z">
            <w:rPr/>
          </w:rPrChange>
        </w:rPr>
        <w:lastRenderedPageBreak/>
        <w:t xml:space="preserve">The difference between both neighborhoods ( </w:t>
      </w:r>
      <w:r w:rsidRPr="00DE1F40">
        <w:rPr>
          <w:lang w:val="en-US"/>
          <w:rPrChange w:id="3642" w:author="Josep Pueyo" w:date="2023-09-15T10:35:00Z">
            <w:rPr/>
          </w:rPrChange>
        </w:rPr>
        <w:fldChar w:fldCharType="begin"/>
      </w:r>
      <w:r w:rsidRPr="00DE1F40">
        <w:rPr>
          <w:lang w:val="en-US"/>
          <w:rPrChange w:id="3643" w:author="Josep Pueyo" w:date="2023-09-15T10:35:00Z">
            <w:rPr/>
          </w:rPrChange>
        </w:rPr>
        <w:instrText>HYPERLINK \l "f5"</w:instrText>
      </w:r>
      <w:r w:rsidRPr="00F46451">
        <w:rPr>
          <w:lang w:val="en-US"/>
        </w:rPr>
      </w:r>
      <w:r w:rsidRPr="00DE1F40">
        <w:rPr>
          <w:lang w:val="en-US"/>
          <w:rPrChange w:id="3644" w:author="Josep Pueyo" w:date="2023-09-15T10:35:00Z">
            <w:rPr>
              <w:rStyle w:val="Hyperlink"/>
            </w:rPr>
          </w:rPrChange>
        </w:rPr>
        <w:fldChar w:fldCharType="separate"/>
      </w:r>
      <w:r w:rsidRPr="00DE1F40">
        <w:rPr>
          <w:rStyle w:val="Hyperlink"/>
          <w:lang w:val="en-US"/>
          <w:rPrChange w:id="3645" w:author="Josep Pueyo" w:date="2023-09-15T10:35:00Z">
            <w:rPr>
              <w:rStyle w:val="Hyperlink"/>
            </w:rPr>
          </w:rPrChange>
        </w:rPr>
        <w:t>Figure 5</w:t>
      </w:r>
      <w:r w:rsidRPr="00DE1F40">
        <w:rPr>
          <w:rStyle w:val="Hyperlink"/>
          <w:lang w:val="en-US"/>
          <w:rPrChange w:id="3646" w:author="Josep Pueyo" w:date="2023-09-15T10:35:00Z">
            <w:rPr>
              <w:rStyle w:val="Hyperlink"/>
            </w:rPr>
          </w:rPrChange>
        </w:rPr>
        <w:fldChar w:fldCharType="end"/>
      </w:r>
      <w:r w:rsidRPr="00DE1F40">
        <w:rPr>
          <w:lang w:val="en-US"/>
          <w:rPrChange w:id="3647" w:author="Josep Pueyo" w:date="2023-09-15T10:35:00Z">
            <w:rPr/>
          </w:rPrChange>
        </w:rPr>
        <w:t xml:space="preserve">) is due to their urban origin. Sant Narcís </w:t>
      </w:r>
      <w:proofErr w:type="spellStart"/>
      <w:r w:rsidRPr="00DE1F40">
        <w:rPr>
          <w:lang w:val="en-US"/>
          <w:rPrChange w:id="3648" w:author="Josep Pueyo" w:date="2023-09-15T10:35:00Z">
            <w:rPr/>
          </w:rPrChange>
        </w:rPr>
        <w:t>nord</w:t>
      </w:r>
      <w:proofErr w:type="spellEnd"/>
      <w:r w:rsidRPr="00DE1F40">
        <w:rPr>
          <w:lang w:val="en-US"/>
          <w:rPrChange w:id="3649" w:author="Josep Pueyo" w:date="2023-09-15T10:35:00Z">
            <w:rPr/>
          </w:rPrChange>
        </w:rPr>
        <w:t xml:space="preserve"> was designed like a city garden while Sant Narcís </w:t>
      </w:r>
      <w:proofErr w:type="spellStart"/>
      <w:r w:rsidRPr="00DE1F40">
        <w:rPr>
          <w:lang w:val="en-US"/>
          <w:rPrChange w:id="3650" w:author="Josep Pueyo" w:date="2023-09-15T10:35:00Z">
            <w:rPr/>
          </w:rPrChange>
        </w:rPr>
        <w:t>sud</w:t>
      </w:r>
      <w:proofErr w:type="spellEnd"/>
      <w:r w:rsidRPr="00DE1F40">
        <w:rPr>
          <w:lang w:val="en-US"/>
          <w:rPrChange w:id="3651" w:author="Josep Pueyo" w:date="2023-09-15T10:35:00Z">
            <w:rPr/>
          </w:rPrChange>
        </w:rPr>
        <w:t xml:space="preserve"> is mainly composed of apartments. The interesting issue is that the improvement across scenarios is larger in Sant Narcís </w:t>
      </w:r>
      <w:proofErr w:type="spellStart"/>
      <w:r w:rsidRPr="00DE1F40">
        <w:rPr>
          <w:lang w:val="en-US"/>
          <w:rPrChange w:id="3652" w:author="Josep Pueyo" w:date="2023-09-15T10:35:00Z">
            <w:rPr/>
          </w:rPrChange>
        </w:rPr>
        <w:t>nord</w:t>
      </w:r>
      <w:proofErr w:type="spellEnd"/>
      <w:r w:rsidRPr="00DE1F40">
        <w:rPr>
          <w:lang w:val="en-US"/>
          <w:rPrChange w:id="3653" w:author="Josep Pueyo" w:date="2023-09-15T10:35:00Z">
            <w:rPr/>
          </w:rPrChange>
        </w:rPr>
        <w:t xml:space="preserve"> that in Sant Narcís </w:t>
      </w:r>
      <w:proofErr w:type="spellStart"/>
      <w:r w:rsidRPr="00DE1F40">
        <w:rPr>
          <w:lang w:val="en-US"/>
          <w:rPrChange w:id="3654" w:author="Josep Pueyo" w:date="2023-09-15T10:35:00Z">
            <w:rPr/>
          </w:rPrChange>
        </w:rPr>
        <w:t>sud</w:t>
      </w:r>
      <w:proofErr w:type="spellEnd"/>
      <w:r w:rsidRPr="00DE1F40">
        <w:rPr>
          <w:lang w:val="en-US"/>
          <w:rPrChange w:id="3655" w:author="Josep Pueyo" w:date="2023-09-15T10:35:00Z">
            <w:rPr/>
          </w:rPrChange>
        </w:rPr>
        <w:t xml:space="preserve">, evidencing that an increase in urban agriculture is not enough to achieve environmental justice unless it is ideologically planned ( </w:t>
      </w:r>
      <w:r w:rsidRPr="00DE1F40">
        <w:rPr>
          <w:lang w:val="en-US"/>
          <w:rPrChange w:id="3656" w:author="Josep Pueyo" w:date="2023-09-15T10:35:00Z">
            <w:rPr/>
          </w:rPrChange>
        </w:rPr>
        <w:fldChar w:fldCharType="begin"/>
      </w:r>
      <w:r w:rsidRPr="00DE1F40">
        <w:rPr>
          <w:lang w:val="en-US"/>
          <w:rPrChange w:id="3657" w:author="Josep Pueyo" w:date="2023-09-15T10:35:00Z">
            <w:rPr/>
          </w:rPrChange>
        </w:rPr>
        <w:instrText>HYPERLINK \l "ref-19"</w:instrText>
      </w:r>
      <w:r w:rsidRPr="00F46451">
        <w:rPr>
          <w:lang w:val="en-US"/>
        </w:rPr>
      </w:r>
      <w:r w:rsidRPr="00DE1F40">
        <w:rPr>
          <w:lang w:val="en-US"/>
          <w:rPrChange w:id="3658" w:author="Josep Pueyo" w:date="2023-09-15T10:35:00Z">
            <w:rPr>
              <w:rStyle w:val="Hyperlink"/>
            </w:rPr>
          </w:rPrChange>
        </w:rPr>
        <w:fldChar w:fldCharType="separate"/>
      </w:r>
      <w:r w:rsidRPr="00DE1F40">
        <w:rPr>
          <w:rStyle w:val="Hyperlink"/>
          <w:lang w:val="en-US"/>
          <w:rPrChange w:id="3659" w:author="Josep Pueyo" w:date="2023-09-15T10:35:00Z">
            <w:rPr>
              <w:rStyle w:val="Hyperlink"/>
            </w:rPr>
          </w:rPrChange>
        </w:rPr>
        <w:t xml:space="preserve">Jennings </w:t>
      </w:r>
      <w:r w:rsidRPr="00DE1F40">
        <w:rPr>
          <w:rStyle w:val="Hyperlink"/>
          <w:i/>
          <w:iCs/>
          <w:lang w:val="en-US"/>
          <w:rPrChange w:id="3660" w:author="Josep Pueyo" w:date="2023-09-15T10:35:00Z">
            <w:rPr>
              <w:rStyle w:val="Hyperlink"/>
              <w:i/>
              <w:iCs/>
            </w:rPr>
          </w:rPrChange>
        </w:rPr>
        <w:t>et al.,</w:t>
      </w:r>
      <w:r w:rsidRPr="00DE1F40">
        <w:rPr>
          <w:rStyle w:val="Hyperlink"/>
          <w:lang w:val="en-US"/>
          <w:rPrChange w:id="3661" w:author="Josep Pueyo" w:date="2023-09-15T10:35:00Z">
            <w:rPr>
              <w:rStyle w:val="Hyperlink"/>
            </w:rPr>
          </w:rPrChange>
        </w:rPr>
        <w:t xml:space="preserve"> 2012</w:t>
      </w:r>
      <w:r w:rsidRPr="00DE1F40">
        <w:rPr>
          <w:rStyle w:val="Hyperlink"/>
          <w:lang w:val="en-US"/>
          <w:rPrChange w:id="3662" w:author="Josep Pueyo" w:date="2023-09-15T10:35:00Z">
            <w:rPr>
              <w:rStyle w:val="Hyperlink"/>
            </w:rPr>
          </w:rPrChange>
        </w:rPr>
        <w:fldChar w:fldCharType="end"/>
      </w:r>
      <w:r w:rsidRPr="00DE1F40">
        <w:rPr>
          <w:lang w:val="en-US"/>
          <w:rPrChange w:id="3663" w:author="Josep Pueyo" w:date="2023-09-15T10:35:00Z">
            <w:rPr/>
          </w:rPrChange>
        </w:rPr>
        <w:t>).</w:t>
      </w:r>
      <w:ins w:id="3664" w:author="Josep Pueyo" w:date="2023-09-15T12:41:00Z">
        <w:r w:rsidR="00776E38">
          <w:rPr>
            <w:lang w:val="en-US"/>
          </w:rPr>
          <w:t xml:space="preserve"> </w:t>
        </w:r>
      </w:ins>
      <w:bookmarkStart w:id="3665" w:name="_Hlk145674593"/>
      <w:ins w:id="3666" w:author="Josep Pueyo" w:date="2023-09-15T12:47:00Z">
        <w:r w:rsidR="00C021D5">
          <w:rPr>
            <w:lang w:val="en-US"/>
          </w:rPr>
          <w:t xml:space="preserve">However, remarkably, Sant Narcís </w:t>
        </w:r>
        <w:proofErr w:type="spellStart"/>
        <w:r w:rsidR="00C021D5">
          <w:rPr>
            <w:lang w:val="en-US"/>
          </w:rPr>
          <w:t>sud</w:t>
        </w:r>
        <w:proofErr w:type="spellEnd"/>
        <w:r w:rsidR="00C021D5">
          <w:rPr>
            <w:lang w:val="en-US"/>
          </w:rPr>
          <w:t xml:space="preserve"> increased from </w:t>
        </w:r>
      </w:ins>
      <w:ins w:id="3667" w:author="Josep Pueyo" w:date="2023-09-15T12:48:00Z">
        <w:r w:rsidR="00C021D5">
          <w:rPr>
            <w:lang w:val="en-US"/>
          </w:rPr>
          <w:t>6.6 to 9.4 m</w:t>
        </w:r>
        <w:r w:rsidR="00C021D5" w:rsidRPr="00C021D5">
          <w:rPr>
            <w:vertAlign w:val="superscript"/>
            <w:lang w:val="en-US"/>
            <w:rPrChange w:id="3668" w:author="Josep Pueyo" w:date="2023-09-15T12:48:00Z">
              <w:rPr>
                <w:lang w:val="en-US"/>
              </w:rPr>
            </w:rPrChange>
          </w:rPr>
          <w:t>2</w:t>
        </w:r>
        <w:r w:rsidR="00C021D5">
          <w:rPr>
            <w:lang w:val="en-US"/>
          </w:rPr>
          <w:t>/capita from base scenario to scenario 1, surpassing the standard of 9 m</w:t>
        </w:r>
        <w:r w:rsidR="00C021D5" w:rsidRPr="00C021D5">
          <w:rPr>
            <w:vertAlign w:val="superscript"/>
            <w:lang w:val="en-US"/>
            <w:rPrChange w:id="3669" w:author="Josep Pueyo" w:date="2023-09-15T12:48:00Z">
              <w:rPr>
                <w:lang w:val="en-US"/>
              </w:rPr>
            </w:rPrChange>
          </w:rPr>
          <w:t>2</w:t>
        </w:r>
        <w:r w:rsidR="00C021D5">
          <w:rPr>
            <w:lang w:val="en-US"/>
          </w:rPr>
          <w:t>/capita.</w:t>
        </w:r>
      </w:ins>
      <w:bookmarkEnd w:id="3665"/>
    </w:p>
    <w:p w14:paraId="2CD1773C" w14:textId="77777777" w:rsidR="008D1567" w:rsidRPr="00DE1F40" w:rsidRDefault="00000000">
      <w:pPr>
        <w:divId w:val="1939172409"/>
        <w:rPr>
          <w:rFonts w:eastAsia="Times New Roman"/>
        </w:rPr>
      </w:pPr>
      <w:r w:rsidRPr="00DE1F40">
        <w:rPr>
          <w:rFonts w:eastAsia="Times New Roman"/>
          <w:noProof/>
          <w:color w:val="0000FF"/>
        </w:rPr>
        <w:drawing>
          <wp:inline distT="0" distB="0" distL="0" distR="0" wp14:anchorId="25635204" wp14:editId="6E4E2DA1">
            <wp:extent cx="1428750" cy="142875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AD810D6" w14:textId="77777777" w:rsidR="008D1567" w:rsidRPr="00DE1F40" w:rsidRDefault="00000000">
      <w:pPr>
        <w:pStyle w:val="Heading3"/>
        <w:divId w:val="1341083583"/>
        <w:rPr>
          <w:rFonts w:eastAsia="Times New Roman"/>
        </w:rPr>
      </w:pPr>
      <w:r w:rsidRPr="00DE1F40">
        <w:rPr>
          <w:rFonts w:eastAsia="Times New Roman"/>
        </w:rPr>
        <w:t xml:space="preserve">Figure 5. Comparison of green per capita in both </w:t>
      </w:r>
      <w:proofErr w:type="spellStart"/>
      <w:r w:rsidRPr="00DE1F40">
        <w:rPr>
          <w:rFonts w:eastAsia="Times New Roman"/>
        </w:rPr>
        <w:t>neighbourhoods</w:t>
      </w:r>
      <w:proofErr w:type="spellEnd"/>
      <w:r w:rsidRPr="00DE1F40">
        <w:rPr>
          <w:rFonts w:eastAsia="Times New Roman"/>
        </w:rPr>
        <w:t xml:space="preserve"> of Sant Narcís.</w:t>
      </w:r>
    </w:p>
    <w:p w14:paraId="4E0ACBFD" w14:textId="77777777" w:rsidR="008D1567" w:rsidRPr="00DE1F40" w:rsidRDefault="00000000">
      <w:pPr>
        <w:pStyle w:val="NormalWeb"/>
        <w:divId w:val="1474175990"/>
        <w:rPr>
          <w:lang w:val="en-US"/>
          <w:rPrChange w:id="3670" w:author="Josep Pueyo" w:date="2023-09-15T10:35:00Z">
            <w:rPr/>
          </w:rPrChange>
        </w:rPr>
      </w:pPr>
      <w:r w:rsidRPr="00DE1F40">
        <w:rPr>
          <w:lang w:val="en-US"/>
          <w:rPrChange w:id="3671" w:author="Josep Pueyo" w:date="2023-09-15T10:35:00Z">
            <w:rPr/>
          </w:rPrChange>
        </w:rPr>
        <w:t xml:space="preserve">The last, but not least, indicator provided by the </w:t>
      </w:r>
      <w:r w:rsidRPr="00DE1F40">
        <w:rPr>
          <w:rStyle w:val="HTMLTypewriter"/>
          <w:lang w:val="en-US"/>
          <w:rPrChange w:id="3672" w:author="Josep Pueyo" w:date="2023-09-15T10:35:00Z">
            <w:rPr>
              <w:rStyle w:val="HTMLTypewriter"/>
            </w:rPr>
          </w:rPrChange>
        </w:rPr>
        <w:t>ediblecity</w:t>
      </w:r>
      <w:r w:rsidRPr="00DE1F40">
        <w:rPr>
          <w:lang w:val="en-US"/>
          <w:rPrChange w:id="3673" w:author="Josep Pueyo" w:date="2023-09-15T10:35:00Z">
            <w:rPr/>
          </w:rPrChange>
        </w:rPr>
        <w:t xml:space="preserve"> package is the food production. The food production is assumed to be higher in gardens for commercial purposes than in community gardens, the goal of which is not to maximize the production. This is especially the case of rooftops, since commercial rooftop gardens are assumed to use hydroponic technology while community rooftop gardens are assumed to use raised beds, following the study of </w:t>
      </w:r>
      <w:r w:rsidRPr="00DE1F40">
        <w:rPr>
          <w:lang w:val="en-US"/>
          <w:rPrChange w:id="3674" w:author="Josep Pueyo" w:date="2023-09-15T10:35:00Z">
            <w:rPr/>
          </w:rPrChange>
        </w:rPr>
        <w:fldChar w:fldCharType="begin"/>
      </w:r>
      <w:r w:rsidRPr="00DE1F40">
        <w:rPr>
          <w:lang w:val="en-US"/>
          <w:rPrChange w:id="3675" w:author="Josep Pueyo" w:date="2023-09-15T10:35:00Z">
            <w:rPr/>
          </w:rPrChange>
        </w:rPr>
        <w:instrText>HYPERLINK \l "ref-4"</w:instrText>
      </w:r>
      <w:r w:rsidRPr="00F46451">
        <w:rPr>
          <w:lang w:val="en-US"/>
        </w:rPr>
      </w:r>
      <w:r w:rsidRPr="00DE1F40">
        <w:rPr>
          <w:lang w:val="en-US"/>
          <w:rPrChange w:id="3676" w:author="Josep Pueyo" w:date="2023-09-15T10:35:00Z">
            <w:rPr>
              <w:rStyle w:val="Hyperlink"/>
            </w:rPr>
          </w:rPrChange>
        </w:rPr>
        <w:fldChar w:fldCharType="separate"/>
      </w:r>
      <w:r w:rsidRPr="00DE1F40">
        <w:rPr>
          <w:rStyle w:val="Hyperlink"/>
          <w:lang w:val="en-US"/>
          <w:rPrChange w:id="3677" w:author="Josep Pueyo" w:date="2023-09-15T10:35:00Z">
            <w:rPr>
              <w:rStyle w:val="Hyperlink"/>
            </w:rPr>
          </w:rPrChange>
        </w:rPr>
        <w:t>Caputo, Rumble, and Schaefer (2020)</w:t>
      </w:r>
      <w:r w:rsidRPr="00DE1F40">
        <w:rPr>
          <w:rStyle w:val="Hyperlink"/>
          <w:lang w:val="en-US"/>
          <w:rPrChange w:id="3678" w:author="Josep Pueyo" w:date="2023-09-15T10:35:00Z">
            <w:rPr>
              <w:rStyle w:val="Hyperlink"/>
            </w:rPr>
          </w:rPrChange>
        </w:rPr>
        <w:fldChar w:fldCharType="end"/>
      </w:r>
      <w:r w:rsidRPr="00DE1F40">
        <w:rPr>
          <w:lang w:val="en-US"/>
          <w:rPrChange w:id="3679" w:author="Josep Pueyo" w:date="2023-09-15T10:35:00Z">
            <w:rPr/>
          </w:rPrChange>
        </w:rPr>
        <w:t>.</w:t>
      </w:r>
    </w:p>
    <w:p w14:paraId="0F4098A2" w14:textId="77777777" w:rsidR="008D1567" w:rsidRPr="00DE1F40" w:rsidRDefault="00000000">
      <w:pPr>
        <w:pStyle w:val="NormalWeb"/>
        <w:divId w:val="1474175990"/>
        <w:rPr>
          <w:lang w:val="en-US"/>
          <w:rPrChange w:id="3680" w:author="Josep Pueyo" w:date="2023-09-15T10:35:00Z">
            <w:rPr/>
          </w:rPrChange>
        </w:rPr>
      </w:pPr>
      <w:r w:rsidRPr="00DE1F40">
        <w:rPr>
          <w:lang w:val="en-US"/>
          <w:rPrChange w:id="3681" w:author="Josep Pueyo" w:date="2023-09-15T10:35:00Z">
            <w:rPr/>
          </w:rPrChange>
        </w:rPr>
        <w:t>Code snippet 17: Code to get confidence intervals of food production in Tm/year.</w:t>
      </w:r>
    </w:p>
    <w:p w14:paraId="3C2C2BA9" w14:textId="77777777" w:rsidR="008D1567" w:rsidRPr="00DE1F40" w:rsidRDefault="008D1567">
      <w:pPr>
        <w:pStyle w:val="HTMLPreformatted"/>
        <w:divId w:val="1474175990"/>
        <w:rPr>
          <w:lang w:val="en-US"/>
          <w:rPrChange w:id="3682" w:author="Josep Pueyo" w:date="2023-09-15T10:35:00Z">
            <w:rPr/>
          </w:rPrChange>
        </w:rPr>
      </w:pPr>
    </w:p>
    <w:p w14:paraId="0593BDB4" w14:textId="77777777" w:rsidR="008D1567" w:rsidRPr="00DE1F40" w:rsidRDefault="00000000">
      <w:pPr>
        <w:pStyle w:val="HTMLPreformatted"/>
        <w:divId w:val="1474175990"/>
        <w:rPr>
          <w:lang w:val="en-US"/>
          <w:rPrChange w:id="3683" w:author="Josep Pueyo" w:date="2023-09-15T10:35:00Z">
            <w:rPr/>
          </w:rPrChange>
        </w:rPr>
      </w:pPr>
      <w:r w:rsidRPr="00DE1F40">
        <w:rPr>
          <w:lang w:val="en-US"/>
          <w:rPrChange w:id="3684" w:author="Josep Pueyo" w:date="2023-09-15T10:35:00Z">
            <w:rPr/>
          </w:rPrChange>
        </w:rPr>
        <w:t xml:space="preserve">                        </w:t>
      </w:r>
      <w:r w:rsidRPr="00DE1F40">
        <w:rPr>
          <w:color w:val="000000"/>
          <w:sz w:val="23"/>
          <w:szCs w:val="23"/>
          <w:lang w:val="en-US"/>
          <w:rPrChange w:id="3685" w:author="Josep Pueyo" w:date="2023-09-15T10:35:00Z">
            <w:rPr>
              <w:color w:val="000000"/>
              <w:sz w:val="23"/>
              <w:szCs w:val="23"/>
            </w:rPr>
          </w:rPrChange>
        </w:rPr>
        <w:t>scenarios |&gt;</w:t>
      </w:r>
    </w:p>
    <w:p w14:paraId="0FE14490" w14:textId="77777777" w:rsidR="008D1567" w:rsidRPr="00DE1F40" w:rsidRDefault="00000000">
      <w:pPr>
        <w:pStyle w:val="HTMLPreformatted"/>
        <w:divId w:val="1474175990"/>
        <w:rPr>
          <w:lang w:val="en-US"/>
          <w:rPrChange w:id="3686" w:author="Josep Pueyo" w:date="2023-09-15T10:35:00Z">
            <w:rPr/>
          </w:rPrChange>
        </w:rPr>
      </w:pPr>
      <w:r w:rsidRPr="00DE1F40">
        <w:rPr>
          <w:lang w:val="en-US"/>
          <w:rPrChange w:id="3687" w:author="Josep Pueyo" w:date="2023-09-15T10:35:00Z">
            <w:rPr/>
          </w:rPrChange>
        </w:rPr>
        <w:t xml:space="preserve">  </w:t>
      </w:r>
    </w:p>
    <w:p w14:paraId="500FF532" w14:textId="77777777" w:rsidR="008D1567" w:rsidRPr="00DE1F40" w:rsidRDefault="00000000">
      <w:pPr>
        <w:pStyle w:val="HTMLPreformatted"/>
        <w:divId w:val="1474175990"/>
        <w:rPr>
          <w:lang w:val="en-US"/>
          <w:rPrChange w:id="3688" w:author="Josep Pueyo" w:date="2023-09-15T10:35:00Z">
            <w:rPr/>
          </w:rPrChange>
        </w:rPr>
      </w:pPr>
      <w:r w:rsidRPr="00DE1F40">
        <w:rPr>
          <w:lang w:val="en-US"/>
          <w:rPrChange w:id="3689" w:author="Josep Pueyo" w:date="2023-09-15T10:35:00Z">
            <w:rPr/>
          </w:rPrChange>
        </w:rPr>
        <w:t xml:space="preserve">                        </w:t>
      </w:r>
      <w:proofErr w:type="spellStart"/>
      <w:r w:rsidRPr="00DE1F40">
        <w:rPr>
          <w:color w:val="000000"/>
          <w:sz w:val="23"/>
          <w:szCs w:val="23"/>
          <w:lang w:val="en-US"/>
          <w:rPrChange w:id="3690" w:author="Josep Pueyo" w:date="2023-09-15T10:35:00Z">
            <w:rPr>
              <w:color w:val="000000"/>
              <w:sz w:val="23"/>
              <w:szCs w:val="23"/>
            </w:rPr>
          </w:rPrChange>
        </w:rPr>
        <w:t>map_</w:t>
      </w:r>
      <w:proofErr w:type="gramStart"/>
      <w:r w:rsidRPr="00DE1F40">
        <w:rPr>
          <w:color w:val="000000"/>
          <w:sz w:val="23"/>
          <w:szCs w:val="23"/>
          <w:lang w:val="en-US"/>
          <w:rPrChange w:id="3691" w:author="Josep Pueyo" w:date="2023-09-15T10:35:00Z">
            <w:rPr>
              <w:color w:val="000000"/>
              <w:sz w:val="23"/>
              <w:szCs w:val="23"/>
            </w:rPr>
          </w:rPrChange>
        </w:rPr>
        <w:t>dfr</w:t>
      </w:r>
      <w:proofErr w:type="spellEnd"/>
      <w:r w:rsidRPr="00DE1F40">
        <w:rPr>
          <w:color w:val="000000"/>
          <w:sz w:val="23"/>
          <w:szCs w:val="23"/>
          <w:lang w:val="en-US"/>
          <w:rPrChange w:id="3692" w:author="Josep Pueyo" w:date="2023-09-15T10:35:00Z">
            <w:rPr>
              <w:color w:val="000000"/>
              <w:sz w:val="23"/>
              <w:szCs w:val="23"/>
            </w:rPr>
          </w:rPrChange>
        </w:rPr>
        <w:t>(</w:t>
      </w:r>
      <w:proofErr w:type="spellStart"/>
      <w:proofErr w:type="gramEnd"/>
      <w:r w:rsidRPr="00DE1F40">
        <w:rPr>
          <w:color w:val="000000"/>
          <w:sz w:val="23"/>
          <w:szCs w:val="23"/>
          <w:lang w:val="en-US"/>
          <w:rPrChange w:id="3693" w:author="Josep Pueyo" w:date="2023-09-15T10:35:00Z">
            <w:rPr>
              <w:color w:val="000000"/>
              <w:sz w:val="23"/>
              <w:szCs w:val="23"/>
            </w:rPr>
          </w:rPrChange>
        </w:rPr>
        <w:t>food_production</w:t>
      </w:r>
      <w:proofErr w:type="spellEnd"/>
      <w:r w:rsidRPr="00DE1F40">
        <w:rPr>
          <w:color w:val="000000"/>
          <w:sz w:val="23"/>
          <w:szCs w:val="23"/>
          <w:lang w:val="en-US"/>
          <w:rPrChange w:id="3694" w:author="Josep Pueyo" w:date="2023-09-15T10:35:00Z">
            <w:rPr>
              <w:color w:val="000000"/>
              <w:sz w:val="23"/>
              <w:szCs w:val="23"/>
            </w:rPr>
          </w:rPrChange>
        </w:rPr>
        <w:t>,</w:t>
      </w:r>
      <w:r w:rsidRPr="00DE1F40">
        <w:rPr>
          <w:lang w:val="en-US"/>
          <w:rPrChange w:id="3695" w:author="Josep Pueyo" w:date="2023-09-15T10:35:00Z">
            <w:rPr/>
          </w:rPrChange>
        </w:rPr>
        <w:t xml:space="preserve"> </w:t>
      </w:r>
    </w:p>
    <w:p w14:paraId="0F3E5170" w14:textId="77777777" w:rsidR="008D1567" w:rsidRPr="00DE1F40" w:rsidRDefault="00000000">
      <w:pPr>
        <w:pStyle w:val="HTMLPreformatted"/>
        <w:divId w:val="1474175990"/>
        <w:rPr>
          <w:lang w:val="en-US"/>
          <w:rPrChange w:id="3696" w:author="Josep Pueyo" w:date="2023-09-15T10:35:00Z">
            <w:rPr/>
          </w:rPrChange>
        </w:rPr>
      </w:pPr>
      <w:r w:rsidRPr="00DE1F40">
        <w:rPr>
          <w:lang w:val="en-US"/>
          <w:rPrChange w:id="3697" w:author="Josep Pueyo" w:date="2023-09-15T10:35:00Z">
            <w:rPr/>
          </w:rPrChange>
        </w:rPr>
        <w:t xml:space="preserve">                        </w:t>
      </w:r>
      <w:r w:rsidRPr="00DE1F40">
        <w:rPr>
          <w:color w:val="C4A100"/>
          <w:sz w:val="23"/>
          <w:szCs w:val="23"/>
          <w:lang w:val="en-US"/>
          <w:rPrChange w:id="3698" w:author="Josep Pueyo" w:date="2023-09-15T10:35:00Z">
            <w:rPr>
              <w:color w:val="C4A100"/>
              <w:sz w:val="23"/>
              <w:szCs w:val="23"/>
            </w:rPr>
          </w:rPrChange>
        </w:rPr>
        <w:t>.id =</w:t>
      </w:r>
      <w:r w:rsidRPr="00DE1F40">
        <w:rPr>
          <w:lang w:val="en-US"/>
          <w:rPrChange w:id="3699" w:author="Josep Pueyo" w:date="2023-09-15T10:35:00Z">
            <w:rPr/>
          </w:rPrChange>
        </w:rPr>
        <w:t xml:space="preserve"> </w:t>
      </w:r>
    </w:p>
    <w:p w14:paraId="64C6FA18" w14:textId="77777777" w:rsidR="008D1567" w:rsidRPr="00DE1F40" w:rsidRDefault="00000000">
      <w:pPr>
        <w:pStyle w:val="HTMLPreformatted"/>
        <w:divId w:val="1474175990"/>
        <w:rPr>
          <w:lang w:val="en-US"/>
          <w:rPrChange w:id="3700" w:author="Josep Pueyo" w:date="2023-09-15T10:35:00Z">
            <w:rPr/>
          </w:rPrChange>
        </w:rPr>
      </w:pPr>
      <w:r w:rsidRPr="00DE1F40">
        <w:rPr>
          <w:lang w:val="en-US"/>
          <w:rPrChange w:id="3701" w:author="Josep Pueyo" w:date="2023-09-15T10:35:00Z">
            <w:rPr/>
          </w:rPrChange>
        </w:rPr>
        <w:t xml:space="preserve">                        </w:t>
      </w:r>
      <w:r w:rsidRPr="00DE1F40">
        <w:rPr>
          <w:color w:val="2F7404"/>
          <w:sz w:val="23"/>
          <w:szCs w:val="23"/>
          <w:lang w:val="en-US"/>
          <w:rPrChange w:id="3702" w:author="Josep Pueyo" w:date="2023-09-15T10:35:00Z">
            <w:rPr>
              <w:color w:val="2F7404"/>
              <w:sz w:val="23"/>
              <w:szCs w:val="23"/>
            </w:rPr>
          </w:rPrChange>
        </w:rPr>
        <w:t>"Scenario"</w:t>
      </w:r>
    </w:p>
    <w:p w14:paraId="407564B4" w14:textId="77777777" w:rsidR="008D1567" w:rsidRPr="00DE1F40" w:rsidRDefault="00000000">
      <w:pPr>
        <w:pStyle w:val="HTMLPreformatted"/>
        <w:divId w:val="1474175990"/>
        <w:rPr>
          <w:lang w:val="en-US"/>
          <w:rPrChange w:id="3703" w:author="Josep Pueyo" w:date="2023-09-15T10:35:00Z">
            <w:rPr/>
          </w:rPrChange>
        </w:rPr>
      </w:pPr>
      <w:r w:rsidRPr="00DE1F40">
        <w:rPr>
          <w:lang w:val="en-US"/>
          <w:rPrChange w:id="3704" w:author="Josep Pueyo" w:date="2023-09-15T10:35:00Z">
            <w:rPr/>
          </w:rPrChange>
        </w:rPr>
        <w:t xml:space="preserve">                        </w:t>
      </w:r>
      <w:r w:rsidRPr="00DE1F40">
        <w:rPr>
          <w:color w:val="000000"/>
          <w:sz w:val="23"/>
          <w:szCs w:val="23"/>
          <w:lang w:val="en-US"/>
          <w:rPrChange w:id="3705" w:author="Josep Pueyo" w:date="2023-09-15T10:35:00Z">
            <w:rPr>
              <w:color w:val="000000"/>
              <w:sz w:val="23"/>
              <w:szCs w:val="23"/>
            </w:rPr>
          </w:rPrChange>
        </w:rPr>
        <w:t>) |&gt;</w:t>
      </w:r>
    </w:p>
    <w:p w14:paraId="72A51C23" w14:textId="77777777" w:rsidR="008D1567" w:rsidRPr="00DE1F40" w:rsidRDefault="00000000">
      <w:pPr>
        <w:pStyle w:val="HTMLPreformatted"/>
        <w:divId w:val="1474175990"/>
        <w:rPr>
          <w:lang w:val="en-US"/>
          <w:rPrChange w:id="3706" w:author="Josep Pueyo" w:date="2023-09-15T10:35:00Z">
            <w:rPr/>
          </w:rPrChange>
        </w:rPr>
      </w:pPr>
      <w:r w:rsidRPr="00DE1F40">
        <w:rPr>
          <w:lang w:val="en-US"/>
          <w:rPrChange w:id="3707" w:author="Josep Pueyo" w:date="2023-09-15T10:35:00Z">
            <w:rPr/>
          </w:rPrChange>
        </w:rPr>
        <w:t xml:space="preserve">  </w:t>
      </w:r>
    </w:p>
    <w:p w14:paraId="4335673F" w14:textId="77777777" w:rsidR="008D1567" w:rsidRPr="00DE1F40" w:rsidRDefault="00000000">
      <w:pPr>
        <w:pStyle w:val="HTMLPreformatted"/>
        <w:divId w:val="1474175990"/>
        <w:rPr>
          <w:lang w:val="en-US"/>
          <w:rPrChange w:id="3708" w:author="Josep Pueyo" w:date="2023-09-15T10:35:00Z">
            <w:rPr/>
          </w:rPrChange>
        </w:rPr>
      </w:pPr>
      <w:r w:rsidRPr="00DE1F40">
        <w:rPr>
          <w:lang w:val="en-US"/>
          <w:rPrChange w:id="3709" w:author="Josep Pueyo" w:date="2023-09-15T10:35:00Z">
            <w:rPr/>
          </w:rPrChange>
        </w:rPr>
        <w:t xml:space="preserve">                        </w:t>
      </w:r>
      <w:r w:rsidRPr="00DE1F40">
        <w:rPr>
          <w:color w:val="000000"/>
          <w:sz w:val="23"/>
          <w:szCs w:val="23"/>
          <w:lang w:val="en-US"/>
          <w:rPrChange w:id="3710" w:author="Josep Pueyo" w:date="2023-09-15T10:35:00Z">
            <w:rPr>
              <w:color w:val="000000"/>
              <w:sz w:val="23"/>
              <w:szCs w:val="23"/>
            </w:rPr>
          </w:rPrChange>
        </w:rPr>
        <w:t>mutate(across(where(</w:t>
      </w:r>
      <w:proofErr w:type="spellStart"/>
      <w:proofErr w:type="gramStart"/>
      <w:r w:rsidRPr="00DE1F40">
        <w:rPr>
          <w:color w:val="000000"/>
          <w:sz w:val="23"/>
          <w:szCs w:val="23"/>
          <w:lang w:val="en-US"/>
          <w:rPrChange w:id="3711" w:author="Josep Pueyo" w:date="2023-09-15T10:35:00Z">
            <w:rPr>
              <w:color w:val="000000"/>
              <w:sz w:val="23"/>
              <w:szCs w:val="23"/>
            </w:rPr>
          </w:rPrChange>
        </w:rPr>
        <w:t>is.numeric</w:t>
      </w:r>
      <w:proofErr w:type="spellEnd"/>
      <w:proofErr w:type="gramEnd"/>
      <w:r w:rsidRPr="00DE1F40">
        <w:rPr>
          <w:color w:val="000000"/>
          <w:sz w:val="23"/>
          <w:szCs w:val="23"/>
          <w:lang w:val="en-US"/>
          <w:rPrChange w:id="3712" w:author="Josep Pueyo" w:date="2023-09-15T10:35:00Z">
            <w:rPr>
              <w:color w:val="000000"/>
              <w:sz w:val="23"/>
              <w:szCs w:val="23"/>
            </w:rPr>
          </w:rPrChange>
        </w:rPr>
        <w:t>), ~ .x/</w:t>
      </w:r>
    </w:p>
    <w:p w14:paraId="72C6B187" w14:textId="77777777" w:rsidR="008D1567" w:rsidRPr="00DE1F40" w:rsidRDefault="00000000">
      <w:pPr>
        <w:pStyle w:val="HTMLPreformatted"/>
        <w:divId w:val="1474175990"/>
        <w:rPr>
          <w:lang w:val="en-US"/>
          <w:rPrChange w:id="3713" w:author="Josep Pueyo" w:date="2023-09-15T10:35:00Z">
            <w:rPr/>
          </w:rPrChange>
        </w:rPr>
      </w:pPr>
      <w:r w:rsidRPr="00DE1F40">
        <w:rPr>
          <w:lang w:val="en-US"/>
          <w:rPrChange w:id="3714" w:author="Josep Pueyo" w:date="2023-09-15T10:35:00Z">
            <w:rPr/>
          </w:rPrChange>
        </w:rPr>
        <w:t xml:space="preserve">                        </w:t>
      </w:r>
      <w:r w:rsidRPr="00DE1F40">
        <w:rPr>
          <w:color w:val="0000CF"/>
          <w:sz w:val="23"/>
          <w:szCs w:val="23"/>
          <w:lang w:val="en-US"/>
          <w:rPrChange w:id="3715" w:author="Josep Pueyo" w:date="2023-09-15T10:35:00Z">
            <w:rPr>
              <w:color w:val="0000CF"/>
              <w:sz w:val="23"/>
              <w:szCs w:val="23"/>
            </w:rPr>
          </w:rPrChange>
        </w:rPr>
        <w:t>1000</w:t>
      </w:r>
    </w:p>
    <w:p w14:paraId="4B95797C" w14:textId="77777777" w:rsidR="008D1567" w:rsidRPr="00DE1F40" w:rsidRDefault="00000000">
      <w:pPr>
        <w:pStyle w:val="HTMLPreformatted"/>
        <w:divId w:val="1474175990"/>
        <w:rPr>
          <w:lang w:val="en-US"/>
          <w:rPrChange w:id="3716" w:author="Josep Pueyo" w:date="2023-09-15T10:35:00Z">
            <w:rPr/>
          </w:rPrChange>
        </w:rPr>
      </w:pPr>
      <w:r w:rsidRPr="00DE1F40">
        <w:rPr>
          <w:lang w:val="en-US"/>
          <w:rPrChange w:id="3717" w:author="Josep Pueyo" w:date="2023-09-15T10:35:00Z">
            <w:rPr/>
          </w:rPrChange>
        </w:rPr>
        <w:t xml:space="preserve">                        </w:t>
      </w:r>
      <w:r w:rsidRPr="00DE1F40">
        <w:rPr>
          <w:color w:val="000000"/>
          <w:sz w:val="23"/>
          <w:szCs w:val="23"/>
          <w:lang w:val="en-US"/>
          <w:rPrChange w:id="3718" w:author="Josep Pueyo" w:date="2023-09-15T10:35:00Z">
            <w:rPr>
              <w:color w:val="000000"/>
              <w:sz w:val="23"/>
              <w:szCs w:val="23"/>
            </w:rPr>
          </w:rPrChange>
        </w:rPr>
        <w:t>)) |&gt;</w:t>
      </w:r>
    </w:p>
    <w:p w14:paraId="40626430" w14:textId="77777777" w:rsidR="008D1567" w:rsidRPr="00DE1F40" w:rsidRDefault="00000000">
      <w:pPr>
        <w:pStyle w:val="HTMLPreformatted"/>
        <w:divId w:val="1474175990"/>
        <w:rPr>
          <w:lang w:val="en-US"/>
          <w:rPrChange w:id="3719" w:author="Josep Pueyo" w:date="2023-09-15T10:35:00Z">
            <w:rPr/>
          </w:rPrChange>
        </w:rPr>
      </w:pPr>
      <w:r w:rsidRPr="00DE1F40">
        <w:rPr>
          <w:lang w:val="en-US"/>
          <w:rPrChange w:id="3720" w:author="Josep Pueyo" w:date="2023-09-15T10:35:00Z">
            <w:rPr/>
          </w:rPrChange>
        </w:rPr>
        <w:t xml:space="preserve">  </w:t>
      </w:r>
    </w:p>
    <w:p w14:paraId="19AA4C9F" w14:textId="77777777" w:rsidR="008D1567" w:rsidRPr="00DE1F40" w:rsidRDefault="00000000">
      <w:pPr>
        <w:pStyle w:val="HTMLPreformatted"/>
        <w:divId w:val="1474175990"/>
        <w:rPr>
          <w:lang w:val="en-US"/>
          <w:rPrChange w:id="3721" w:author="Josep Pueyo" w:date="2023-09-15T10:35:00Z">
            <w:rPr/>
          </w:rPrChange>
        </w:rPr>
      </w:pPr>
      <w:r w:rsidRPr="00DE1F40">
        <w:rPr>
          <w:lang w:val="en-US"/>
          <w:rPrChange w:id="3722" w:author="Josep Pueyo" w:date="2023-09-15T10:35:00Z">
            <w:rPr/>
          </w:rPrChange>
        </w:rPr>
        <w:t xml:space="preserve">                        </w:t>
      </w:r>
      <w:proofErr w:type="spellStart"/>
      <w:proofErr w:type="gramStart"/>
      <w:r w:rsidRPr="00DE1F40">
        <w:rPr>
          <w:color w:val="000000"/>
          <w:sz w:val="23"/>
          <w:szCs w:val="23"/>
          <w:lang w:val="en-US"/>
          <w:rPrChange w:id="3723" w:author="Josep Pueyo" w:date="2023-09-15T10:35:00Z">
            <w:rPr>
              <w:color w:val="000000"/>
              <w:sz w:val="23"/>
              <w:szCs w:val="23"/>
            </w:rPr>
          </w:rPrChange>
        </w:rPr>
        <w:t>kable</w:t>
      </w:r>
      <w:proofErr w:type="spellEnd"/>
      <w:r w:rsidRPr="00DE1F40">
        <w:rPr>
          <w:color w:val="000000"/>
          <w:sz w:val="23"/>
          <w:szCs w:val="23"/>
          <w:lang w:val="en-US"/>
          <w:rPrChange w:id="3724" w:author="Josep Pueyo" w:date="2023-09-15T10:35:00Z">
            <w:rPr>
              <w:color w:val="000000"/>
              <w:sz w:val="23"/>
              <w:szCs w:val="23"/>
            </w:rPr>
          </w:rPrChange>
        </w:rPr>
        <w:t>(</w:t>
      </w:r>
      <w:proofErr w:type="gramEnd"/>
    </w:p>
    <w:p w14:paraId="354A38AB" w14:textId="77777777" w:rsidR="008D1567" w:rsidRPr="00DE1F40" w:rsidRDefault="00000000">
      <w:pPr>
        <w:pStyle w:val="HTMLPreformatted"/>
        <w:divId w:val="1474175990"/>
        <w:rPr>
          <w:lang w:val="en-US"/>
          <w:rPrChange w:id="3725" w:author="Josep Pueyo" w:date="2023-09-15T10:35:00Z">
            <w:rPr/>
          </w:rPrChange>
        </w:rPr>
      </w:pPr>
      <w:r w:rsidRPr="00DE1F40">
        <w:rPr>
          <w:lang w:val="en-US"/>
          <w:rPrChange w:id="3726" w:author="Josep Pueyo" w:date="2023-09-15T10:35:00Z">
            <w:rPr/>
          </w:rPrChange>
        </w:rPr>
        <w:t xml:space="preserve">                        </w:t>
      </w:r>
      <w:r w:rsidRPr="00DE1F40">
        <w:rPr>
          <w:color w:val="C4A100"/>
          <w:sz w:val="23"/>
          <w:szCs w:val="23"/>
          <w:lang w:val="en-US"/>
          <w:rPrChange w:id="3727" w:author="Josep Pueyo" w:date="2023-09-15T10:35:00Z">
            <w:rPr>
              <w:color w:val="C4A100"/>
              <w:sz w:val="23"/>
              <w:szCs w:val="23"/>
            </w:rPr>
          </w:rPrChange>
        </w:rPr>
        <w:t>caption =</w:t>
      </w:r>
      <w:r w:rsidRPr="00DE1F40">
        <w:rPr>
          <w:lang w:val="en-US"/>
          <w:rPrChange w:id="3728" w:author="Josep Pueyo" w:date="2023-09-15T10:35:00Z">
            <w:rPr/>
          </w:rPrChange>
        </w:rPr>
        <w:t xml:space="preserve"> </w:t>
      </w:r>
    </w:p>
    <w:p w14:paraId="7B6CC7D7" w14:textId="77777777" w:rsidR="008D1567" w:rsidRPr="00DE1F40" w:rsidRDefault="00000000">
      <w:pPr>
        <w:pStyle w:val="HTMLPreformatted"/>
        <w:divId w:val="1474175990"/>
        <w:rPr>
          <w:lang w:val="en-US"/>
          <w:rPrChange w:id="3729" w:author="Josep Pueyo" w:date="2023-09-15T10:35:00Z">
            <w:rPr/>
          </w:rPrChange>
        </w:rPr>
      </w:pPr>
      <w:r w:rsidRPr="00DE1F40">
        <w:rPr>
          <w:lang w:val="en-US"/>
          <w:rPrChange w:id="3730" w:author="Josep Pueyo" w:date="2023-09-15T10:35:00Z">
            <w:rPr/>
          </w:rPrChange>
        </w:rPr>
        <w:t xml:space="preserve">                        </w:t>
      </w:r>
      <w:r w:rsidRPr="00DE1F40">
        <w:rPr>
          <w:color w:val="2F7404"/>
          <w:sz w:val="23"/>
          <w:szCs w:val="23"/>
          <w:lang w:val="en-US"/>
          <w:rPrChange w:id="3731" w:author="Josep Pueyo" w:date="2023-09-15T10:35:00Z">
            <w:rPr>
              <w:color w:val="2F7404"/>
              <w:sz w:val="23"/>
              <w:szCs w:val="23"/>
            </w:rPr>
          </w:rPrChange>
        </w:rPr>
        <w:t>"Food production in Tm/year in each scenario"</w:t>
      </w:r>
    </w:p>
    <w:p w14:paraId="173B8D80" w14:textId="77777777" w:rsidR="008D1567" w:rsidRPr="00DE1F40" w:rsidRDefault="00000000">
      <w:pPr>
        <w:pStyle w:val="HTMLPreformatted"/>
        <w:divId w:val="1474175990"/>
        <w:rPr>
          <w:lang w:val="en-US"/>
          <w:rPrChange w:id="3732" w:author="Josep Pueyo" w:date="2023-09-15T10:35:00Z">
            <w:rPr/>
          </w:rPrChange>
        </w:rPr>
      </w:pPr>
      <w:r w:rsidRPr="00DE1F40">
        <w:rPr>
          <w:lang w:val="en-US"/>
          <w:rPrChange w:id="3733" w:author="Josep Pueyo" w:date="2023-09-15T10:35:00Z">
            <w:rPr/>
          </w:rPrChange>
        </w:rPr>
        <w:t xml:space="preserve">                        </w:t>
      </w:r>
      <w:r w:rsidRPr="00DE1F40">
        <w:rPr>
          <w:color w:val="000000"/>
          <w:sz w:val="23"/>
          <w:szCs w:val="23"/>
          <w:lang w:val="en-US"/>
          <w:rPrChange w:id="3734" w:author="Josep Pueyo" w:date="2023-09-15T10:35:00Z">
            <w:rPr>
              <w:color w:val="000000"/>
              <w:sz w:val="23"/>
              <w:szCs w:val="23"/>
            </w:rPr>
          </w:rPrChange>
        </w:rPr>
        <w:t>)</w:t>
      </w:r>
    </w:p>
    <w:p w14:paraId="62B02DDB" w14:textId="77777777" w:rsidR="008D1567" w:rsidRPr="00DE1F40" w:rsidRDefault="00000000">
      <w:pPr>
        <w:pStyle w:val="HTMLPreformatted"/>
        <w:divId w:val="1474175990"/>
        <w:rPr>
          <w:lang w:val="en-US"/>
          <w:rPrChange w:id="3735" w:author="Josep Pueyo" w:date="2023-09-15T10:35:00Z">
            <w:rPr/>
          </w:rPrChange>
        </w:rPr>
      </w:pPr>
      <w:r w:rsidRPr="00DE1F40">
        <w:rPr>
          <w:lang w:val="en-US"/>
          <w:rPrChange w:id="3736" w:author="Josep Pueyo" w:date="2023-09-15T10:35:00Z">
            <w:rPr/>
          </w:rPrChange>
        </w:rPr>
        <w:t xml:space="preserve">                    </w:t>
      </w:r>
    </w:p>
    <w:p w14:paraId="1BDC19E8" w14:textId="77777777" w:rsidR="008D1567" w:rsidRPr="00DE1F40" w:rsidRDefault="00000000">
      <w:pPr>
        <w:pStyle w:val="NormalWeb"/>
        <w:divId w:val="1474175990"/>
        <w:rPr>
          <w:lang w:val="en-US"/>
          <w:rPrChange w:id="3737" w:author="Josep Pueyo" w:date="2023-09-15T10:35:00Z">
            <w:rPr/>
          </w:rPrChange>
        </w:rPr>
      </w:pPr>
      <w:r w:rsidRPr="00DE1F40">
        <w:rPr>
          <w:lang w:val="en-US"/>
          <w:rPrChange w:id="3738" w:author="Josep Pueyo" w:date="2023-09-15T10:35:00Z">
            <w:rPr/>
          </w:rPrChange>
        </w:rPr>
        <w:t xml:space="preserve">Although the medians are clearly different, we cannot state that food production is bigger in scenario 2 than in scenario 1 with a 95% of confidence </w:t>
      </w:r>
      <w:proofErr w:type="gramStart"/>
      <w:r w:rsidRPr="00DE1F40">
        <w:rPr>
          <w:lang w:val="en-US"/>
          <w:rPrChange w:id="3739" w:author="Josep Pueyo" w:date="2023-09-15T10:35:00Z">
            <w:rPr/>
          </w:rPrChange>
        </w:rPr>
        <w:t xml:space="preserve">( </w:t>
      </w:r>
      <w:r w:rsidRPr="00DE1F40">
        <w:rPr>
          <w:i/>
          <w:iCs/>
          <w:lang w:val="en-US"/>
          <w:rPrChange w:id="3740" w:author="Josep Pueyo" w:date="2023-09-15T10:35:00Z">
            <w:rPr>
              <w:i/>
              <w:iCs/>
            </w:rPr>
          </w:rPrChange>
        </w:rPr>
        <w:t>i.e.</w:t>
      </w:r>
      <w:proofErr w:type="gramEnd"/>
      <w:r w:rsidRPr="00DE1F40">
        <w:rPr>
          <w:lang w:val="en-US"/>
          <w:rPrChange w:id="3741" w:author="Josep Pueyo" w:date="2023-09-15T10:35:00Z">
            <w:rPr/>
          </w:rPrChange>
        </w:rPr>
        <w:t xml:space="preserve"> p-value &gt; 0.05 in differences between </w:t>
      </w:r>
      <w:r w:rsidRPr="00DE1F40">
        <w:rPr>
          <w:rStyle w:val="HTMLTypewriter"/>
          <w:lang w:val="en-US"/>
          <w:rPrChange w:id="3742" w:author="Josep Pueyo" w:date="2023-09-15T10:35:00Z">
            <w:rPr>
              <w:rStyle w:val="HTMLTypewriter"/>
            </w:rPr>
          </w:rPrChange>
        </w:rPr>
        <w:t>s1</w:t>
      </w:r>
      <w:r w:rsidRPr="00DE1F40">
        <w:rPr>
          <w:lang w:val="en-US"/>
          <w:rPrChange w:id="3743" w:author="Josep Pueyo" w:date="2023-09-15T10:35:00Z">
            <w:rPr/>
          </w:rPrChange>
        </w:rPr>
        <w:t xml:space="preserve"> and </w:t>
      </w:r>
      <w:r w:rsidRPr="00DE1F40">
        <w:rPr>
          <w:rStyle w:val="HTMLTypewriter"/>
          <w:lang w:val="en-US"/>
          <w:rPrChange w:id="3744" w:author="Josep Pueyo" w:date="2023-09-15T10:35:00Z">
            <w:rPr>
              <w:rStyle w:val="HTMLTypewriter"/>
            </w:rPr>
          </w:rPrChange>
        </w:rPr>
        <w:t>s2</w:t>
      </w:r>
      <w:r w:rsidRPr="00DE1F40">
        <w:rPr>
          <w:lang w:val="en-US"/>
          <w:rPrChange w:id="3745" w:author="Josep Pueyo" w:date="2023-09-15T10:35:00Z">
            <w:rPr/>
          </w:rPrChange>
        </w:rPr>
        <w:t xml:space="preserve">) ( </w:t>
      </w:r>
      <w:r w:rsidRPr="00DE1F40">
        <w:rPr>
          <w:lang w:val="en-US"/>
          <w:rPrChange w:id="3746" w:author="Josep Pueyo" w:date="2023-09-15T10:35:00Z">
            <w:rPr/>
          </w:rPrChange>
        </w:rPr>
        <w:fldChar w:fldCharType="begin"/>
      </w:r>
      <w:r w:rsidRPr="00DE1F40">
        <w:rPr>
          <w:lang w:val="en-US"/>
          <w:rPrChange w:id="3747" w:author="Josep Pueyo" w:date="2023-09-15T10:35:00Z">
            <w:rPr/>
          </w:rPrChange>
        </w:rPr>
        <w:instrText>HYPERLINK \l "T8"</w:instrText>
      </w:r>
      <w:r w:rsidRPr="00F46451">
        <w:rPr>
          <w:lang w:val="en-US"/>
        </w:rPr>
      </w:r>
      <w:r w:rsidRPr="00DE1F40">
        <w:rPr>
          <w:lang w:val="en-US"/>
          <w:rPrChange w:id="3748" w:author="Josep Pueyo" w:date="2023-09-15T10:35:00Z">
            <w:rPr>
              <w:rStyle w:val="Hyperlink"/>
            </w:rPr>
          </w:rPrChange>
        </w:rPr>
        <w:fldChar w:fldCharType="separate"/>
      </w:r>
      <w:r w:rsidRPr="00DE1F40">
        <w:rPr>
          <w:rStyle w:val="Hyperlink"/>
          <w:lang w:val="en-US"/>
          <w:rPrChange w:id="3749" w:author="Josep Pueyo" w:date="2023-09-15T10:35:00Z">
            <w:rPr>
              <w:rStyle w:val="Hyperlink"/>
            </w:rPr>
          </w:rPrChange>
        </w:rPr>
        <w:t>Table 8</w:t>
      </w:r>
      <w:r w:rsidRPr="00DE1F40">
        <w:rPr>
          <w:rStyle w:val="Hyperlink"/>
          <w:lang w:val="en-US"/>
          <w:rPrChange w:id="3750" w:author="Josep Pueyo" w:date="2023-09-15T10:35:00Z">
            <w:rPr>
              <w:rStyle w:val="Hyperlink"/>
            </w:rPr>
          </w:rPrChange>
        </w:rPr>
        <w:fldChar w:fldCharType="end"/>
      </w:r>
      <w:r w:rsidRPr="00DE1F40">
        <w:rPr>
          <w:lang w:val="en-US"/>
          <w:rPrChange w:id="3751" w:author="Josep Pueyo" w:date="2023-09-15T10:35:00Z">
            <w:rPr/>
          </w:rPrChange>
        </w:rPr>
        <w:t xml:space="preserve">). </w:t>
      </w:r>
      <w:bookmarkStart w:id="3752" w:name="_Hlk145674714"/>
      <w:r w:rsidRPr="00DE1F40">
        <w:rPr>
          <w:lang w:val="en-US"/>
          <w:rPrChange w:id="3753" w:author="Josep Pueyo" w:date="2023-09-15T10:35:00Z">
            <w:rPr/>
          </w:rPrChange>
        </w:rPr>
        <w:t xml:space="preserve">Taking the most optimistic scenario </w:t>
      </w:r>
      <w:proofErr w:type="gramStart"/>
      <w:r w:rsidRPr="00DE1F40">
        <w:rPr>
          <w:lang w:val="en-US"/>
          <w:rPrChange w:id="3754" w:author="Josep Pueyo" w:date="2023-09-15T10:35:00Z">
            <w:rPr/>
          </w:rPrChange>
        </w:rPr>
        <w:t xml:space="preserve">( </w:t>
      </w:r>
      <w:r w:rsidRPr="00DE1F40">
        <w:rPr>
          <w:rStyle w:val="HTMLTypewriter"/>
          <w:lang w:val="en-US"/>
          <w:rPrChange w:id="3755" w:author="Josep Pueyo" w:date="2023-09-15T10:35:00Z">
            <w:rPr>
              <w:rStyle w:val="HTMLTypewriter"/>
            </w:rPr>
          </w:rPrChange>
        </w:rPr>
        <w:t>s</w:t>
      </w:r>
      <w:proofErr w:type="gramEnd"/>
      <w:r w:rsidRPr="00DE1F40">
        <w:rPr>
          <w:rStyle w:val="HTMLTypewriter"/>
          <w:lang w:val="en-US"/>
          <w:rPrChange w:id="3756" w:author="Josep Pueyo" w:date="2023-09-15T10:35:00Z">
            <w:rPr>
              <w:rStyle w:val="HTMLTypewriter"/>
            </w:rPr>
          </w:rPrChange>
        </w:rPr>
        <w:t>2</w:t>
      </w:r>
      <w:r w:rsidRPr="00DE1F40">
        <w:rPr>
          <w:lang w:val="en-US"/>
          <w:rPrChange w:id="3757" w:author="Josep Pueyo" w:date="2023-09-15T10:35:00Z">
            <w:rPr/>
          </w:rPrChange>
        </w:rPr>
        <w:t xml:space="preserve"> at quantile 95%) and considering the value per capita, the urban agriculture in our example could produce 191.94 </w:t>
      </w:r>
      <w:r w:rsidRPr="00DE1F40">
        <w:rPr>
          <w:lang w:val="en-US"/>
          <w:rPrChange w:id="3758" w:author="Josep Pueyo" w:date="2023-09-15T10:35:00Z">
            <w:rPr/>
          </w:rPrChange>
        </w:rPr>
        <w:lastRenderedPageBreak/>
        <w:t xml:space="preserve">kg/year/person. The daily intake of fruits and vegetables recommended by the FAO is 200 gr/person, </w:t>
      </w:r>
      <w:proofErr w:type="gramStart"/>
      <w:r w:rsidRPr="00DE1F40">
        <w:rPr>
          <w:i/>
          <w:iCs/>
          <w:lang w:val="en-US"/>
          <w:rPrChange w:id="3759" w:author="Josep Pueyo" w:date="2023-09-15T10:35:00Z">
            <w:rPr>
              <w:i/>
              <w:iCs/>
            </w:rPr>
          </w:rPrChange>
        </w:rPr>
        <w:t>i.e.</w:t>
      </w:r>
      <w:proofErr w:type="gramEnd"/>
      <w:r w:rsidRPr="00DE1F40">
        <w:rPr>
          <w:lang w:val="en-US"/>
          <w:rPrChange w:id="3760" w:author="Josep Pueyo" w:date="2023-09-15T10:35:00Z">
            <w:rPr/>
          </w:rPrChange>
        </w:rPr>
        <w:t xml:space="preserve"> 73 kg/person/year ( </w:t>
      </w:r>
      <w:r w:rsidRPr="00DE1F40">
        <w:rPr>
          <w:lang w:val="en-US"/>
          <w:rPrChange w:id="3761" w:author="Josep Pueyo" w:date="2023-09-15T10:35:00Z">
            <w:rPr/>
          </w:rPrChange>
        </w:rPr>
        <w:fldChar w:fldCharType="begin"/>
      </w:r>
      <w:r w:rsidRPr="00DE1F40">
        <w:rPr>
          <w:lang w:val="en-US"/>
          <w:rPrChange w:id="3762" w:author="Josep Pueyo" w:date="2023-09-15T10:35:00Z">
            <w:rPr/>
          </w:rPrChange>
        </w:rPr>
        <w:instrText>HYPERLINK \l "ref-9"</w:instrText>
      </w:r>
      <w:r w:rsidRPr="00F46451">
        <w:rPr>
          <w:lang w:val="en-US"/>
        </w:rPr>
      </w:r>
      <w:r w:rsidRPr="00DE1F40">
        <w:rPr>
          <w:lang w:val="en-US"/>
          <w:rPrChange w:id="3763" w:author="Josep Pueyo" w:date="2023-09-15T10:35:00Z">
            <w:rPr>
              <w:rStyle w:val="Hyperlink"/>
            </w:rPr>
          </w:rPrChange>
        </w:rPr>
        <w:fldChar w:fldCharType="separate"/>
      </w:r>
      <w:r w:rsidRPr="00DE1F40">
        <w:rPr>
          <w:rStyle w:val="Hyperlink"/>
          <w:lang w:val="en-US"/>
          <w:rPrChange w:id="3764" w:author="Josep Pueyo" w:date="2023-09-15T10:35:00Z">
            <w:rPr>
              <w:rStyle w:val="Hyperlink"/>
            </w:rPr>
          </w:rPrChange>
        </w:rPr>
        <w:t>FAO &amp; WHO, 2004</w:t>
      </w:r>
      <w:r w:rsidRPr="00DE1F40">
        <w:rPr>
          <w:rStyle w:val="Hyperlink"/>
          <w:lang w:val="en-US"/>
          <w:rPrChange w:id="3765" w:author="Josep Pueyo" w:date="2023-09-15T10:35:00Z">
            <w:rPr>
              <w:rStyle w:val="Hyperlink"/>
            </w:rPr>
          </w:rPrChange>
        </w:rPr>
        <w:fldChar w:fldCharType="end"/>
      </w:r>
      <w:r w:rsidRPr="00DE1F40">
        <w:rPr>
          <w:lang w:val="en-US"/>
          <w:rPrChange w:id="3766" w:author="Josep Pueyo" w:date="2023-09-15T10:35:00Z">
            <w:rPr/>
          </w:rPrChange>
        </w:rPr>
        <w:t>). Therefore, our optimistic estimation would provide 2.63 times the neighborhood’s needs in fruits and vegetables. However, it would require (</w:t>
      </w:r>
      <w:proofErr w:type="gramStart"/>
      <w:r w:rsidRPr="00DE1F40">
        <w:rPr>
          <w:lang w:val="en-US"/>
          <w:rPrChange w:id="3767" w:author="Josep Pueyo" w:date="2023-09-15T10:35:00Z">
            <w:rPr/>
          </w:rPrChange>
        </w:rPr>
        <w:t>taking also</w:t>
      </w:r>
      <w:proofErr w:type="gramEnd"/>
      <w:r w:rsidRPr="00DE1F40">
        <w:rPr>
          <w:lang w:val="en-US"/>
          <w:rPrChange w:id="3768" w:author="Josep Pueyo" w:date="2023-09-15T10:35:00Z">
            <w:rPr/>
          </w:rPrChange>
        </w:rPr>
        <w:t xml:space="preserve"> the higher interval) 3,510 people working in commercial gardens and 4,829 volunteers involved in community gardens, which is 1.32 times the inhabitants of the neighborhood.</w:t>
      </w:r>
    </w:p>
    <w:bookmarkEnd w:id="3752"/>
    <w:p w14:paraId="65DA899C" w14:textId="77777777" w:rsidR="008D1567" w:rsidRPr="00DE1F40" w:rsidRDefault="00000000">
      <w:pPr>
        <w:pStyle w:val="Heading3"/>
        <w:divId w:val="17589117"/>
        <w:rPr>
          <w:rFonts w:eastAsia="Times New Roman"/>
        </w:rPr>
      </w:pPr>
      <w:r w:rsidRPr="00DE1F40">
        <w:rPr>
          <w:rFonts w:eastAsia="Times New Roman"/>
        </w:rPr>
        <w:t>Table 8. Food production in Tm/year in each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674"/>
        <w:gridCol w:w="674"/>
        <w:gridCol w:w="800"/>
      </w:tblGrid>
      <w:tr w:rsidR="008D1567" w:rsidRPr="00DE1F40" w14:paraId="3523C289" w14:textId="77777777">
        <w:trPr>
          <w:divId w:val="330524461"/>
          <w:tblHeader/>
          <w:tblCellSpacing w:w="15" w:type="dxa"/>
        </w:trPr>
        <w:tc>
          <w:tcPr>
            <w:tcW w:w="0" w:type="auto"/>
            <w:hideMark/>
          </w:tcPr>
          <w:p w14:paraId="0BDE0595" w14:textId="77777777" w:rsidR="008D1567" w:rsidRPr="00DE1F40" w:rsidRDefault="00000000">
            <w:pPr>
              <w:rPr>
                <w:rFonts w:eastAsia="Times New Roman"/>
                <w:b/>
                <w:bCs/>
              </w:rPr>
            </w:pPr>
            <w:bookmarkStart w:id="3769" w:name="d14796e5153"/>
            <w:bookmarkStart w:id="3770" w:name="d14796e5151"/>
            <w:bookmarkStart w:id="3771" w:name="d14796e5149"/>
            <w:bookmarkStart w:id="3772" w:name="d14796e5147"/>
            <w:bookmarkStart w:id="3773" w:name="d14796e5167" w:colFirst="3" w:colLast="3"/>
            <w:bookmarkEnd w:id="3769"/>
            <w:bookmarkEnd w:id="3770"/>
            <w:bookmarkEnd w:id="3771"/>
            <w:bookmarkEnd w:id="3772"/>
            <w:r w:rsidRPr="00DE1F40">
              <w:rPr>
                <w:rFonts w:eastAsia="Times New Roman"/>
                <w:b/>
                <w:bCs/>
              </w:rPr>
              <w:t>Scenario</w:t>
            </w:r>
          </w:p>
        </w:tc>
        <w:tc>
          <w:tcPr>
            <w:tcW w:w="0" w:type="auto"/>
            <w:hideMark/>
          </w:tcPr>
          <w:p w14:paraId="5F88EBC9" w14:textId="77777777" w:rsidR="008D1567" w:rsidRPr="00DE1F40" w:rsidRDefault="00000000">
            <w:pPr>
              <w:jc w:val="right"/>
              <w:rPr>
                <w:rFonts w:eastAsia="Times New Roman"/>
                <w:b/>
                <w:bCs/>
              </w:rPr>
            </w:pPr>
            <w:bookmarkStart w:id="3774" w:name="d14796e5156"/>
            <w:bookmarkEnd w:id="3774"/>
            <w:r w:rsidRPr="00DE1F40">
              <w:rPr>
                <w:rFonts w:eastAsia="Times New Roman"/>
                <w:b/>
                <w:bCs/>
              </w:rPr>
              <w:t>5%</w:t>
            </w:r>
          </w:p>
        </w:tc>
        <w:tc>
          <w:tcPr>
            <w:tcW w:w="0" w:type="auto"/>
            <w:hideMark/>
          </w:tcPr>
          <w:p w14:paraId="22CA62E0" w14:textId="77777777" w:rsidR="008D1567" w:rsidRPr="00DE1F40" w:rsidRDefault="00000000">
            <w:pPr>
              <w:jc w:val="right"/>
              <w:rPr>
                <w:rFonts w:eastAsia="Times New Roman"/>
                <w:b/>
                <w:bCs/>
              </w:rPr>
            </w:pPr>
            <w:bookmarkStart w:id="3775" w:name="d14796e5159"/>
            <w:bookmarkEnd w:id="3775"/>
            <w:r w:rsidRPr="00DE1F40">
              <w:rPr>
                <w:rFonts w:eastAsia="Times New Roman"/>
                <w:b/>
                <w:bCs/>
              </w:rPr>
              <w:t>50%</w:t>
            </w:r>
          </w:p>
        </w:tc>
        <w:tc>
          <w:tcPr>
            <w:tcW w:w="0" w:type="auto"/>
            <w:hideMark/>
          </w:tcPr>
          <w:p w14:paraId="493FF195" w14:textId="77777777" w:rsidR="008D1567" w:rsidRPr="00DE1F40" w:rsidRDefault="00000000">
            <w:pPr>
              <w:jc w:val="right"/>
              <w:rPr>
                <w:rFonts w:eastAsia="Times New Roman"/>
                <w:b/>
                <w:bCs/>
              </w:rPr>
            </w:pPr>
            <w:bookmarkStart w:id="3776" w:name="d14796e5162"/>
            <w:bookmarkEnd w:id="3776"/>
            <w:r w:rsidRPr="00DE1F40">
              <w:rPr>
                <w:rFonts w:eastAsia="Times New Roman"/>
                <w:b/>
                <w:bCs/>
              </w:rPr>
              <w:t>95%</w:t>
            </w:r>
          </w:p>
        </w:tc>
      </w:tr>
      <w:tr w:rsidR="008D1567" w:rsidRPr="00DE1F40" w14:paraId="69A69226" w14:textId="77777777">
        <w:trPr>
          <w:divId w:val="330524461"/>
          <w:tblCellSpacing w:w="15" w:type="dxa"/>
        </w:trPr>
        <w:tc>
          <w:tcPr>
            <w:tcW w:w="0" w:type="auto"/>
            <w:hideMark/>
          </w:tcPr>
          <w:p w14:paraId="37EAE0B4" w14:textId="77777777" w:rsidR="008D1567" w:rsidRPr="00DE1F40" w:rsidRDefault="00000000">
            <w:pPr>
              <w:rPr>
                <w:rFonts w:eastAsia="Times New Roman"/>
              </w:rPr>
            </w:pPr>
            <w:bookmarkStart w:id="3777" w:name="d14796e5171"/>
            <w:bookmarkStart w:id="3778" w:name="d14796e5169"/>
            <w:bookmarkEnd w:id="3773"/>
            <w:bookmarkEnd w:id="3777"/>
            <w:bookmarkEnd w:id="3778"/>
            <w:r w:rsidRPr="00DE1F40">
              <w:rPr>
                <w:rFonts w:eastAsia="Times New Roman"/>
              </w:rPr>
              <w:t>s0</w:t>
            </w:r>
          </w:p>
        </w:tc>
        <w:tc>
          <w:tcPr>
            <w:tcW w:w="0" w:type="auto"/>
            <w:hideMark/>
          </w:tcPr>
          <w:p w14:paraId="48BB388D" w14:textId="77777777" w:rsidR="008D1567" w:rsidRPr="00DE1F40" w:rsidRDefault="00000000">
            <w:pPr>
              <w:jc w:val="right"/>
              <w:rPr>
                <w:rFonts w:eastAsia="Times New Roman"/>
              </w:rPr>
            </w:pPr>
            <w:bookmarkStart w:id="3779" w:name="d14796e5174"/>
            <w:bookmarkEnd w:id="3779"/>
            <w:r w:rsidRPr="00DE1F40">
              <w:rPr>
                <w:rFonts w:eastAsia="Times New Roman"/>
              </w:rPr>
              <w:t>0.05</w:t>
            </w:r>
          </w:p>
        </w:tc>
        <w:tc>
          <w:tcPr>
            <w:tcW w:w="0" w:type="auto"/>
            <w:hideMark/>
          </w:tcPr>
          <w:p w14:paraId="517546EC" w14:textId="77777777" w:rsidR="008D1567" w:rsidRPr="00DE1F40" w:rsidRDefault="00000000">
            <w:pPr>
              <w:jc w:val="right"/>
              <w:rPr>
                <w:rFonts w:eastAsia="Times New Roman"/>
              </w:rPr>
            </w:pPr>
            <w:bookmarkStart w:id="3780" w:name="d14796e5177"/>
            <w:bookmarkEnd w:id="3780"/>
            <w:r w:rsidRPr="00DE1F40">
              <w:rPr>
                <w:rFonts w:eastAsia="Times New Roman"/>
              </w:rPr>
              <w:t>0.19</w:t>
            </w:r>
          </w:p>
        </w:tc>
        <w:tc>
          <w:tcPr>
            <w:tcW w:w="0" w:type="auto"/>
            <w:hideMark/>
          </w:tcPr>
          <w:p w14:paraId="1B2EB370" w14:textId="77777777" w:rsidR="008D1567" w:rsidRPr="00DE1F40" w:rsidRDefault="00000000">
            <w:pPr>
              <w:jc w:val="right"/>
              <w:rPr>
                <w:rFonts w:eastAsia="Times New Roman"/>
              </w:rPr>
            </w:pPr>
            <w:bookmarkStart w:id="3781" w:name="d14796e5180"/>
            <w:bookmarkEnd w:id="3781"/>
            <w:r w:rsidRPr="00DE1F40">
              <w:rPr>
                <w:rFonts w:eastAsia="Times New Roman"/>
              </w:rPr>
              <w:t>0.33</w:t>
            </w:r>
          </w:p>
        </w:tc>
      </w:tr>
      <w:tr w:rsidR="008D1567" w:rsidRPr="00DE1F40" w14:paraId="5546802D" w14:textId="77777777">
        <w:trPr>
          <w:divId w:val="330524461"/>
          <w:tblCellSpacing w:w="15" w:type="dxa"/>
        </w:trPr>
        <w:tc>
          <w:tcPr>
            <w:tcW w:w="0" w:type="auto"/>
            <w:hideMark/>
          </w:tcPr>
          <w:p w14:paraId="36419A11" w14:textId="77777777" w:rsidR="008D1567" w:rsidRPr="00DE1F40" w:rsidRDefault="00000000">
            <w:pPr>
              <w:rPr>
                <w:rFonts w:eastAsia="Times New Roman"/>
              </w:rPr>
            </w:pPr>
            <w:bookmarkStart w:id="3782" w:name="d14796e5186"/>
            <w:bookmarkStart w:id="3783" w:name="d14796e5184"/>
            <w:bookmarkEnd w:id="3782"/>
            <w:bookmarkEnd w:id="3783"/>
            <w:r w:rsidRPr="00DE1F40">
              <w:rPr>
                <w:rFonts w:eastAsia="Times New Roman"/>
              </w:rPr>
              <w:t>s1</w:t>
            </w:r>
          </w:p>
        </w:tc>
        <w:tc>
          <w:tcPr>
            <w:tcW w:w="0" w:type="auto"/>
            <w:hideMark/>
          </w:tcPr>
          <w:p w14:paraId="0DC044FD" w14:textId="77777777" w:rsidR="008D1567" w:rsidRPr="00DE1F40" w:rsidRDefault="00000000">
            <w:pPr>
              <w:jc w:val="right"/>
              <w:rPr>
                <w:rFonts w:eastAsia="Times New Roman"/>
              </w:rPr>
            </w:pPr>
            <w:bookmarkStart w:id="3784" w:name="d14796e5189"/>
            <w:bookmarkEnd w:id="3784"/>
            <w:r w:rsidRPr="00DE1F40">
              <w:rPr>
                <w:rFonts w:eastAsia="Times New Roman"/>
              </w:rPr>
              <w:t>457.31</w:t>
            </w:r>
          </w:p>
        </w:tc>
        <w:tc>
          <w:tcPr>
            <w:tcW w:w="0" w:type="auto"/>
            <w:hideMark/>
          </w:tcPr>
          <w:p w14:paraId="242343FA" w14:textId="77777777" w:rsidR="008D1567" w:rsidRPr="00DE1F40" w:rsidRDefault="00000000">
            <w:pPr>
              <w:jc w:val="right"/>
              <w:rPr>
                <w:rFonts w:eastAsia="Times New Roman"/>
              </w:rPr>
            </w:pPr>
            <w:bookmarkStart w:id="3785" w:name="d14796e5192"/>
            <w:bookmarkEnd w:id="3785"/>
            <w:r w:rsidRPr="00DE1F40">
              <w:rPr>
                <w:rFonts w:eastAsia="Times New Roman"/>
              </w:rPr>
              <w:t>610.77</w:t>
            </w:r>
          </w:p>
        </w:tc>
        <w:tc>
          <w:tcPr>
            <w:tcW w:w="0" w:type="auto"/>
            <w:hideMark/>
          </w:tcPr>
          <w:p w14:paraId="77F38BC8" w14:textId="77777777" w:rsidR="008D1567" w:rsidRPr="00DE1F40" w:rsidRDefault="00000000">
            <w:pPr>
              <w:jc w:val="right"/>
              <w:rPr>
                <w:rFonts w:eastAsia="Times New Roman"/>
              </w:rPr>
            </w:pPr>
            <w:bookmarkStart w:id="3786" w:name="d14796e5195"/>
            <w:bookmarkEnd w:id="3786"/>
            <w:r w:rsidRPr="00DE1F40">
              <w:rPr>
                <w:rFonts w:eastAsia="Times New Roman"/>
              </w:rPr>
              <w:t>780.81</w:t>
            </w:r>
          </w:p>
        </w:tc>
      </w:tr>
      <w:tr w:rsidR="008D1567" w:rsidRPr="00DE1F40" w14:paraId="54BF2D07" w14:textId="77777777">
        <w:trPr>
          <w:divId w:val="330524461"/>
          <w:tblCellSpacing w:w="15" w:type="dxa"/>
        </w:trPr>
        <w:tc>
          <w:tcPr>
            <w:tcW w:w="0" w:type="auto"/>
            <w:hideMark/>
          </w:tcPr>
          <w:p w14:paraId="0CB01664" w14:textId="77777777" w:rsidR="008D1567" w:rsidRPr="00DE1F40" w:rsidRDefault="00000000">
            <w:pPr>
              <w:rPr>
                <w:rFonts w:eastAsia="Times New Roman"/>
              </w:rPr>
            </w:pPr>
            <w:bookmarkStart w:id="3787" w:name="d14796e5201"/>
            <w:bookmarkStart w:id="3788" w:name="d14796e5199"/>
            <w:bookmarkEnd w:id="3787"/>
            <w:bookmarkEnd w:id="3788"/>
            <w:r w:rsidRPr="00DE1F40">
              <w:rPr>
                <w:rFonts w:eastAsia="Times New Roman"/>
              </w:rPr>
              <w:t>s2</w:t>
            </w:r>
          </w:p>
        </w:tc>
        <w:tc>
          <w:tcPr>
            <w:tcW w:w="0" w:type="auto"/>
            <w:hideMark/>
          </w:tcPr>
          <w:p w14:paraId="5A57BE36" w14:textId="77777777" w:rsidR="008D1567" w:rsidRPr="00DE1F40" w:rsidRDefault="00000000">
            <w:pPr>
              <w:jc w:val="right"/>
              <w:rPr>
                <w:rFonts w:eastAsia="Times New Roman"/>
              </w:rPr>
            </w:pPr>
            <w:bookmarkStart w:id="3789" w:name="d14796e5204"/>
            <w:bookmarkEnd w:id="3789"/>
            <w:r w:rsidRPr="00DE1F40">
              <w:rPr>
                <w:rFonts w:eastAsia="Times New Roman"/>
              </w:rPr>
              <w:t>720.96</w:t>
            </w:r>
          </w:p>
        </w:tc>
        <w:tc>
          <w:tcPr>
            <w:tcW w:w="0" w:type="auto"/>
            <w:hideMark/>
          </w:tcPr>
          <w:p w14:paraId="73290D2F" w14:textId="77777777" w:rsidR="008D1567" w:rsidRPr="00DE1F40" w:rsidRDefault="00000000">
            <w:pPr>
              <w:jc w:val="right"/>
              <w:rPr>
                <w:rFonts w:eastAsia="Times New Roman"/>
              </w:rPr>
            </w:pPr>
            <w:bookmarkStart w:id="3790" w:name="d14796e5207"/>
            <w:bookmarkEnd w:id="3790"/>
            <w:r w:rsidRPr="00DE1F40">
              <w:rPr>
                <w:rFonts w:eastAsia="Times New Roman"/>
              </w:rPr>
              <w:t>965.54</w:t>
            </w:r>
          </w:p>
        </w:tc>
        <w:tc>
          <w:tcPr>
            <w:tcW w:w="0" w:type="auto"/>
            <w:hideMark/>
          </w:tcPr>
          <w:p w14:paraId="08EBAFAD" w14:textId="77777777" w:rsidR="008D1567" w:rsidRPr="00DE1F40" w:rsidRDefault="00000000">
            <w:pPr>
              <w:jc w:val="right"/>
              <w:rPr>
                <w:rFonts w:eastAsia="Times New Roman"/>
              </w:rPr>
            </w:pPr>
            <w:bookmarkStart w:id="3791" w:name="d14796e5210"/>
            <w:bookmarkEnd w:id="3791"/>
            <w:r w:rsidRPr="00DE1F40">
              <w:rPr>
                <w:rFonts w:eastAsia="Times New Roman"/>
              </w:rPr>
              <w:t>1215.50</w:t>
            </w:r>
          </w:p>
        </w:tc>
      </w:tr>
    </w:tbl>
    <w:p w14:paraId="452F53B0" w14:textId="77777777" w:rsidR="008D1567" w:rsidRPr="00DE1F40" w:rsidRDefault="00000000">
      <w:pPr>
        <w:pStyle w:val="Heading3"/>
        <w:divId w:val="406729801"/>
        <w:rPr>
          <w:rFonts w:eastAsia="Times New Roman"/>
        </w:rPr>
      </w:pPr>
      <w:bookmarkStart w:id="3792" w:name="d14796e5218"/>
      <w:bookmarkEnd w:id="3792"/>
      <w:r w:rsidRPr="00DE1F40">
        <w:rPr>
          <w:rFonts w:eastAsia="Times New Roman"/>
        </w:rPr>
        <w:t>Disclaimer</w:t>
      </w:r>
    </w:p>
    <w:p w14:paraId="43AA613A" w14:textId="77777777" w:rsidR="008D1567" w:rsidRPr="00DE1F40" w:rsidRDefault="00000000">
      <w:pPr>
        <w:pStyle w:val="NormalWeb"/>
        <w:divId w:val="406729801"/>
        <w:rPr>
          <w:lang w:val="en-US"/>
          <w:rPrChange w:id="3793" w:author="Josep Pueyo" w:date="2023-09-15T10:35:00Z">
            <w:rPr/>
          </w:rPrChange>
        </w:rPr>
      </w:pPr>
      <w:r w:rsidRPr="00DE1F40">
        <w:rPr>
          <w:lang w:val="en-US"/>
          <w:rPrChange w:id="3794" w:author="Josep Pueyo" w:date="2023-09-15T10:35:00Z">
            <w:rPr/>
          </w:rPrChange>
        </w:rPr>
        <w:t>Since the scenarios and the indicators have some stochastic parameters, the ideal procedure would be to integrate the creation of the scenarios and the estimation of indicators in a Monte Carlo simulation to get the confidence intervals for each combination of scenario and indicator. However, we rather kept things simple to better illustrate how to use the functions provided by the package.</w:t>
      </w:r>
    </w:p>
    <w:p w14:paraId="7A60C330" w14:textId="77777777" w:rsidR="008D1567" w:rsidRPr="00DE1F40" w:rsidRDefault="00000000">
      <w:pPr>
        <w:pStyle w:val="Heading2"/>
        <w:divId w:val="825316402"/>
        <w:rPr>
          <w:rFonts w:eastAsia="Times New Roman"/>
        </w:rPr>
      </w:pPr>
      <w:bookmarkStart w:id="3795" w:name="d14796e5228"/>
      <w:bookmarkEnd w:id="3795"/>
      <w:r w:rsidRPr="00DE1F40">
        <w:rPr>
          <w:rFonts w:eastAsia="Times New Roman"/>
        </w:rPr>
        <w:t>Conclusions</w:t>
      </w:r>
    </w:p>
    <w:p w14:paraId="6D2CEF76" w14:textId="77777777" w:rsidR="008D1567" w:rsidRPr="00DE1F40" w:rsidRDefault="00000000">
      <w:pPr>
        <w:pStyle w:val="NormalWeb"/>
        <w:divId w:val="825316402"/>
        <w:rPr>
          <w:lang w:val="en-US"/>
          <w:rPrChange w:id="3796" w:author="Josep Pueyo" w:date="2023-09-15T10:35:00Z">
            <w:rPr/>
          </w:rPrChange>
        </w:rPr>
      </w:pPr>
      <w:r w:rsidRPr="00DE1F40">
        <w:rPr>
          <w:lang w:val="en-US"/>
          <w:rPrChange w:id="3797" w:author="Josep Pueyo" w:date="2023-09-15T10:35:00Z">
            <w:rPr/>
          </w:rPrChange>
        </w:rPr>
        <w:t xml:space="preserve">In this paper, we presented the </w:t>
      </w:r>
      <w:r w:rsidRPr="00DE1F40">
        <w:rPr>
          <w:rStyle w:val="HTMLTypewriter"/>
          <w:lang w:val="en-US"/>
          <w:rPrChange w:id="3798" w:author="Josep Pueyo" w:date="2023-09-15T10:35:00Z">
            <w:rPr>
              <w:rStyle w:val="HTMLTypewriter"/>
            </w:rPr>
          </w:rPrChange>
        </w:rPr>
        <w:t>ediblecity</w:t>
      </w:r>
      <w:r w:rsidRPr="00DE1F40">
        <w:rPr>
          <w:lang w:val="en-US"/>
          <w:rPrChange w:id="3799" w:author="Josep Pueyo" w:date="2023-09-15T10:35:00Z">
            <w:rPr/>
          </w:rPrChange>
        </w:rPr>
        <w:t xml:space="preserve"> package: An R package to model and estimate the benefits of urban agriculture. The package is ready to be used by R users </w:t>
      </w:r>
      <w:proofErr w:type="gramStart"/>
      <w:r w:rsidRPr="00DE1F40">
        <w:rPr>
          <w:lang w:val="en-US"/>
          <w:rPrChange w:id="3800" w:author="Josep Pueyo" w:date="2023-09-15T10:35:00Z">
            <w:rPr/>
          </w:rPrChange>
        </w:rPr>
        <w:t>with</w:t>
      </w:r>
      <w:proofErr w:type="gramEnd"/>
      <w:r w:rsidRPr="00DE1F40">
        <w:rPr>
          <w:lang w:val="en-US"/>
          <w:rPrChange w:id="3801" w:author="Josep Pueyo" w:date="2023-09-15T10:35:00Z">
            <w:rPr/>
          </w:rPrChange>
        </w:rPr>
        <w:t xml:space="preserve"> a basic level. It can be used to estimate the benefits of real cases as well as to simulate scenarios. In both cases, 8 indicators are calculated. In the example illustrated in this paper, the uncertainty is captured using stochastic parameters. Moreover, the users </w:t>
      </w:r>
      <w:proofErr w:type="gramStart"/>
      <w:r w:rsidRPr="00DE1F40">
        <w:rPr>
          <w:lang w:val="en-US"/>
          <w:rPrChange w:id="3802" w:author="Josep Pueyo" w:date="2023-09-15T10:35:00Z">
            <w:rPr/>
          </w:rPrChange>
        </w:rPr>
        <w:t>are able to</w:t>
      </w:r>
      <w:proofErr w:type="gramEnd"/>
      <w:r w:rsidRPr="00DE1F40">
        <w:rPr>
          <w:lang w:val="en-US"/>
          <w:rPrChange w:id="3803" w:author="Josep Pueyo" w:date="2023-09-15T10:35:00Z">
            <w:rPr/>
          </w:rPrChange>
        </w:rPr>
        <w:t xml:space="preserve"> provide their own ranges in case they have more accurate data for the case study at stake. With more accurate data, the uncertainty can be easily reduced by changing the arguments of the functions. Likewise, some assumptions of the models can be overridden with </w:t>
      </w:r>
      <w:proofErr w:type="gramStart"/>
      <w:r w:rsidRPr="00DE1F40">
        <w:rPr>
          <w:lang w:val="en-US"/>
          <w:rPrChange w:id="3804" w:author="Josep Pueyo" w:date="2023-09-15T10:35:00Z">
            <w:rPr/>
          </w:rPrChange>
        </w:rPr>
        <w:t>truly</w:t>
      </w:r>
      <w:proofErr w:type="gramEnd"/>
      <w:r w:rsidRPr="00DE1F40">
        <w:rPr>
          <w:lang w:val="en-US"/>
          <w:rPrChange w:id="3805" w:author="Josep Pueyo" w:date="2023-09-15T10:35:00Z">
            <w:rPr/>
          </w:rPrChange>
        </w:rPr>
        <w:t xml:space="preserve"> statements.</w:t>
      </w:r>
    </w:p>
    <w:p w14:paraId="6FEB78C7" w14:textId="77777777" w:rsidR="008D1567" w:rsidRPr="00DE1F40" w:rsidRDefault="00000000">
      <w:pPr>
        <w:pStyle w:val="NormalWeb"/>
        <w:divId w:val="825316402"/>
        <w:rPr>
          <w:lang w:val="en-US"/>
          <w:rPrChange w:id="3806" w:author="Josep Pueyo" w:date="2023-09-15T10:35:00Z">
            <w:rPr/>
          </w:rPrChange>
        </w:rPr>
      </w:pPr>
      <w:r w:rsidRPr="00DE1F40">
        <w:rPr>
          <w:lang w:val="en-US"/>
          <w:rPrChange w:id="3807" w:author="Josep Pueyo" w:date="2023-09-15T10:35:00Z">
            <w:rPr/>
          </w:rPrChange>
        </w:rPr>
        <w:t xml:space="preserve">The </w:t>
      </w:r>
      <w:r w:rsidRPr="00DE1F40">
        <w:rPr>
          <w:rStyle w:val="HTMLTypewriter"/>
          <w:lang w:val="en-US"/>
          <w:rPrChange w:id="3808" w:author="Josep Pueyo" w:date="2023-09-15T10:35:00Z">
            <w:rPr>
              <w:rStyle w:val="HTMLTypewriter"/>
            </w:rPr>
          </w:rPrChange>
        </w:rPr>
        <w:t>ediblecity</w:t>
      </w:r>
      <w:r w:rsidRPr="00DE1F40">
        <w:rPr>
          <w:lang w:val="en-US"/>
          <w:rPrChange w:id="3809" w:author="Josep Pueyo" w:date="2023-09-15T10:35:00Z">
            <w:rPr/>
          </w:rPrChange>
        </w:rPr>
        <w:t xml:space="preserve"> package is open-source software under MIT license. This allows other R developers to contribute to the package providing new functionalities or improving the existing ones. Therefore, </w:t>
      </w:r>
      <w:proofErr w:type="gramStart"/>
      <w:r w:rsidRPr="00DE1F40">
        <w:rPr>
          <w:lang w:val="en-US"/>
          <w:rPrChange w:id="3810" w:author="Josep Pueyo" w:date="2023-09-15T10:35:00Z">
            <w:rPr/>
          </w:rPrChange>
        </w:rPr>
        <w:t>an open</w:t>
      </w:r>
      <w:proofErr w:type="gramEnd"/>
      <w:r w:rsidRPr="00DE1F40">
        <w:rPr>
          <w:lang w:val="en-US"/>
          <w:rPrChange w:id="3811" w:author="Josep Pueyo" w:date="2023-09-15T10:35:00Z">
            <w:rPr/>
          </w:rPrChange>
        </w:rPr>
        <w:t>-source software is always a work-in-progress.</w:t>
      </w:r>
    </w:p>
    <w:p w14:paraId="37854E53" w14:textId="77777777" w:rsidR="008D1567" w:rsidRPr="00DE1F40" w:rsidRDefault="00000000">
      <w:pPr>
        <w:pStyle w:val="Heading2"/>
        <w:divId w:val="1729381703"/>
        <w:rPr>
          <w:rFonts w:eastAsia="Times New Roman"/>
        </w:rPr>
      </w:pPr>
      <w:bookmarkStart w:id="3812" w:name="d14796e5249"/>
      <w:bookmarkEnd w:id="3812"/>
      <w:r w:rsidRPr="00DE1F40">
        <w:rPr>
          <w:rFonts w:eastAsia="Times New Roman"/>
        </w:rPr>
        <w:t>Data availability</w:t>
      </w:r>
    </w:p>
    <w:p w14:paraId="101A8C83" w14:textId="77777777" w:rsidR="008D1567" w:rsidRPr="00DE1F40" w:rsidRDefault="00000000">
      <w:pPr>
        <w:pStyle w:val="Heading3"/>
        <w:divId w:val="578751418"/>
        <w:rPr>
          <w:rFonts w:eastAsia="Times New Roman"/>
        </w:rPr>
      </w:pPr>
      <w:bookmarkStart w:id="3813" w:name="d14796e5254"/>
      <w:bookmarkEnd w:id="3813"/>
      <w:r w:rsidRPr="00DE1F40">
        <w:rPr>
          <w:rFonts w:eastAsia="Times New Roman"/>
        </w:rPr>
        <w:t>Underlying data</w:t>
      </w:r>
    </w:p>
    <w:p w14:paraId="658D4691" w14:textId="77777777" w:rsidR="008D1567" w:rsidRPr="00DE1F40" w:rsidRDefault="00000000">
      <w:pPr>
        <w:pStyle w:val="NormalWeb"/>
        <w:divId w:val="578751418"/>
        <w:rPr>
          <w:lang w:val="en-US"/>
          <w:rPrChange w:id="3814" w:author="Josep Pueyo" w:date="2023-09-15T10:35:00Z">
            <w:rPr/>
          </w:rPrChange>
        </w:rPr>
      </w:pPr>
      <w:proofErr w:type="spellStart"/>
      <w:r w:rsidRPr="00DE1F40">
        <w:rPr>
          <w:lang w:val="en-US"/>
          <w:rPrChange w:id="3815" w:author="Josep Pueyo" w:date="2023-09-15T10:35:00Z">
            <w:rPr/>
          </w:rPrChange>
        </w:rPr>
        <w:t>Zenodo</w:t>
      </w:r>
      <w:proofErr w:type="spellEnd"/>
      <w:r w:rsidRPr="00DE1F40">
        <w:rPr>
          <w:lang w:val="en-US"/>
          <w:rPrChange w:id="3816" w:author="Josep Pueyo" w:date="2023-09-15T10:35:00Z">
            <w:rPr/>
          </w:rPrChange>
        </w:rPr>
        <w:t xml:space="preserve">: </w:t>
      </w:r>
      <w:proofErr w:type="spellStart"/>
      <w:r w:rsidRPr="00DE1F40">
        <w:rPr>
          <w:lang w:val="en-US"/>
          <w:rPrChange w:id="3817" w:author="Josep Pueyo" w:date="2023-09-15T10:35:00Z">
            <w:rPr/>
          </w:rPrChange>
        </w:rPr>
        <w:t>icra</w:t>
      </w:r>
      <w:proofErr w:type="spellEnd"/>
      <w:r w:rsidRPr="00DE1F40">
        <w:rPr>
          <w:lang w:val="en-US"/>
          <w:rPrChange w:id="3818" w:author="Josep Pueyo" w:date="2023-09-15T10:35:00Z">
            <w:rPr/>
          </w:rPrChange>
        </w:rPr>
        <w:t xml:space="preserve">/ediblecity: To </w:t>
      </w:r>
      <w:proofErr w:type="spellStart"/>
      <w:r w:rsidRPr="00DE1F40">
        <w:rPr>
          <w:lang w:val="en-US"/>
          <w:rPrChange w:id="3819" w:author="Josep Pueyo" w:date="2023-09-15T10:35:00Z">
            <w:rPr/>
          </w:rPrChange>
        </w:rPr>
        <w:t>zenodo</w:t>
      </w:r>
      <w:proofErr w:type="spellEnd"/>
      <w:r w:rsidRPr="00DE1F40">
        <w:rPr>
          <w:lang w:val="en-US"/>
          <w:rPrChange w:id="3820" w:author="Josep Pueyo" w:date="2023-09-15T10:35:00Z">
            <w:rPr/>
          </w:rPrChange>
        </w:rPr>
        <w:t xml:space="preserve">, </w:t>
      </w:r>
      <w:r w:rsidRPr="00DE1F40">
        <w:rPr>
          <w:lang w:val="en-US"/>
          <w:rPrChange w:id="3821" w:author="Josep Pueyo" w:date="2023-09-15T10:35:00Z">
            <w:rPr/>
          </w:rPrChange>
        </w:rPr>
        <w:fldChar w:fldCharType="begin"/>
      </w:r>
      <w:r w:rsidRPr="00DE1F40">
        <w:rPr>
          <w:lang w:val="en-US"/>
          <w:rPrChange w:id="3822" w:author="Josep Pueyo" w:date="2023-09-15T10:35:00Z">
            <w:rPr/>
          </w:rPrChange>
        </w:rPr>
        <w:instrText>HYPERLINK "https://doi.org/10.5281/zenodo.7913285" \t "xrefwindow"</w:instrText>
      </w:r>
      <w:r w:rsidRPr="00F46451">
        <w:rPr>
          <w:lang w:val="en-US"/>
        </w:rPr>
      </w:r>
      <w:r w:rsidRPr="00DE1F40">
        <w:rPr>
          <w:lang w:val="en-US"/>
          <w:rPrChange w:id="3823" w:author="Josep Pueyo" w:date="2023-09-15T10:35:00Z">
            <w:rPr>
              <w:rStyle w:val="Hyperlink"/>
            </w:rPr>
          </w:rPrChange>
        </w:rPr>
        <w:fldChar w:fldCharType="separate"/>
      </w:r>
      <w:r w:rsidRPr="00DE1F40">
        <w:rPr>
          <w:rStyle w:val="Hyperlink"/>
          <w:lang w:val="en-US"/>
          <w:rPrChange w:id="3824" w:author="Josep Pueyo" w:date="2023-09-15T10:35:00Z">
            <w:rPr>
              <w:rStyle w:val="Hyperlink"/>
            </w:rPr>
          </w:rPrChange>
        </w:rPr>
        <w:t>https://doi.org/10.5281/zenodo.7913285</w:t>
      </w:r>
      <w:r w:rsidRPr="00DE1F40">
        <w:rPr>
          <w:rStyle w:val="Hyperlink"/>
          <w:lang w:val="en-US"/>
          <w:rPrChange w:id="3825" w:author="Josep Pueyo" w:date="2023-09-15T10:35:00Z">
            <w:rPr>
              <w:rStyle w:val="Hyperlink"/>
            </w:rPr>
          </w:rPrChange>
        </w:rPr>
        <w:fldChar w:fldCharType="end"/>
      </w:r>
      <w:r w:rsidRPr="00DE1F40">
        <w:rPr>
          <w:lang w:val="en-US"/>
          <w:rPrChange w:id="3826" w:author="Josep Pueyo" w:date="2023-09-15T10:35:00Z">
            <w:rPr/>
          </w:rPrChange>
        </w:rPr>
        <w:t xml:space="preserve"> </w:t>
      </w:r>
    </w:p>
    <w:p w14:paraId="77D925BA" w14:textId="77777777" w:rsidR="008D1567" w:rsidRPr="00DE1F40" w:rsidRDefault="00000000">
      <w:pPr>
        <w:pStyle w:val="NormalWeb"/>
        <w:divId w:val="578751418"/>
        <w:rPr>
          <w:lang w:val="en-US"/>
          <w:rPrChange w:id="3827" w:author="Josep Pueyo" w:date="2023-09-15T10:35:00Z">
            <w:rPr/>
          </w:rPrChange>
        </w:rPr>
      </w:pPr>
      <w:r w:rsidRPr="00DE1F40">
        <w:rPr>
          <w:lang w:val="en-US"/>
          <w:rPrChange w:id="3828" w:author="Josep Pueyo" w:date="2023-09-15T10:35:00Z">
            <w:rPr/>
          </w:rPrChange>
        </w:rPr>
        <w:t xml:space="preserve">Data are available under the terms of the Creative </w:t>
      </w:r>
      <w:r w:rsidRPr="00DE1F40">
        <w:rPr>
          <w:lang w:val="en-US"/>
          <w:rPrChange w:id="3829" w:author="Josep Pueyo" w:date="2023-09-15T10:35:00Z">
            <w:rPr/>
          </w:rPrChange>
        </w:rPr>
        <w:fldChar w:fldCharType="begin"/>
      </w:r>
      <w:r w:rsidRPr="00DE1F40">
        <w:rPr>
          <w:lang w:val="en-US"/>
          <w:rPrChange w:id="3830" w:author="Josep Pueyo" w:date="2023-09-15T10:35:00Z">
            <w:rPr/>
          </w:rPrChange>
        </w:rPr>
        <w:instrText>HYPERLINK "https://creativecommons.org/licenses/by/4.0/" \t "xrefwindow"</w:instrText>
      </w:r>
      <w:r w:rsidRPr="00F46451">
        <w:rPr>
          <w:lang w:val="en-US"/>
        </w:rPr>
      </w:r>
      <w:r w:rsidRPr="00DE1F40">
        <w:rPr>
          <w:lang w:val="en-US"/>
          <w:rPrChange w:id="3831" w:author="Josep Pueyo" w:date="2023-09-15T10:35:00Z">
            <w:rPr>
              <w:rStyle w:val="Hyperlink"/>
            </w:rPr>
          </w:rPrChange>
        </w:rPr>
        <w:fldChar w:fldCharType="separate"/>
      </w:r>
      <w:r w:rsidRPr="00DE1F40">
        <w:rPr>
          <w:rStyle w:val="Hyperlink"/>
          <w:lang w:val="en-US"/>
          <w:rPrChange w:id="3832" w:author="Josep Pueyo" w:date="2023-09-15T10:35:00Z">
            <w:rPr>
              <w:rStyle w:val="Hyperlink"/>
            </w:rPr>
          </w:rPrChange>
        </w:rPr>
        <w:t>Commons Attribution 4.0 International license</w:t>
      </w:r>
      <w:r w:rsidRPr="00DE1F40">
        <w:rPr>
          <w:rStyle w:val="Hyperlink"/>
          <w:lang w:val="en-US"/>
          <w:rPrChange w:id="3833" w:author="Josep Pueyo" w:date="2023-09-15T10:35:00Z">
            <w:rPr>
              <w:rStyle w:val="Hyperlink"/>
            </w:rPr>
          </w:rPrChange>
        </w:rPr>
        <w:fldChar w:fldCharType="end"/>
      </w:r>
      <w:r w:rsidRPr="00DE1F40">
        <w:rPr>
          <w:lang w:val="en-US"/>
          <w:rPrChange w:id="3834" w:author="Josep Pueyo" w:date="2023-09-15T10:35:00Z">
            <w:rPr/>
          </w:rPrChange>
        </w:rPr>
        <w:t xml:space="preserve"> (CC-BY 4.0).</w:t>
      </w:r>
    </w:p>
    <w:p w14:paraId="608956D7" w14:textId="77777777" w:rsidR="008D1567" w:rsidRPr="00DE1F40" w:rsidRDefault="00000000">
      <w:pPr>
        <w:pStyle w:val="Heading2"/>
        <w:divId w:val="864367858"/>
        <w:rPr>
          <w:rFonts w:eastAsia="Times New Roman"/>
        </w:rPr>
      </w:pPr>
      <w:bookmarkStart w:id="3835" w:name="d14796e5273"/>
      <w:bookmarkEnd w:id="3835"/>
      <w:r w:rsidRPr="00DE1F40">
        <w:rPr>
          <w:rFonts w:eastAsia="Times New Roman"/>
        </w:rPr>
        <w:lastRenderedPageBreak/>
        <w:t>Software availability</w:t>
      </w:r>
    </w:p>
    <w:p w14:paraId="0FD56321" w14:textId="77777777" w:rsidR="008D1567" w:rsidRPr="00DE1F40" w:rsidRDefault="00000000">
      <w:pPr>
        <w:pStyle w:val="NormalWeb"/>
        <w:numPr>
          <w:ilvl w:val="0"/>
          <w:numId w:val="4"/>
        </w:numPr>
        <w:divId w:val="1602445020"/>
        <w:rPr>
          <w:lang w:val="en-US"/>
          <w:rPrChange w:id="3836" w:author="Josep Pueyo" w:date="2023-09-15T10:35:00Z">
            <w:rPr/>
          </w:rPrChange>
        </w:rPr>
      </w:pPr>
      <w:bookmarkStart w:id="3837" w:name="d14796e5278"/>
      <w:bookmarkEnd w:id="3837"/>
      <w:r w:rsidRPr="00DE1F40">
        <w:rPr>
          <w:lang w:val="en-US"/>
          <w:rPrChange w:id="3838" w:author="Josep Pueyo" w:date="2023-09-15T10:35:00Z">
            <w:rPr/>
          </w:rPrChange>
        </w:rPr>
        <w:t xml:space="preserve">The </w:t>
      </w:r>
      <w:r w:rsidRPr="00DE1F40">
        <w:rPr>
          <w:rStyle w:val="HTMLTypewriter"/>
          <w:lang w:val="en-US"/>
          <w:rPrChange w:id="3839" w:author="Josep Pueyo" w:date="2023-09-15T10:35:00Z">
            <w:rPr>
              <w:rStyle w:val="HTMLTypewriter"/>
            </w:rPr>
          </w:rPrChange>
        </w:rPr>
        <w:t>ediblecity</w:t>
      </w:r>
      <w:r w:rsidRPr="00DE1F40">
        <w:rPr>
          <w:lang w:val="en-US"/>
          <w:rPrChange w:id="3840" w:author="Josep Pueyo" w:date="2023-09-15T10:35:00Z">
            <w:rPr/>
          </w:rPrChange>
        </w:rPr>
        <w:t xml:space="preserve"> package is available from </w:t>
      </w:r>
      <w:r w:rsidRPr="00DE1F40">
        <w:rPr>
          <w:lang w:val="en-US"/>
          <w:rPrChange w:id="3841" w:author="Josep Pueyo" w:date="2023-09-15T10:35:00Z">
            <w:rPr/>
          </w:rPrChange>
        </w:rPr>
        <w:fldChar w:fldCharType="begin"/>
      </w:r>
      <w:r w:rsidRPr="00DE1F40">
        <w:rPr>
          <w:lang w:val="en-US"/>
          <w:rPrChange w:id="3842" w:author="Josep Pueyo" w:date="2023-09-15T10:35:00Z">
            <w:rPr/>
          </w:rPrChange>
        </w:rPr>
        <w:instrText>HYPERLINK "https://github.com/icra/ediblecity" \t "xrefwindow"</w:instrText>
      </w:r>
      <w:r w:rsidRPr="00F46451">
        <w:rPr>
          <w:lang w:val="en-US"/>
        </w:rPr>
      </w:r>
      <w:r w:rsidRPr="00DE1F40">
        <w:rPr>
          <w:lang w:val="en-US"/>
          <w:rPrChange w:id="3843" w:author="Josep Pueyo" w:date="2023-09-15T10:35:00Z">
            <w:rPr>
              <w:rStyle w:val="Hyperlink"/>
            </w:rPr>
          </w:rPrChange>
        </w:rPr>
        <w:fldChar w:fldCharType="separate"/>
      </w:r>
      <w:r w:rsidRPr="00DE1F40">
        <w:rPr>
          <w:rStyle w:val="Hyperlink"/>
          <w:lang w:val="en-US"/>
          <w:rPrChange w:id="3844" w:author="Josep Pueyo" w:date="2023-09-15T10:35:00Z">
            <w:rPr>
              <w:rStyle w:val="Hyperlink"/>
            </w:rPr>
          </w:rPrChange>
        </w:rPr>
        <w:t>https://github.com/icra/ediblecity</w:t>
      </w:r>
      <w:r w:rsidRPr="00DE1F40">
        <w:rPr>
          <w:rStyle w:val="Hyperlink"/>
          <w:lang w:val="en-US"/>
          <w:rPrChange w:id="3845" w:author="Josep Pueyo" w:date="2023-09-15T10:35:00Z">
            <w:rPr>
              <w:rStyle w:val="Hyperlink"/>
            </w:rPr>
          </w:rPrChange>
        </w:rPr>
        <w:fldChar w:fldCharType="end"/>
      </w:r>
      <w:r w:rsidRPr="00DE1F40">
        <w:rPr>
          <w:lang w:val="en-US"/>
          <w:rPrChange w:id="3846" w:author="Josep Pueyo" w:date="2023-09-15T10:35:00Z">
            <w:rPr/>
          </w:rPrChange>
        </w:rPr>
        <w:t xml:space="preserve"> </w:t>
      </w:r>
    </w:p>
    <w:p w14:paraId="0848A77B" w14:textId="77777777" w:rsidR="008D1567" w:rsidRPr="00DE1F40" w:rsidRDefault="00000000">
      <w:pPr>
        <w:pStyle w:val="NormalWeb"/>
        <w:ind w:left="720"/>
        <w:divId w:val="1602445020"/>
        <w:rPr>
          <w:lang w:val="en-US"/>
          <w:rPrChange w:id="3847" w:author="Josep Pueyo" w:date="2023-09-15T10:35:00Z">
            <w:rPr/>
          </w:rPrChange>
        </w:rPr>
      </w:pPr>
      <w:r w:rsidRPr="00DE1F40">
        <w:rPr>
          <w:lang w:val="en-US"/>
          <w:rPrChange w:id="3848" w:author="Josep Pueyo" w:date="2023-09-15T10:35:00Z">
            <w:rPr/>
          </w:rPrChange>
        </w:rPr>
        <w:t xml:space="preserve">Archived code at time of publication: </w:t>
      </w:r>
      <w:r w:rsidRPr="00DE1F40">
        <w:rPr>
          <w:lang w:val="en-US"/>
          <w:rPrChange w:id="3849" w:author="Josep Pueyo" w:date="2023-09-15T10:35:00Z">
            <w:rPr/>
          </w:rPrChange>
        </w:rPr>
        <w:fldChar w:fldCharType="begin"/>
      </w:r>
      <w:r w:rsidRPr="00DE1F40">
        <w:rPr>
          <w:lang w:val="en-US"/>
          <w:rPrChange w:id="3850" w:author="Josep Pueyo" w:date="2023-09-15T10:35:00Z">
            <w:rPr/>
          </w:rPrChange>
        </w:rPr>
        <w:instrText>HYPERLINK "https://doi.org/10.5281/zenodo.7913285" \t "xrefwindow"</w:instrText>
      </w:r>
      <w:r w:rsidRPr="00F46451">
        <w:rPr>
          <w:lang w:val="en-US"/>
        </w:rPr>
      </w:r>
      <w:r w:rsidRPr="00DE1F40">
        <w:rPr>
          <w:lang w:val="en-US"/>
          <w:rPrChange w:id="3851" w:author="Josep Pueyo" w:date="2023-09-15T10:35:00Z">
            <w:rPr>
              <w:rStyle w:val="Hyperlink"/>
            </w:rPr>
          </w:rPrChange>
        </w:rPr>
        <w:fldChar w:fldCharType="separate"/>
      </w:r>
      <w:r w:rsidRPr="00DE1F40">
        <w:rPr>
          <w:rStyle w:val="Hyperlink"/>
          <w:lang w:val="en-US"/>
          <w:rPrChange w:id="3852" w:author="Josep Pueyo" w:date="2023-09-15T10:35:00Z">
            <w:rPr>
              <w:rStyle w:val="Hyperlink"/>
            </w:rPr>
          </w:rPrChange>
        </w:rPr>
        <w:t>https://doi.org/10.5281/zenodo.7913285</w:t>
      </w:r>
      <w:r w:rsidRPr="00DE1F40">
        <w:rPr>
          <w:rStyle w:val="Hyperlink"/>
          <w:lang w:val="en-US"/>
          <w:rPrChange w:id="3853" w:author="Josep Pueyo" w:date="2023-09-15T10:35:00Z">
            <w:rPr>
              <w:rStyle w:val="Hyperlink"/>
            </w:rPr>
          </w:rPrChange>
        </w:rPr>
        <w:fldChar w:fldCharType="end"/>
      </w:r>
      <w:r w:rsidRPr="00DE1F40">
        <w:rPr>
          <w:lang w:val="en-US"/>
          <w:rPrChange w:id="3854" w:author="Josep Pueyo" w:date="2023-09-15T10:35:00Z">
            <w:rPr/>
          </w:rPrChange>
        </w:rPr>
        <w:t xml:space="preserve"> </w:t>
      </w:r>
    </w:p>
    <w:p w14:paraId="664DDFE4" w14:textId="77777777" w:rsidR="008D1567" w:rsidRPr="00DE1F40" w:rsidRDefault="00000000">
      <w:pPr>
        <w:pStyle w:val="NormalWeb"/>
        <w:ind w:left="720"/>
        <w:divId w:val="1602445020"/>
        <w:rPr>
          <w:lang w:val="en-US"/>
          <w:rPrChange w:id="3855" w:author="Josep Pueyo" w:date="2023-09-15T10:35:00Z">
            <w:rPr/>
          </w:rPrChange>
        </w:rPr>
      </w:pPr>
      <w:r w:rsidRPr="00DE1F40">
        <w:rPr>
          <w:lang w:val="en-US"/>
          <w:rPrChange w:id="3856" w:author="Josep Pueyo" w:date="2023-09-15T10:35:00Z">
            <w:rPr/>
          </w:rPrChange>
        </w:rPr>
        <w:t xml:space="preserve">License: </w:t>
      </w:r>
      <w:r w:rsidRPr="00DE1F40">
        <w:rPr>
          <w:lang w:val="en-US"/>
          <w:rPrChange w:id="3857" w:author="Josep Pueyo" w:date="2023-09-15T10:35:00Z">
            <w:rPr/>
          </w:rPrChange>
        </w:rPr>
        <w:fldChar w:fldCharType="begin"/>
      </w:r>
      <w:r w:rsidRPr="00DE1F40">
        <w:rPr>
          <w:lang w:val="en-US"/>
          <w:rPrChange w:id="3858" w:author="Josep Pueyo" w:date="2023-09-15T10:35:00Z">
            <w:rPr/>
          </w:rPrChange>
        </w:rPr>
        <w:instrText>HYPERLINK "https://opensource.org/license/mit/" \t "xrefwindow"</w:instrText>
      </w:r>
      <w:r w:rsidRPr="00F46451">
        <w:rPr>
          <w:lang w:val="en-US"/>
        </w:rPr>
      </w:r>
      <w:r w:rsidRPr="00DE1F40">
        <w:rPr>
          <w:lang w:val="en-US"/>
          <w:rPrChange w:id="3859" w:author="Josep Pueyo" w:date="2023-09-15T10:35:00Z">
            <w:rPr>
              <w:rStyle w:val="Hyperlink"/>
            </w:rPr>
          </w:rPrChange>
        </w:rPr>
        <w:fldChar w:fldCharType="separate"/>
      </w:r>
      <w:r w:rsidRPr="00DE1F40">
        <w:rPr>
          <w:rStyle w:val="Hyperlink"/>
          <w:lang w:val="en-US"/>
          <w:rPrChange w:id="3860" w:author="Josep Pueyo" w:date="2023-09-15T10:35:00Z">
            <w:rPr>
              <w:rStyle w:val="Hyperlink"/>
            </w:rPr>
          </w:rPrChange>
        </w:rPr>
        <w:t>MIT license</w:t>
      </w:r>
      <w:r w:rsidRPr="00DE1F40">
        <w:rPr>
          <w:rStyle w:val="Hyperlink"/>
          <w:lang w:val="en-US"/>
          <w:rPrChange w:id="3861" w:author="Josep Pueyo" w:date="2023-09-15T10:35:00Z">
            <w:rPr>
              <w:rStyle w:val="Hyperlink"/>
            </w:rPr>
          </w:rPrChange>
        </w:rPr>
        <w:fldChar w:fldCharType="end"/>
      </w:r>
      <w:r w:rsidRPr="00DE1F40">
        <w:rPr>
          <w:lang w:val="en-US"/>
          <w:rPrChange w:id="3862" w:author="Josep Pueyo" w:date="2023-09-15T10:35:00Z">
            <w:rPr/>
          </w:rPrChange>
        </w:rPr>
        <w:t xml:space="preserve"> </w:t>
      </w:r>
    </w:p>
    <w:p w14:paraId="54930F3C" w14:textId="77777777" w:rsidR="008D1567" w:rsidRPr="00DE1F40" w:rsidRDefault="00000000">
      <w:pPr>
        <w:pStyle w:val="NormalWeb"/>
        <w:numPr>
          <w:ilvl w:val="0"/>
          <w:numId w:val="4"/>
        </w:numPr>
        <w:divId w:val="1602445020"/>
        <w:rPr>
          <w:lang w:val="en-US"/>
          <w:rPrChange w:id="3863" w:author="Josep Pueyo" w:date="2023-09-15T10:35:00Z">
            <w:rPr/>
          </w:rPrChange>
        </w:rPr>
      </w:pPr>
      <w:r w:rsidRPr="00DE1F40">
        <w:rPr>
          <w:lang w:val="en-US"/>
          <w:rPrChange w:id="3864" w:author="Josep Pueyo" w:date="2023-09-15T10:35:00Z">
            <w:rPr/>
          </w:rPrChange>
        </w:rPr>
        <w:t xml:space="preserve">This paper has been entirely written using </w:t>
      </w:r>
      <w:proofErr w:type="spellStart"/>
      <w:r w:rsidRPr="00DE1F40">
        <w:rPr>
          <w:lang w:val="en-US"/>
          <w:rPrChange w:id="3865" w:author="Josep Pueyo" w:date="2023-09-15T10:35:00Z">
            <w:rPr/>
          </w:rPrChange>
        </w:rPr>
        <w:t>RMarkdown</w:t>
      </w:r>
      <w:proofErr w:type="spellEnd"/>
      <w:r w:rsidRPr="00DE1F40">
        <w:rPr>
          <w:lang w:val="en-US"/>
          <w:rPrChange w:id="3866" w:author="Josep Pueyo" w:date="2023-09-15T10:35:00Z">
            <w:rPr/>
          </w:rPrChange>
        </w:rPr>
        <w:t xml:space="preserve">, the code to reproduce the paper is available at </w:t>
      </w:r>
      <w:r w:rsidRPr="00DE1F40">
        <w:rPr>
          <w:lang w:val="en-US"/>
          <w:rPrChange w:id="3867" w:author="Josep Pueyo" w:date="2023-09-15T10:35:00Z">
            <w:rPr/>
          </w:rPrChange>
        </w:rPr>
        <w:fldChar w:fldCharType="begin"/>
      </w:r>
      <w:r w:rsidRPr="00DE1F40">
        <w:rPr>
          <w:lang w:val="en-US"/>
          <w:rPrChange w:id="3868" w:author="Josep Pueyo" w:date="2023-09-15T10:35:00Z">
            <w:rPr/>
          </w:rPrChange>
        </w:rPr>
        <w:instrText>HYPERLINK "https://github.com/icra/ediblecity_paper" \t "xrefwindow"</w:instrText>
      </w:r>
      <w:r w:rsidRPr="00F46451">
        <w:rPr>
          <w:lang w:val="en-US"/>
        </w:rPr>
      </w:r>
      <w:r w:rsidRPr="00DE1F40">
        <w:rPr>
          <w:lang w:val="en-US"/>
          <w:rPrChange w:id="3869" w:author="Josep Pueyo" w:date="2023-09-15T10:35:00Z">
            <w:rPr>
              <w:rStyle w:val="Hyperlink"/>
            </w:rPr>
          </w:rPrChange>
        </w:rPr>
        <w:fldChar w:fldCharType="separate"/>
      </w:r>
      <w:r w:rsidRPr="00DE1F40">
        <w:rPr>
          <w:rStyle w:val="Hyperlink"/>
          <w:lang w:val="en-US"/>
          <w:rPrChange w:id="3870" w:author="Josep Pueyo" w:date="2023-09-15T10:35:00Z">
            <w:rPr>
              <w:rStyle w:val="Hyperlink"/>
            </w:rPr>
          </w:rPrChange>
        </w:rPr>
        <w:t>https://github.com/icra/ediblecity_paper</w:t>
      </w:r>
      <w:r w:rsidRPr="00DE1F40">
        <w:rPr>
          <w:rStyle w:val="Hyperlink"/>
          <w:lang w:val="en-US"/>
          <w:rPrChange w:id="3871" w:author="Josep Pueyo" w:date="2023-09-15T10:35:00Z">
            <w:rPr>
              <w:rStyle w:val="Hyperlink"/>
            </w:rPr>
          </w:rPrChange>
        </w:rPr>
        <w:fldChar w:fldCharType="end"/>
      </w:r>
      <w:r w:rsidRPr="00DE1F40">
        <w:rPr>
          <w:lang w:val="en-US"/>
          <w:rPrChange w:id="3872" w:author="Josep Pueyo" w:date="2023-09-15T10:35:00Z">
            <w:rPr/>
          </w:rPrChange>
        </w:rPr>
        <w:t xml:space="preserve"> under MIT license.</w:t>
      </w:r>
    </w:p>
    <w:p w14:paraId="28BC4FBC" w14:textId="77777777" w:rsidR="008D1567" w:rsidRPr="00DE1F40" w:rsidRDefault="00000000">
      <w:pPr>
        <w:pStyle w:val="Heading2"/>
        <w:divId w:val="1336878873"/>
        <w:rPr>
          <w:rFonts w:eastAsia="Times New Roman"/>
        </w:rPr>
      </w:pPr>
      <w:bookmarkStart w:id="3873" w:name="d14796e5315"/>
      <w:bookmarkEnd w:id="3873"/>
      <w:r w:rsidRPr="00DE1F40">
        <w:rPr>
          <w:rFonts w:eastAsia="Times New Roman"/>
        </w:rPr>
        <w:t>Authors contributions</w:t>
      </w:r>
    </w:p>
    <w:p w14:paraId="5B4B9817" w14:textId="77777777" w:rsidR="008D1567" w:rsidRPr="00DE1F40" w:rsidRDefault="00000000">
      <w:pPr>
        <w:pStyle w:val="NormalWeb"/>
        <w:divId w:val="1336878873"/>
        <w:rPr>
          <w:lang w:val="en-US"/>
          <w:rPrChange w:id="3874" w:author="Josep Pueyo" w:date="2023-09-15T10:35:00Z">
            <w:rPr/>
          </w:rPrChange>
        </w:rPr>
      </w:pPr>
      <w:r w:rsidRPr="00DE1F40">
        <w:rPr>
          <w:b/>
          <w:bCs/>
          <w:lang w:val="en-US"/>
          <w:rPrChange w:id="3875" w:author="Josep Pueyo" w:date="2023-09-15T10:35:00Z">
            <w:rPr>
              <w:b/>
              <w:bCs/>
            </w:rPr>
          </w:rPrChange>
        </w:rPr>
        <w:t>JPR</w:t>
      </w:r>
      <w:r w:rsidRPr="00DE1F40">
        <w:rPr>
          <w:lang w:val="en-US"/>
          <w:rPrChange w:id="3876" w:author="Josep Pueyo" w:date="2023-09-15T10:35:00Z">
            <w:rPr/>
          </w:rPrChange>
        </w:rPr>
        <w:t xml:space="preserve">, </w:t>
      </w:r>
      <w:r w:rsidRPr="00DE1F40">
        <w:rPr>
          <w:b/>
          <w:bCs/>
          <w:lang w:val="en-US"/>
          <w:rPrChange w:id="3877" w:author="Josep Pueyo" w:date="2023-09-15T10:35:00Z">
            <w:rPr>
              <w:b/>
              <w:bCs/>
            </w:rPr>
          </w:rPrChange>
        </w:rPr>
        <w:t>JC</w:t>
      </w:r>
      <w:r w:rsidRPr="00DE1F40">
        <w:rPr>
          <w:lang w:val="en-US"/>
          <w:rPrChange w:id="3878" w:author="Josep Pueyo" w:date="2023-09-15T10:35:00Z">
            <w:rPr/>
          </w:rPrChange>
        </w:rPr>
        <w:t xml:space="preserve"> and </w:t>
      </w:r>
      <w:r w:rsidRPr="00DE1F40">
        <w:rPr>
          <w:b/>
          <w:bCs/>
          <w:lang w:val="en-US"/>
          <w:rPrChange w:id="3879" w:author="Josep Pueyo" w:date="2023-09-15T10:35:00Z">
            <w:rPr>
              <w:b/>
              <w:bCs/>
            </w:rPr>
          </w:rPrChange>
        </w:rPr>
        <w:t>LC</w:t>
      </w:r>
      <w:r w:rsidRPr="00DE1F40">
        <w:rPr>
          <w:lang w:val="en-US"/>
          <w:rPrChange w:id="3880" w:author="Josep Pueyo" w:date="2023-09-15T10:35:00Z">
            <w:rPr/>
          </w:rPrChange>
        </w:rPr>
        <w:t xml:space="preserve"> contributed to conceptualization, methodology and writing - review &amp; editing. </w:t>
      </w:r>
      <w:r w:rsidRPr="00DE1F40">
        <w:rPr>
          <w:b/>
          <w:bCs/>
          <w:lang w:val="en-US"/>
          <w:rPrChange w:id="3881" w:author="Josep Pueyo" w:date="2023-09-15T10:35:00Z">
            <w:rPr>
              <w:b/>
              <w:bCs/>
            </w:rPr>
          </w:rPrChange>
        </w:rPr>
        <w:t>JPR</w:t>
      </w:r>
      <w:r w:rsidRPr="00DE1F40">
        <w:rPr>
          <w:lang w:val="en-US"/>
          <w:rPrChange w:id="3882" w:author="Josep Pueyo" w:date="2023-09-15T10:35:00Z">
            <w:rPr/>
          </w:rPrChange>
        </w:rPr>
        <w:t xml:space="preserve"> contributed to data curation, formal analysis, software, validation, </w:t>
      </w:r>
      <w:proofErr w:type="gramStart"/>
      <w:r w:rsidRPr="00DE1F40">
        <w:rPr>
          <w:lang w:val="en-US"/>
          <w:rPrChange w:id="3883" w:author="Josep Pueyo" w:date="2023-09-15T10:35:00Z">
            <w:rPr/>
          </w:rPrChange>
        </w:rPr>
        <w:t>visualization</w:t>
      </w:r>
      <w:proofErr w:type="gramEnd"/>
      <w:r w:rsidRPr="00DE1F40">
        <w:rPr>
          <w:lang w:val="en-US"/>
          <w:rPrChange w:id="3884" w:author="Josep Pueyo" w:date="2023-09-15T10:35:00Z">
            <w:rPr/>
          </w:rPrChange>
        </w:rPr>
        <w:t xml:space="preserve"> and writing - original draft preparation. </w:t>
      </w:r>
      <w:r w:rsidRPr="00DE1F40">
        <w:rPr>
          <w:b/>
          <w:bCs/>
          <w:lang w:val="en-US"/>
          <w:rPrChange w:id="3885" w:author="Josep Pueyo" w:date="2023-09-15T10:35:00Z">
            <w:rPr>
              <w:b/>
              <w:bCs/>
            </w:rPr>
          </w:rPrChange>
        </w:rPr>
        <w:t>JC</w:t>
      </w:r>
      <w:r w:rsidRPr="00DE1F40">
        <w:rPr>
          <w:lang w:val="en-US"/>
          <w:rPrChange w:id="3886" w:author="Josep Pueyo" w:date="2023-09-15T10:35:00Z">
            <w:rPr/>
          </w:rPrChange>
        </w:rPr>
        <w:t xml:space="preserve"> and </w:t>
      </w:r>
      <w:r w:rsidRPr="00DE1F40">
        <w:rPr>
          <w:b/>
          <w:bCs/>
          <w:lang w:val="en-US"/>
          <w:rPrChange w:id="3887" w:author="Josep Pueyo" w:date="2023-09-15T10:35:00Z">
            <w:rPr>
              <w:b/>
              <w:bCs/>
            </w:rPr>
          </w:rPrChange>
        </w:rPr>
        <w:t>LC</w:t>
      </w:r>
      <w:r w:rsidRPr="00DE1F40">
        <w:rPr>
          <w:lang w:val="en-US"/>
          <w:rPrChange w:id="3888" w:author="Josep Pueyo" w:date="2023-09-15T10:35:00Z">
            <w:rPr/>
          </w:rPrChange>
        </w:rPr>
        <w:t xml:space="preserve"> contributed to funding acquisition, project administration, </w:t>
      </w:r>
      <w:proofErr w:type="gramStart"/>
      <w:r w:rsidRPr="00DE1F40">
        <w:rPr>
          <w:lang w:val="en-US"/>
          <w:rPrChange w:id="3889" w:author="Josep Pueyo" w:date="2023-09-15T10:35:00Z">
            <w:rPr/>
          </w:rPrChange>
        </w:rPr>
        <w:t>resources</w:t>
      </w:r>
      <w:proofErr w:type="gramEnd"/>
      <w:r w:rsidRPr="00DE1F40">
        <w:rPr>
          <w:lang w:val="en-US"/>
          <w:rPrChange w:id="3890" w:author="Josep Pueyo" w:date="2023-09-15T10:35:00Z">
            <w:rPr/>
          </w:rPrChange>
        </w:rPr>
        <w:t xml:space="preserve"> and supervision.</w:t>
      </w:r>
    </w:p>
    <w:p w14:paraId="7E169E6A" w14:textId="77777777" w:rsidR="008D1567" w:rsidRPr="00DE1F40" w:rsidRDefault="00000000">
      <w:pPr>
        <w:pStyle w:val="Heading2"/>
        <w:divId w:val="74009896"/>
        <w:rPr>
          <w:rFonts w:eastAsia="Times New Roman"/>
        </w:rPr>
      </w:pPr>
      <w:bookmarkStart w:id="3891" w:name="d14796e5343"/>
      <w:bookmarkEnd w:id="3891"/>
      <w:r w:rsidRPr="00DE1F40">
        <w:rPr>
          <w:rFonts w:eastAsia="Times New Roman"/>
        </w:rPr>
        <w:t>Acknowledgements</w:t>
      </w:r>
    </w:p>
    <w:p w14:paraId="44C85692" w14:textId="77777777" w:rsidR="008D1567" w:rsidRPr="00DE1F40" w:rsidRDefault="00000000">
      <w:pPr>
        <w:pStyle w:val="NormalWeb"/>
        <w:divId w:val="74009896"/>
        <w:rPr>
          <w:lang w:val="en-US"/>
          <w:rPrChange w:id="3892" w:author="Josep Pueyo" w:date="2023-09-15T10:35:00Z">
            <w:rPr/>
          </w:rPrChange>
        </w:rPr>
      </w:pPr>
      <w:r w:rsidRPr="00DE1F40">
        <w:rPr>
          <w:lang w:val="en-US"/>
          <w:rPrChange w:id="3893" w:author="Josep Pueyo" w:date="2023-09-15T10:35:00Z">
            <w:rPr/>
          </w:rPrChange>
        </w:rPr>
        <w:t xml:space="preserve">We want to </w:t>
      </w:r>
      <w:proofErr w:type="spellStart"/>
      <w:r w:rsidRPr="00DE1F40">
        <w:rPr>
          <w:lang w:val="en-US"/>
          <w:rPrChange w:id="3894" w:author="Josep Pueyo" w:date="2023-09-15T10:35:00Z">
            <w:rPr/>
          </w:rPrChange>
        </w:rPr>
        <w:t>aknowledge</w:t>
      </w:r>
      <w:proofErr w:type="spellEnd"/>
      <w:r w:rsidRPr="00DE1F40">
        <w:rPr>
          <w:lang w:val="en-US"/>
          <w:rPrChange w:id="3895" w:author="Josep Pueyo" w:date="2023-09-15T10:35:00Z">
            <w:rPr/>
          </w:rPrChange>
        </w:rPr>
        <w:t xml:space="preserve"> the </w:t>
      </w:r>
      <w:r w:rsidRPr="00DE1F40">
        <w:rPr>
          <w:rStyle w:val="HTMLTypewriter"/>
          <w:lang w:val="en-US"/>
          <w:rPrChange w:id="3896" w:author="Josep Pueyo" w:date="2023-09-15T10:35:00Z">
            <w:rPr>
              <w:rStyle w:val="HTMLTypewriter"/>
            </w:rPr>
          </w:rPrChange>
        </w:rPr>
        <w:t>R</w:t>
      </w:r>
      <w:r w:rsidRPr="00DE1F40">
        <w:rPr>
          <w:lang w:val="en-US"/>
          <w:rPrChange w:id="3897" w:author="Josep Pueyo" w:date="2023-09-15T10:35:00Z">
            <w:rPr/>
          </w:rPrChange>
        </w:rPr>
        <w:t xml:space="preserve"> community for being so supportive and friendly in </w:t>
      </w:r>
      <w:proofErr w:type="spellStart"/>
      <w:r w:rsidRPr="00DE1F40">
        <w:rPr>
          <w:lang w:val="en-US"/>
          <w:rPrChange w:id="3898" w:author="Josep Pueyo" w:date="2023-09-15T10:35:00Z">
            <w:rPr/>
          </w:rPrChange>
        </w:rPr>
        <w:t>StackOverflow</w:t>
      </w:r>
      <w:proofErr w:type="spellEnd"/>
      <w:r w:rsidRPr="00DE1F40">
        <w:rPr>
          <w:lang w:val="en-US"/>
          <w:rPrChange w:id="3899" w:author="Josep Pueyo" w:date="2023-09-15T10:35:00Z">
            <w:rPr/>
          </w:rPrChange>
        </w:rPr>
        <w:t xml:space="preserve">, but also in Mastodon under the hashtag #Rstats. Also, we thank Posit (former RStudio) for all the tools that make </w:t>
      </w:r>
      <w:proofErr w:type="gramStart"/>
      <w:r w:rsidRPr="00DE1F40">
        <w:rPr>
          <w:lang w:val="en-US"/>
          <w:rPrChange w:id="3900" w:author="Josep Pueyo" w:date="2023-09-15T10:35:00Z">
            <w:rPr/>
          </w:rPrChange>
        </w:rPr>
        <w:t>the life</w:t>
      </w:r>
      <w:proofErr w:type="gramEnd"/>
      <w:r w:rsidRPr="00DE1F40">
        <w:rPr>
          <w:lang w:val="en-US"/>
          <w:rPrChange w:id="3901" w:author="Josep Pueyo" w:date="2023-09-15T10:35:00Z">
            <w:rPr/>
          </w:rPrChange>
        </w:rPr>
        <w:t xml:space="preserve"> easier to R developers. Likewise, we want to thank all R developers that altruistically spend their time in building open-source packages.</w:t>
      </w:r>
    </w:p>
    <w:p w14:paraId="54AE07DD" w14:textId="77777777" w:rsidR="008D1567" w:rsidRPr="00DE1F40" w:rsidRDefault="00000000">
      <w:pPr>
        <w:pStyle w:val="Heading2"/>
        <w:divId w:val="2006980084"/>
        <w:rPr>
          <w:rFonts w:eastAsia="Times New Roman"/>
        </w:rPr>
      </w:pPr>
      <w:bookmarkStart w:id="3902" w:name="d14796e5355"/>
      <w:r w:rsidRPr="00DE1F40">
        <w:rPr>
          <w:rFonts w:eastAsia="Times New Roman"/>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742"/>
      </w:tblGrid>
      <w:tr w:rsidR="008D1567" w:rsidRPr="00DE1F40" w14:paraId="2914888D" w14:textId="77777777">
        <w:trPr>
          <w:divId w:val="2087261318"/>
          <w:tblCellSpacing w:w="15" w:type="dxa"/>
        </w:trPr>
        <w:tc>
          <w:tcPr>
            <w:tcW w:w="0" w:type="auto"/>
            <w:vAlign w:val="center"/>
            <w:hideMark/>
          </w:tcPr>
          <w:bookmarkEnd w:id="3902"/>
          <w:p w14:paraId="3370878C" w14:textId="77777777" w:rsidR="008D1567" w:rsidRPr="00DE1F40" w:rsidRDefault="00000000">
            <w:pPr>
              <w:pStyle w:val="ref-label"/>
              <w:rPr>
                <w:lang w:val="en-US"/>
                <w:rPrChange w:id="3903" w:author="Josep Pueyo" w:date="2023-09-15T10:35:00Z">
                  <w:rPr/>
                </w:rPrChange>
              </w:rPr>
            </w:pPr>
            <w:r w:rsidRPr="00DE1F40">
              <w:rPr>
                <w:rStyle w:val="generated"/>
                <w:lang w:val="en-US"/>
                <w:rPrChange w:id="3904" w:author="Josep Pueyo" w:date="2023-09-15T10:35:00Z">
                  <w:rPr>
                    <w:rStyle w:val="generated"/>
                  </w:rPr>
                </w:rPrChange>
              </w:rPr>
              <w:t>1</w:t>
            </w:r>
            <w:r w:rsidRPr="00DE1F40">
              <w:rPr>
                <w:lang w:val="en-US"/>
                <w:rPrChange w:id="3905" w:author="Josep Pueyo" w:date="2023-09-15T10:35:00Z">
                  <w:rPr/>
                </w:rPrChange>
              </w:rPr>
              <w:t> </w:t>
            </w:r>
            <w:bookmarkStart w:id="3906" w:name="ref-1"/>
            <w:bookmarkEnd w:id="3906"/>
          </w:p>
        </w:tc>
        <w:tc>
          <w:tcPr>
            <w:tcW w:w="0" w:type="auto"/>
            <w:vAlign w:val="center"/>
            <w:hideMark/>
          </w:tcPr>
          <w:p w14:paraId="7F0CCCAA" w14:textId="77777777" w:rsidR="008D1567" w:rsidRPr="00DE1F40" w:rsidRDefault="00000000">
            <w:pPr>
              <w:pStyle w:val="citation"/>
              <w:rPr>
                <w:lang w:val="en-US"/>
                <w:rPrChange w:id="3907" w:author="Josep Pueyo" w:date="2023-09-15T10:35:00Z">
                  <w:rPr/>
                </w:rPrChange>
              </w:rPr>
            </w:pPr>
            <w:bookmarkStart w:id="3908" w:name="d14796e5359"/>
            <w:bookmarkEnd w:id="3908"/>
            <w:r w:rsidRPr="00DE1F40">
              <w:rPr>
                <w:lang w:val="en-US"/>
                <w:rPrChange w:id="3909" w:author="Josep Pueyo" w:date="2023-09-15T10:35:00Z">
                  <w:rPr/>
                </w:rPrChange>
              </w:rPr>
              <w:t xml:space="preserve">Artmann M, </w:t>
            </w:r>
            <w:proofErr w:type="spellStart"/>
            <w:r w:rsidRPr="00DE1F40">
              <w:rPr>
                <w:lang w:val="en-US"/>
                <w:rPrChange w:id="3910" w:author="Josep Pueyo" w:date="2023-09-15T10:35:00Z">
                  <w:rPr/>
                </w:rPrChange>
              </w:rPr>
              <w:t>Sartison</w:t>
            </w:r>
            <w:proofErr w:type="spellEnd"/>
            <w:r w:rsidRPr="00DE1F40">
              <w:rPr>
                <w:lang w:val="en-US"/>
                <w:rPrChange w:id="3911" w:author="Josep Pueyo" w:date="2023-09-15T10:35:00Z">
                  <w:rPr/>
                </w:rPrChange>
              </w:rPr>
              <w:t xml:space="preserve"> K: The role of urban agriculture as a nature-based solution: A review for developing a systemic assessment framework. </w:t>
            </w:r>
            <w:r w:rsidRPr="00DE1F40">
              <w:rPr>
                <w:i/>
                <w:iCs/>
                <w:lang w:val="en-US"/>
                <w:rPrChange w:id="3912" w:author="Josep Pueyo" w:date="2023-09-15T10:35:00Z">
                  <w:rPr>
                    <w:i/>
                    <w:iCs/>
                  </w:rPr>
                </w:rPrChange>
              </w:rPr>
              <w:t>Sustainability (Switzerland).</w:t>
            </w:r>
            <w:r w:rsidRPr="00DE1F40">
              <w:rPr>
                <w:lang w:val="en-US"/>
                <w:rPrChange w:id="3913" w:author="Josep Pueyo" w:date="2023-09-15T10:35:00Z">
                  <w:rPr/>
                </w:rPrChange>
              </w:rPr>
              <w:t xml:space="preserve"> 2018;10(6):1937. 10.3390/su10061937</w:t>
            </w:r>
          </w:p>
        </w:tc>
      </w:tr>
      <w:tr w:rsidR="008D1567" w:rsidRPr="00DE1F40" w14:paraId="0C22451D" w14:textId="77777777">
        <w:trPr>
          <w:divId w:val="2087261318"/>
          <w:tblCellSpacing w:w="15" w:type="dxa"/>
        </w:trPr>
        <w:tc>
          <w:tcPr>
            <w:tcW w:w="0" w:type="auto"/>
            <w:vAlign w:val="center"/>
            <w:hideMark/>
          </w:tcPr>
          <w:p w14:paraId="13C74731" w14:textId="77777777" w:rsidR="008D1567" w:rsidRPr="00DE1F40" w:rsidRDefault="00000000">
            <w:pPr>
              <w:pStyle w:val="ref-label"/>
              <w:rPr>
                <w:lang w:val="en-US"/>
                <w:rPrChange w:id="3914" w:author="Josep Pueyo" w:date="2023-09-15T10:35:00Z">
                  <w:rPr/>
                </w:rPrChange>
              </w:rPr>
            </w:pPr>
            <w:r w:rsidRPr="00DE1F40">
              <w:rPr>
                <w:rStyle w:val="generated"/>
                <w:lang w:val="en-US"/>
                <w:rPrChange w:id="3915" w:author="Josep Pueyo" w:date="2023-09-15T10:35:00Z">
                  <w:rPr>
                    <w:rStyle w:val="generated"/>
                  </w:rPr>
                </w:rPrChange>
              </w:rPr>
              <w:t>2</w:t>
            </w:r>
            <w:r w:rsidRPr="00DE1F40">
              <w:rPr>
                <w:lang w:val="en-US"/>
                <w:rPrChange w:id="3916" w:author="Josep Pueyo" w:date="2023-09-15T10:35:00Z">
                  <w:rPr/>
                </w:rPrChange>
              </w:rPr>
              <w:t> </w:t>
            </w:r>
            <w:bookmarkStart w:id="3917" w:name="ref-2"/>
            <w:bookmarkEnd w:id="3917"/>
          </w:p>
        </w:tc>
        <w:tc>
          <w:tcPr>
            <w:tcW w:w="0" w:type="auto"/>
            <w:vAlign w:val="center"/>
            <w:hideMark/>
          </w:tcPr>
          <w:p w14:paraId="5F02DE98" w14:textId="77777777" w:rsidR="008D1567" w:rsidRPr="00DE1F40" w:rsidRDefault="00000000">
            <w:pPr>
              <w:pStyle w:val="citation"/>
              <w:rPr>
                <w:lang w:val="en-US"/>
                <w:rPrChange w:id="3918" w:author="Josep Pueyo" w:date="2023-09-15T10:35:00Z">
                  <w:rPr/>
                </w:rPrChange>
              </w:rPr>
            </w:pPr>
            <w:bookmarkStart w:id="3919" w:name="d14796e5368"/>
            <w:bookmarkEnd w:id="3919"/>
            <w:r w:rsidRPr="00DE1F40">
              <w:rPr>
                <w:lang w:val="en-US"/>
                <w:rPrChange w:id="3920" w:author="Josep Pueyo" w:date="2023-09-15T10:35:00Z">
                  <w:rPr/>
                </w:rPrChange>
              </w:rPr>
              <w:t xml:space="preserve">Bache SM, Wickham H: </w:t>
            </w:r>
            <w:proofErr w:type="spellStart"/>
            <w:r w:rsidRPr="00DE1F40">
              <w:rPr>
                <w:lang w:val="en-US"/>
                <w:rPrChange w:id="3921" w:author="Josep Pueyo" w:date="2023-09-15T10:35:00Z">
                  <w:rPr/>
                </w:rPrChange>
              </w:rPr>
              <w:t>Magrittr</w:t>
            </w:r>
            <w:proofErr w:type="spellEnd"/>
            <w:r w:rsidRPr="00DE1F40">
              <w:rPr>
                <w:lang w:val="en-US"/>
                <w:rPrChange w:id="3922" w:author="Josep Pueyo" w:date="2023-09-15T10:35:00Z">
                  <w:rPr/>
                </w:rPrChange>
              </w:rPr>
              <w:t xml:space="preserve">: A Forward-Pipe Operator for r.2022. </w:t>
            </w:r>
            <w:r w:rsidRPr="00DE1F40">
              <w:rPr>
                <w:lang w:val="en-US"/>
                <w:rPrChange w:id="3923" w:author="Josep Pueyo" w:date="2023-09-15T10:35:00Z">
                  <w:rPr/>
                </w:rPrChange>
              </w:rPr>
              <w:fldChar w:fldCharType="begin"/>
            </w:r>
            <w:r w:rsidRPr="00DE1F40">
              <w:rPr>
                <w:lang w:val="en-US"/>
                <w:rPrChange w:id="3924" w:author="Josep Pueyo" w:date="2023-09-15T10:35:00Z">
                  <w:rPr/>
                </w:rPrChange>
              </w:rPr>
              <w:instrText>HYPERLINK "https://CRAN.R-project.org/package=magrittr" \t "xrefwindow"</w:instrText>
            </w:r>
            <w:r w:rsidRPr="00F46451">
              <w:rPr>
                <w:lang w:val="en-US"/>
              </w:rPr>
            </w:r>
            <w:r w:rsidRPr="00DE1F40">
              <w:rPr>
                <w:lang w:val="en-US"/>
                <w:rPrChange w:id="3925" w:author="Josep Pueyo" w:date="2023-09-15T10:35:00Z">
                  <w:rPr>
                    <w:rStyle w:val="Hyperlink"/>
                  </w:rPr>
                </w:rPrChange>
              </w:rPr>
              <w:fldChar w:fldCharType="separate"/>
            </w:r>
            <w:r w:rsidRPr="00DE1F40">
              <w:rPr>
                <w:rStyle w:val="Hyperlink"/>
                <w:lang w:val="en-US"/>
                <w:rPrChange w:id="3926" w:author="Josep Pueyo" w:date="2023-09-15T10:35:00Z">
                  <w:rPr>
                    <w:rStyle w:val="Hyperlink"/>
                  </w:rPr>
                </w:rPrChange>
              </w:rPr>
              <w:t>Reference Source</w:t>
            </w:r>
            <w:r w:rsidRPr="00DE1F40">
              <w:rPr>
                <w:rStyle w:val="Hyperlink"/>
                <w:lang w:val="en-US"/>
                <w:rPrChange w:id="3927" w:author="Josep Pueyo" w:date="2023-09-15T10:35:00Z">
                  <w:rPr>
                    <w:rStyle w:val="Hyperlink"/>
                  </w:rPr>
                </w:rPrChange>
              </w:rPr>
              <w:fldChar w:fldCharType="end"/>
            </w:r>
          </w:p>
        </w:tc>
      </w:tr>
      <w:tr w:rsidR="008D1567" w:rsidRPr="00DE1F40" w14:paraId="49F9319F" w14:textId="77777777">
        <w:trPr>
          <w:divId w:val="2087261318"/>
          <w:tblCellSpacing w:w="15" w:type="dxa"/>
        </w:trPr>
        <w:tc>
          <w:tcPr>
            <w:tcW w:w="0" w:type="auto"/>
            <w:vAlign w:val="center"/>
            <w:hideMark/>
          </w:tcPr>
          <w:p w14:paraId="19C21F7C" w14:textId="77777777" w:rsidR="008D1567" w:rsidRPr="00DE1F40" w:rsidRDefault="00000000">
            <w:pPr>
              <w:pStyle w:val="ref-label"/>
              <w:rPr>
                <w:lang w:val="en-US"/>
                <w:rPrChange w:id="3928" w:author="Josep Pueyo" w:date="2023-09-15T10:35:00Z">
                  <w:rPr/>
                </w:rPrChange>
              </w:rPr>
            </w:pPr>
            <w:r w:rsidRPr="00DE1F40">
              <w:rPr>
                <w:rStyle w:val="generated"/>
                <w:lang w:val="en-US"/>
                <w:rPrChange w:id="3929" w:author="Josep Pueyo" w:date="2023-09-15T10:35:00Z">
                  <w:rPr>
                    <w:rStyle w:val="generated"/>
                  </w:rPr>
                </w:rPrChange>
              </w:rPr>
              <w:t>3</w:t>
            </w:r>
            <w:r w:rsidRPr="00DE1F40">
              <w:rPr>
                <w:lang w:val="en-US"/>
                <w:rPrChange w:id="3930" w:author="Josep Pueyo" w:date="2023-09-15T10:35:00Z">
                  <w:rPr/>
                </w:rPrChange>
              </w:rPr>
              <w:t> </w:t>
            </w:r>
            <w:bookmarkStart w:id="3931" w:name="ref-3"/>
            <w:bookmarkEnd w:id="3931"/>
          </w:p>
        </w:tc>
        <w:tc>
          <w:tcPr>
            <w:tcW w:w="0" w:type="auto"/>
            <w:vAlign w:val="center"/>
            <w:hideMark/>
          </w:tcPr>
          <w:p w14:paraId="473EA97E" w14:textId="77777777" w:rsidR="008D1567" w:rsidRPr="00DE1F40" w:rsidRDefault="00000000">
            <w:pPr>
              <w:pStyle w:val="citation"/>
              <w:rPr>
                <w:lang w:val="en-US"/>
                <w:rPrChange w:id="3932" w:author="Josep Pueyo" w:date="2023-09-15T10:35:00Z">
                  <w:rPr/>
                </w:rPrChange>
              </w:rPr>
            </w:pPr>
            <w:bookmarkStart w:id="3933" w:name="d14796e5376"/>
            <w:bookmarkEnd w:id="3933"/>
            <w:r w:rsidRPr="00DE1F40">
              <w:rPr>
                <w:lang w:val="en-US"/>
                <w:rPrChange w:id="3934" w:author="Josep Pueyo" w:date="2023-09-15T10:35:00Z">
                  <w:rPr/>
                </w:rPrChange>
              </w:rPr>
              <w:t xml:space="preserve">Barthel S, Parker J, Ernstson H: Food and Green Space in Cities: A Resilience Lens on Gardens and Urban Environmental Movements. </w:t>
            </w:r>
            <w:r w:rsidRPr="00DE1F40">
              <w:rPr>
                <w:i/>
                <w:iCs/>
                <w:lang w:val="en-US"/>
                <w:rPrChange w:id="3935" w:author="Josep Pueyo" w:date="2023-09-15T10:35:00Z">
                  <w:rPr>
                    <w:i/>
                    <w:iCs/>
                  </w:rPr>
                </w:rPrChange>
              </w:rPr>
              <w:t>Urban Studies.</w:t>
            </w:r>
            <w:r w:rsidRPr="00DE1F40">
              <w:rPr>
                <w:lang w:val="en-US"/>
                <w:rPrChange w:id="3936" w:author="Josep Pueyo" w:date="2023-09-15T10:35:00Z">
                  <w:rPr/>
                </w:rPrChange>
              </w:rPr>
              <w:t xml:space="preserve"> 2015;52(7):1321–38. 10.1177/0042098012472744</w:t>
            </w:r>
          </w:p>
        </w:tc>
      </w:tr>
      <w:tr w:rsidR="008D1567" w:rsidRPr="00DE1F40" w14:paraId="1397A4B3" w14:textId="77777777">
        <w:trPr>
          <w:divId w:val="2087261318"/>
          <w:tblCellSpacing w:w="15" w:type="dxa"/>
        </w:trPr>
        <w:tc>
          <w:tcPr>
            <w:tcW w:w="0" w:type="auto"/>
            <w:vAlign w:val="center"/>
            <w:hideMark/>
          </w:tcPr>
          <w:p w14:paraId="77F17B59" w14:textId="77777777" w:rsidR="008D1567" w:rsidRPr="00DE1F40" w:rsidRDefault="00000000">
            <w:pPr>
              <w:pStyle w:val="ref-label"/>
              <w:rPr>
                <w:lang w:val="en-US"/>
                <w:rPrChange w:id="3937" w:author="Josep Pueyo" w:date="2023-09-15T10:35:00Z">
                  <w:rPr/>
                </w:rPrChange>
              </w:rPr>
            </w:pPr>
            <w:r w:rsidRPr="00DE1F40">
              <w:rPr>
                <w:rStyle w:val="generated"/>
                <w:lang w:val="en-US"/>
                <w:rPrChange w:id="3938" w:author="Josep Pueyo" w:date="2023-09-15T10:35:00Z">
                  <w:rPr>
                    <w:rStyle w:val="generated"/>
                  </w:rPr>
                </w:rPrChange>
              </w:rPr>
              <w:t>4</w:t>
            </w:r>
            <w:r w:rsidRPr="00DE1F40">
              <w:rPr>
                <w:lang w:val="en-US"/>
                <w:rPrChange w:id="3939" w:author="Josep Pueyo" w:date="2023-09-15T10:35:00Z">
                  <w:rPr/>
                </w:rPrChange>
              </w:rPr>
              <w:t> </w:t>
            </w:r>
            <w:bookmarkStart w:id="3940" w:name="ref-4"/>
            <w:bookmarkEnd w:id="3940"/>
          </w:p>
        </w:tc>
        <w:tc>
          <w:tcPr>
            <w:tcW w:w="0" w:type="auto"/>
            <w:vAlign w:val="center"/>
            <w:hideMark/>
          </w:tcPr>
          <w:p w14:paraId="0615F654" w14:textId="77777777" w:rsidR="008D1567" w:rsidRPr="00DE1F40" w:rsidRDefault="00000000">
            <w:pPr>
              <w:pStyle w:val="citation"/>
              <w:rPr>
                <w:lang w:val="en-US"/>
                <w:rPrChange w:id="3941" w:author="Josep Pueyo" w:date="2023-09-15T10:35:00Z">
                  <w:rPr/>
                </w:rPrChange>
              </w:rPr>
            </w:pPr>
            <w:bookmarkStart w:id="3942" w:name="d14796e5385"/>
            <w:bookmarkEnd w:id="3942"/>
            <w:r w:rsidRPr="00DE1F40">
              <w:rPr>
                <w:lang w:val="en-US"/>
                <w:rPrChange w:id="3943" w:author="Josep Pueyo" w:date="2023-09-15T10:35:00Z">
                  <w:rPr/>
                </w:rPrChange>
              </w:rPr>
              <w:t xml:space="preserve">Caputo S, Rumble H, Schaefer M: "I like to get my hands stuck in the soil": A pilot study in the acceptance of soil-less methods of cultivation in community gardens. </w:t>
            </w:r>
            <w:r w:rsidRPr="00DE1F40">
              <w:rPr>
                <w:i/>
                <w:iCs/>
                <w:lang w:val="en-US"/>
                <w:rPrChange w:id="3944" w:author="Josep Pueyo" w:date="2023-09-15T10:35:00Z">
                  <w:rPr>
                    <w:i/>
                    <w:iCs/>
                  </w:rPr>
                </w:rPrChange>
              </w:rPr>
              <w:t>J Clean Prod.</w:t>
            </w:r>
            <w:r w:rsidRPr="00DE1F40">
              <w:rPr>
                <w:lang w:val="en-US"/>
                <w:rPrChange w:id="3945" w:author="Josep Pueyo" w:date="2023-09-15T10:35:00Z">
                  <w:rPr/>
                </w:rPrChange>
              </w:rPr>
              <w:t xml:space="preserve"> </w:t>
            </w:r>
            <w:proofErr w:type="gramStart"/>
            <w:r w:rsidRPr="00DE1F40">
              <w:rPr>
                <w:lang w:val="en-US"/>
                <w:rPrChange w:id="3946" w:author="Josep Pueyo" w:date="2023-09-15T10:35:00Z">
                  <w:rPr/>
                </w:rPrChange>
              </w:rPr>
              <w:t>2020;258:120585</w:t>
            </w:r>
            <w:proofErr w:type="gramEnd"/>
            <w:r w:rsidRPr="00DE1F40">
              <w:rPr>
                <w:lang w:val="en-US"/>
                <w:rPrChange w:id="3947" w:author="Josep Pueyo" w:date="2023-09-15T10:35:00Z">
                  <w:rPr/>
                </w:rPrChange>
              </w:rPr>
              <w:t>. 10.1016/j.jclepro.2020.120585</w:t>
            </w:r>
          </w:p>
        </w:tc>
      </w:tr>
      <w:tr w:rsidR="008D1567" w:rsidRPr="00DE1F40" w14:paraId="009E2AA5" w14:textId="77777777">
        <w:trPr>
          <w:divId w:val="2087261318"/>
          <w:tblCellSpacing w:w="15" w:type="dxa"/>
        </w:trPr>
        <w:tc>
          <w:tcPr>
            <w:tcW w:w="0" w:type="auto"/>
            <w:vAlign w:val="center"/>
            <w:hideMark/>
          </w:tcPr>
          <w:p w14:paraId="3B9612A3" w14:textId="77777777" w:rsidR="008D1567" w:rsidRPr="00DE1F40" w:rsidRDefault="00000000">
            <w:pPr>
              <w:pStyle w:val="ref-label"/>
              <w:rPr>
                <w:lang w:val="en-US"/>
                <w:rPrChange w:id="3948" w:author="Josep Pueyo" w:date="2023-09-15T10:35:00Z">
                  <w:rPr/>
                </w:rPrChange>
              </w:rPr>
            </w:pPr>
            <w:r w:rsidRPr="00DE1F40">
              <w:rPr>
                <w:rStyle w:val="generated"/>
                <w:lang w:val="en-US"/>
                <w:rPrChange w:id="3949" w:author="Josep Pueyo" w:date="2023-09-15T10:35:00Z">
                  <w:rPr>
                    <w:rStyle w:val="generated"/>
                  </w:rPr>
                </w:rPrChange>
              </w:rPr>
              <w:t>5</w:t>
            </w:r>
            <w:r w:rsidRPr="00DE1F40">
              <w:rPr>
                <w:lang w:val="en-US"/>
                <w:rPrChange w:id="3950" w:author="Josep Pueyo" w:date="2023-09-15T10:35:00Z">
                  <w:rPr/>
                </w:rPrChange>
              </w:rPr>
              <w:t> </w:t>
            </w:r>
            <w:bookmarkStart w:id="3951" w:name="ref-5"/>
            <w:bookmarkEnd w:id="3951"/>
          </w:p>
        </w:tc>
        <w:tc>
          <w:tcPr>
            <w:tcW w:w="0" w:type="auto"/>
            <w:vAlign w:val="center"/>
            <w:hideMark/>
          </w:tcPr>
          <w:p w14:paraId="0755C61E" w14:textId="77777777" w:rsidR="008D1567" w:rsidRPr="00DE1F40" w:rsidRDefault="00000000">
            <w:pPr>
              <w:pStyle w:val="citation"/>
              <w:rPr>
                <w:lang w:val="en-US"/>
                <w:rPrChange w:id="3952" w:author="Josep Pueyo" w:date="2023-09-15T10:35:00Z">
                  <w:rPr/>
                </w:rPrChange>
              </w:rPr>
            </w:pPr>
            <w:bookmarkStart w:id="3953" w:name="d14796e5394"/>
            <w:bookmarkEnd w:id="3953"/>
            <w:r w:rsidRPr="00DE1F40">
              <w:rPr>
                <w:lang w:val="en-US"/>
                <w:rPrChange w:id="3954" w:author="Josep Pueyo" w:date="2023-09-15T10:35:00Z">
                  <w:rPr/>
                </w:rPrChange>
              </w:rPr>
              <w:t xml:space="preserve">Clinton N, Stuhlmacher M, Miles A, et al.: A Global Geospatial Ecosystem Services Estimate of Urban Agriculture. </w:t>
            </w:r>
            <w:r w:rsidRPr="00DE1F40">
              <w:rPr>
                <w:i/>
                <w:iCs/>
                <w:lang w:val="en-US"/>
                <w:rPrChange w:id="3955" w:author="Josep Pueyo" w:date="2023-09-15T10:35:00Z">
                  <w:rPr>
                    <w:i/>
                    <w:iCs/>
                  </w:rPr>
                </w:rPrChange>
              </w:rPr>
              <w:t>Earths Future.</w:t>
            </w:r>
            <w:r w:rsidRPr="00DE1F40">
              <w:rPr>
                <w:lang w:val="en-US"/>
                <w:rPrChange w:id="3956" w:author="Josep Pueyo" w:date="2023-09-15T10:35:00Z">
                  <w:rPr/>
                </w:rPrChange>
              </w:rPr>
              <w:t xml:space="preserve"> 2018;6(1):40–60. 10.1002/2017EF000536</w:t>
            </w:r>
          </w:p>
        </w:tc>
      </w:tr>
      <w:tr w:rsidR="008D1567" w:rsidRPr="00DE1F40" w14:paraId="5585D4B8" w14:textId="77777777">
        <w:trPr>
          <w:divId w:val="2087261318"/>
          <w:tblCellSpacing w:w="15" w:type="dxa"/>
        </w:trPr>
        <w:tc>
          <w:tcPr>
            <w:tcW w:w="0" w:type="auto"/>
            <w:vAlign w:val="center"/>
            <w:hideMark/>
          </w:tcPr>
          <w:p w14:paraId="4ED6A2D4" w14:textId="77777777" w:rsidR="008D1567" w:rsidRPr="00DE1F40" w:rsidRDefault="00000000">
            <w:pPr>
              <w:pStyle w:val="ref-label"/>
              <w:rPr>
                <w:lang w:val="en-US"/>
                <w:rPrChange w:id="3957" w:author="Josep Pueyo" w:date="2023-09-15T10:35:00Z">
                  <w:rPr/>
                </w:rPrChange>
              </w:rPr>
            </w:pPr>
            <w:r w:rsidRPr="00DE1F40">
              <w:rPr>
                <w:rStyle w:val="generated"/>
                <w:lang w:val="en-US"/>
                <w:rPrChange w:id="3958" w:author="Josep Pueyo" w:date="2023-09-15T10:35:00Z">
                  <w:rPr>
                    <w:rStyle w:val="generated"/>
                  </w:rPr>
                </w:rPrChange>
              </w:rPr>
              <w:t>6</w:t>
            </w:r>
            <w:r w:rsidRPr="00DE1F40">
              <w:rPr>
                <w:lang w:val="en-US"/>
                <w:rPrChange w:id="3959" w:author="Josep Pueyo" w:date="2023-09-15T10:35:00Z">
                  <w:rPr/>
                </w:rPrChange>
              </w:rPr>
              <w:t> </w:t>
            </w:r>
            <w:bookmarkStart w:id="3960" w:name="ref-6"/>
            <w:bookmarkEnd w:id="3960"/>
          </w:p>
        </w:tc>
        <w:tc>
          <w:tcPr>
            <w:tcW w:w="0" w:type="auto"/>
            <w:vAlign w:val="center"/>
            <w:hideMark/>
          </w:tcPr>
          <w:p w14:paraId="1B318346" w14:textId="77777777" w:rsidR="008D1567" w:rsidRPr="00DE1F40" w:rsidRDefault="00000000">
            <w:pPr>
              <w:pStyle w:val="citation"/>
              <w:rPr>
                <w:lang w:val="en-US"/>
                <w:rPrChange w:id="3961" w:author="Josep Pueyo" w:date="2023-09-15T10:35:00Z">
                  <w:rPr/>
                </w:rPrChange>
              </w:rPr>
            </w:pPr>
            <w:bookmarkStart w:id="3962" w:name="d14796e5404"/>
            <w:bookmarkEnd w:id="3962"/>
            <w:proofErr w:type="spellStart"/>
            <w:r w:rsidRPr="00DE1F40">
              <w:rPr>
                <w:lang w:val="en-US"/>
                <w:rPrChange w:id="3963" w:author="Josep Pueyo" w:date="2023-09-15T10:35:00Z">
                  <w:rPr/>
                </w:rPrChange>
              </w:rPr>
              <w:t>CoDyre</w:t>
            </w:r>
            <w:proofErr w:type="spellEnd"/>
            <w:r w:rsidRPr="00DE1F40">
              <w:rPr>
                <w:lang w:val="en-US"/>
                <w:rPrChange w:id="3964" w:author="Josep Pueyo" w:date="2023-09-15T10:35:00Z">
                  <w:rPr/>
                </w:rPrChange>
              </w:rPr>
              <w:t xml:space="preserve"> M, Fraser EDG, Landman K: How does your garden grow? An empirical evaluation of the costs and potential of urban gardening. </w:t>
            </w:r>
            <w:r w:rsidRPr="00DE1F40">
              <w:rPr>
                <w:i/>
                <w:iCs/>
                <w:lang w:val="en-US"/>
                <w:rPrChange w:id="3965" w:author="Josep Pueyo" w:date="2023-09-15T10:35:00Z">
                  <w:rPr>
                    <w:i/>
                    <w:iCs/>
                  </w:rPr>
                </w:rPrChange>
              </w:rPr>
              <w:t>Urban For Urban Green.</w:t>
            </w:r>
            <w:r w:rsidRPr="00DE1F40">
              <w:rPr>
                <w:lang w:val="en-US"/>
                <w:rPrChange w:id="3966" w:author="Josep Pueyo" w:date="2023-09-15T10:35:00Z">
                  <w:rPr/>
                </w:rPrChange>
              </w:rPr>
              <w:t xml:space="preserve"> 2015;14(1):72–79. 10.1016/j.ufug.2014.11.001</w:t>
            </w:r>
          </w:p>
        </w:tc>
      </w:tr>
      <w:tr w:rsidR="008D1567" w:rsidRPr="00DE1F40" w14:paraId="5E28F5CE" w14:textId="77777777">
        <w:trPr>
          <w:divId w:val="2087261318"/>
          <w:tblCellSpacing w:w="15" w:type="dxa"/>
        </w:trPr>
        <w:tc>
          <w:tcPr>
            <w:tcW w:w="0" w:type="auto"/>
            <w:vAlign w:val="center"/>
            <w:hideMark/>
          </w:tcPr>
          <w:p w14:paraId="0A3E6AD8" w14:textId="77777777" w:rsidR="008D1567" w:rsidRPr="00DE1F40" w:rsidRDefault="00000000">
            <w:pPr>
              <w:pStyle w:val="ref-label"/>
              <w:rPr>
                <w:lang w:val="en-US"/>
                <w:rPrChange w:id="3967" w:author="Josep Pueyo" w:date="2023-09-15T10:35:00Z">
                  <w:rPr/>
                </w:rPrChange>
              </w:rPr>
            </w:pPr>
            <w:r w:rsidRPr="00DE1F40">
              <w:rPr>
                <w:rStyle w:val="generated"/>
                <w:lang w:val="en-US"/>
                <w:rPrChange w:id="3968" w:author="Josep Pueyo" w:date="2023-09-15T10:35:00Z">
                  <w:rPr>
                    <w:rStyle w:val="generated"/>
                  </w:rPr>
                </w:rPrChange>
              </w:rPr>
              <w:t>7</w:t>
            </w:r>
            <w:r w:rsidRPr="00DE1F40">
              <w:rPr>
                <w:lang w:val="en-US"/>
                <w:rPrChange w:id="3969" w:author="Josep Pueyo" w:date="2023-09-15T10:35:00Z">
                  <w:rPr/>
                </w:rPrChange>
              </w:rPr>
              <w:t> </w:t>
            </w:r>
            <w:bookmarkStart w:id="3970" w:name="ref-7"/>
            <w:bookmarkEnd w:id="3970"/>
          </w:p>
        </w:tc>
        <w:tc>
          <w:tcPr>
            <w:tcW w:w="0" w:type="auto"/>
            <w:vAlign w:val="center"/>
            <w:hideMark/>
          </w:tcPr>
          <w:p w14:paraId="17958556" w14:textId="77777777" w:rsidR="008D1567" w:rsidRPr="00DE1F40" w:rsidRDefault="00000000">
            <w:pPr>
              <w:pStyle w:val="citation"/>
              <w:rPr>
                <w:lang w:val="en-US"/>
                <w:rPrChange w:id="3971" w:author="Josep Pueyo" w:date="2023-09-15T10:35:00Z">
                  <w:rPr/>
                </w:rPrChange>
              </w:rPr>
            </w:pPr>
            <w:bookmarkStart w:id="3972" w:name="d14796e5413"/>
            <w:bookmarkEnd w:id="3972"/>
            <w:r w:rsidRPr="00DE1F40">
              <w:rPr>
                <w:lang w:val="en-US"/>
                <w:rPrChange w:id="3973" w:author="Josep Pueyo" w:date="2023-09-15T10:35:00Z">
                  <w:rPr/>
                </w:rPrChange>
              </w:rPr>
              <w:t xml:space="preserve">Conrad O: Module Sky View Factor. SAGA,2008. </w:t>
            </w:r>
            <w:r w:rsidRPr="00DE1F40">
              <w:rPr>
                <w:lang w:val="en-US"/>
                <w:rPrChange w:id="3974" w:author="Josep Pueyo" w:date="2023-09-15T10:35:00Z">
                  <w:rPr/>
                </w:rPrChange>
              </w:rPr>
              <w:fldChar w:fldCharType="begin"/>
            </w:r>
            <w:r w:rsidRPr="00DE1F40">
              <w:rPr>
                <w:lang w:val="en-US"/>
                <w:rPrChange w:id="3975" w:author="Josep Pueyo" w:date="2023-09-15T10:35:00Z">
                  <w:rPr/>
                </w:rPrChange>
              </w:rPr>
              <w:instrText>HYPERLINK "https://saga-gis.sourceforge.io/saga_tool_doc/2.1.3/ta_lighting_3.html" \t "xrefwindow"</w:instrText>
            </w:r>
            <w:r w:rsidRPr="00F46451">
              <w:rPr>
                <w:lang w:val="en-US"/>
              </w:rPr>
            </w:r>
            <w:r w:rsidRPr="00DE1F40">
              <w:rPr>
                <w:lang w:val="en-US"/>
                <w:rPrChange w:id="3976" w:author="Josep Pueyo" w:date="2023-09-15T10:35:00Z">
                  <w:rPr>
                    <w:rStyle w:val="Hyperlink"/>
                  </w:rPr>
                </w:rPrChange>
              </w:rPr>
              <w:fldChar w:fldCharType="separate"/>
            </w:r>
            <w:r w:rsidRPr="00DE1F40">
              <w:rPr>
                <w:rStyle w:val="Hyperlink"/>
                <w:lang w:val="en-US"/>
                <w:rPrChange w:id="3977" w:author="Josep Pueyo" w:date="2023-09-15T10:35:00Z">
                  <w:rPr>
                    <w:rStyle w:val="Hyperlink"/>
                  </w:rPr>
                </w:rPrChange>
              </w:rPr>
              <w:t>Reference Source</w:t>
            </w:r>
            <w:r w:rsidRPr="00DE1F40">
              <w:rPr>
                <w:rStyle w:val="Hyperlink"/>
                <w:lang w:val="en-US"/>
                <w:rPrChange w:id="3978" w:author="Josep Pueyo" w:date="2023-09-15T10:35:00Z">
                  <w:rPr>
                    <w:rStyle w:val="Hyperlink"/>
                  </w:rPr>
                </w:rPrChange>
              </w:rPr>
              <w:fldChar w:fldCharType="end"/>
            </w:r>
          </w:p>
        </w:tc>
      </w:tr>
      <w:tr w:rsidR="008D1567" w:rsidRPr="00DE1F40" w14:paraId="2AB46851" w14:textId="77777777">
        <w:trPr>
          <w:divId w:val="2087261318"/>
          <w:tblCellSpacing w:w="15" w:type="dxa"/>
        </w:trPr>
        <w:tc>
          <w:tcPr>
            <w:tcW w:w="0" w:type="auto"/>
            <w:vAlign w:val="center"/>
            <w:hideMark/>
          </w:tcPr>
          <w:p w14:paraId="646AB733" w14:textId="77777777" w:rsidR="008D1567" w:rsidRPr="00DE1F40" w:rsidRDefault="00000000">
            <w:pPr>
              <w:pStyle w:val="ref-label"/>
              <w:rPr>
                <w:lang w:val="en-US"/>
                <w:rPrChange w:id="3979" w:author="Josep Pueyo" w:date="2023-09-15T10:35:00Z">
                  <w:rPr/>
                </w:rPrChange>
              </w:rPr>
            </w:pPr>
            <w:r w:rsidRPr="00DE1F40">
              <w:rPr>
                <w:rStyle w:val="generated"/>
                <w:lang w:val="en-US"/>
                <w:rPrChange w:id="3980" w:author="Josep Pueyo" w:date="2023-09-15T10:35:00Z">
                  <w:rPr>
                    <w:rStyle w:val="generated"/>
                  </w:rPr>
                </w:rPrChange>
              </w:rPr>
              <w:t>8</w:t>
            </w:r>
            <w:r w:rsidRPr="00DE1F40">
              <w:rPr>
                <w:lang w:val="en-US"/>
                <w:rPrChange w:id="3981" w:author="Josep Pueyo" w:date="2023-09-15T10:35:00Z">
                  <w:rPr/>
                </w:rPrChange>
              </w:rPr>
              <w:t> </w:t>
            </w:r>
            <w:bookmarkStart w:id="3982" w:name="ref-8"/>
            <w:bookmarkEnd w:id="3982"/>
          </w:p>
        </w:tc>
        <w:tc>
          <w:tcPr>
            <w:tcW w:w="0" w:type="auto"/>
            <w:vAlign w:val="center"/>
            <w:hideMark/>
          </w:tcPr>
          <w:p w14:paraId="6D0317C9" w14:textId="77777777" w:rsidR="008D1567" w:rsidRPr="00DE1F40" w:rsidRDefault="00000000">
            <w:pPr>
              <w:pStyle w:val="citation"/>
              <w:rPr>
                <w:lang w:val="en-US"/>
                <w:rPrChange w:id="3983" w:author="Josep Pueyo" w:date="2023-09-15T10:35:00Z">
                  <w:rPr/>
                </w:rPrChange>
              </w:rPr>
            </w:pPr>
            <w:bookmarkStart w:id="3984" w:name="d14796e5421"/>
            <w:bookmarkEnd w:id="3984"/>
            <w:proofErr w:type="spellStart"/>
            <w:r w:rsidRPr="00DE1F40">
              <w:rPr>
                <w:lang w:val="en-US"/>
                <w:rPrChange w:id="3985" w:author="Josep Pueyo" w:date="2023-09-15T10:35:00Z">
                  <w:rPr/>
                </w:rPrChange>
              </w:rPr>
              <w:t>Cronshey</w:t>
            </w:r>
            <w:proofErr w:type="spellEnd"/>
            <w:r w:rsidRPr="00DE1F40">
              <w:rPr>
                <w:lang w:val="en-US"/>
                <w:rPrChange w:id="3986" w:author="Josep Pueyo" w:date="2023-09-15T10:35:00Z">
                  <w:rPr/>
                </w:rPrChange>
              </w:rPr>
              <w:t xml:space="preserve"> RG, Roberts RT, Miller N: Urban Hydrology for Small Watersheds (Tr-55 Rev). Edited by USDA Natural Resources Conservation Services,1985. </w:t>
            </w:r>
            <w:r w:rsidRPr="00DE1F40">
              <w:rPr>
                <w:lang w:val="en-US"/>
                <w:rPrChange w:id="3987" w:author="Josep Pueyo" w:date="2023-09-15T10:35:00Z">
                  <w:rPr/>
                </w:rPrChange>
              </w:rPr>
              <w:fldChar w:fldCharType="begin"/>
            </w:r>
            <w:r w:rsidRPr="00DE1F40">
              <w:rPr>
                <w:lang w:val="en-US"/>
                <w:rPrChange w:id="3988" w:author="Josep Pueyo" w:date="2023-09-15T10:35:00Z">
                  <w:rPr/>
                </w:rPrChange>
              </w:rPr>
              <w:instrText>HYPERLINK "https://www.nrcs.usda.gov/Intern%20et/FSE%7B/_%7DDOCUMENTS/stelprdb1044171.pdf" \t "xrefwindow"</w:instrText>
            </w:r>
            <w:r w:rsidRPr="00F46451">
              <w:rPr>
                <w:lang w:val="en-US"/>
              </w:rPr>
            </w:r>
            <w:r w:rsidRPr="00DE1F40">
              <w:rPr>
                <w:lang w:val="en-US"/>
                <w:rPrChange w:id="3989" w:author="Josep Pueyo" w:date="2023-09-15T10:35:00Z">
                  <w:rPr>
                    <w:rStyle w:val="Hyperlink"/>
                  </w:rPr>
                </w:rPrChange>
              </w:rPr>
              <w:fldChar w:fldCharType="separate"/>
            </w:r>
            <w:r w:rsidRPr="00DE1F40">
              <w:rPr>
                <w:rStyle w:val="Hyperlink"/>
                <w:lang w:val="en-US"/>
                <w:rPrChange w:id="3990" w:author="Josep Pueyo" w:date="2023-09-15T10:35:00Z">
                  <w:rPr>
                    <w:rStyle w:val="Hyperlink"/>
                  </w:rPr>
                </w:rPrChange>
              </w:rPr>
              <w:t>Reference Source</w:t>
            </w:r>
            <w:r w:rsidRPr="00DE1F40">
              <w:rPr>
                <w:rStyle w:val="Hyperlink"/>
                <w:lang w:val="en-US"/>
                <w:rPrChange w:id="3991" w:author="Josep Pueyo" w:date="2023-09-15T10:35:00Z">
                  <w:rPr>
                    <w:rStyle w:val="Hyperlink"/>
                  </w:rPr>
                </w:rPrChange>
              </w:rPr>
              <w:fldChar w:fldCharType="end"/>
            </w:r>
          </w:p>
        </w:tc>
      </w:tr>
      <w:tr w:rsidR="008D1567" w:rsidRPr="00DE1F40" w14:paraId="7FEC4640" w14:textId="77777777">
        <w:trPr>
          <w:divId w:val="2087261318"/>
          <w:tblCellSpacing w:w="15" w:type="dxa"/>
        </w:trPr>
        <w:tc>
          <w:tcPr>
            <w:tcW w:w="0" w:type="auto"/>
            <w:vAlign w:val="center"/>
            <w:hideMark/>
          </w:tcPr>
          <w:p w14:paraId="6612AD49" w14:textId="77777777" w:rsidR="008D1567" w:rsidRPr="00DE1F40" w:rsidRDefault="00000000">
            <w:pPr>
              <w:pStyle w:val="ref-label"/>
              <w:rPr>
                <w:lang w:val="en-US"/>
                <w:rPrChange w:id="3992" w:author="Josep Pueyo" w:date="2023-09-15T10:35:00Z">
                  <w:rPr/>
                </w:rPrChange>
              </w:rPr>
            </w:pPr>
            <w:r w:rsidRPr="00DE1F40">
              <w:rPr>
                <w:rStyle w:val="generated"/>
                <w:lang w:val="en-US"/>
                <w:rPrChange w:id="3993" w:author="Josep Pueyo" w:date="2023-09-15T10:35:00Z">
                  <w:rPr>
                    <w:rStyle w:val="generated"/>
                  </w:rPr>
                </w:rPrChange>
              </w:rPr>
              <w:t>9</w:t>
            </w:r>
            <w:r w:rsidRPr="00DE1F40">
              <w:rPr>
                <w:lang w:val="en-US"/>
                <w:rPrChange w:id="3994" w:author="Josep Pueyo" w:date="2023-09-15T10:35:00Z">
                  <w:rPr/>
                </w:rPrChange>
              </w:rPr>
              <w:t> </w:t>
            </w:r>
            <w:bookmarkStart w:id="3995" w:name="ref-9"/>
            <w:bookmarkEnd w:id="3995"/>
          </w:p>
        </w:tc>
        <w:tc>
          <w:tcPr>
            <w:tcW w:w="0" w:type="auto"/>
            <w:vAlign w:val="center"/>
            <w:hideMark/>
          </w:tcPr>
          <w:p w14:paraId="758EBCC2" w14:textId="77777777" w:rsidR="008D1567" w:rsidRPr="00DE1F40" w:rsidRDefault="00000000">
            <w:pPr>
              <w:pStyle w:val="citation"/>
              <w:rPr>
                <w:lang w:val="en-US"/>
                <w:rPrChange w:id="3996" w:author="Josep Pueyo" w:date="2023-09-15T10:35:00Z">
                  <w:rPr/>
                </w:rPrChange>
              </w:rPr>
            </w:pPr>
            <w:bookmarkStart w:id="3997" w:name="d14796e5429"/>
            <w:bookmarkEnd w:id="3997"/>
            <w:r w:rsidRPr="00DE1F40">
              <w:rPr>
                <w:lang w:val="en-US"/>
                <w:rPrChange w:id="3998" w:author="Josep Pueyo" w:date="2023-09-15T10:35:00Z">
                  <w:rPr/>
                </w:rPrChange>
              </w:rPr>
              <w:t xml:space="preserve">FAO and WHO: Fruit and Vegetables for Health Fruit and Vegetables. Kobe,2004. </w:t>
            </w:r>
            <w:r w:rsidRPr="00DE1F40">
              <w:rPr>
                <w:lang w:val="en-US"/>
                <w:rPrChange w:id="3999" w:author="Josep Pueyo" w:date="2023-09-15T10:35:00Z">
                  <w:rPr/>
                </w:rPrChange>
              </w:rPr>
              <w:fldChar w:fldCharType="begin"/>
            </w:r>
            <w:r w:rsidRPr="00DE1F40">
              <w:rPr>
                <w:lang w:val="en-US"/>
                <w:rPrChange w:id="4000" w:author="Josep Pueyo" w:date="2023-09-15T10:35:00Z">
                  <w:rPr/>
                </w:rPrChange>
              </w:rPr>
              <w:instrText>HYPERLINK "https://apps.who.int/iris/handle/10665/43143" \t "xrefwindow"</w:instrText>
            </w:r>
            <w:r w:rsidRPr="00F46451">
              <w:rPr>
                <w:lang w:val="en-US"/>
              </w:rPr>
            </w:r>
            <w:r w:rsidRPr="00DE1F40">
              <w:rPr>
                <w:lang w:val="en-US"/>
                <w:rPrChange w:id="4001" w:author="Josep Pueyo" w:date="2023-09-15T10:35:00Z">
                  <w:rPr>
                    <w:rStyle w:val="Hyperlink"/>
                  </w:rPr>
                </w:rPrChange>
              </w:rPr>
              <w:fldChar w:fldCharType="separate"/>
            </w:r>
            <w:r w:rsidRPr="00DE1F40">
              <w:rPr>
                <w:rStyle w:val="Hyperlink"/>
                <w:lang w:val="en-US"/>
                <w:rPrChange w:id="4002" w:author="Josep Pueyo" w:date="2023-09-15T10:35:00Z">
                  <w:rPr>
                    <w:rStyle w:val="Hyperlink"/>
                  </w:rPr>
                </w:rPrChange>
              </w:rPr>
              <w:t>Reference Source</w:t>
            </w:r>
            <w:r w:rsidRPr="00DE1F40">
              <w:rPr>
                <w:rStyle w:val="Hyperlink"/>
                <w:lang w:val="en-US"/>
                <w:rPrChange w:id="4003" w:author="Josep Pueyo" w:date="2023-09-15T10:35:00Z">
                  <w:rPr>
                    <w:rStyle w:val="Hyperlink"/>
                  </w:rPr>
                </w:rPrChange>
              </w:rPr>
              <w:fldChar w:fldCharType="end"/>
            </w:r>
          </w:p>
        </w:tc>
      </w:tr>
      <w:tr w:rsidR="008D1567" w:rsidRPr="00DE1F40" w14:paraId="6C482CA8" w14:textId="77777777">
        <w:trPr>
          <w:divId w:val="2087261318"/>
          <w:tblCellSpacing w:w="15" w:type="dxa"/>
        </w:trPr>
        <w:tc>
          <w:tcPr>
            <w:tcW w:w="0" w:type="auto"/>
            <w:vAlign w:val="center"/>
            <w:hideMark/>
          </w:tcPr>
          <w:p w14:paraId="264FF51F" w14:textId="77777777" w:rsidR="008D1567" w:rsidRPr="00DE1F40" w:rsidRDefault="00000000">
            <w:pPr>
              <w:pStyle w:val="ref-label"/>
              <w:rPr>
                <w:lang w:val="en-US"/>
                <w:rPrChange w:id="4004" w:author="Josep Pueyo" w:date="2023-09-15T10:35:00Z">
                  <w:rPr/>
                </w:rPrChange>
              </w:rPr>
            </w:pPr>
            <w:r w:rsidRPr="00DE1F40">
              <w:rPr>
                <w:rStyle w:val="generated"/>
                <w:lang w:val="en-US"/>
                <w:rPrChange w:id="4005" w:author="Josep Pueyo" w:date="2023-09-15T10:35:00Z">
                  <w:rPr>
                    <w:rStyle w:val="generated"/>
                  </w:rPr>
                </w:rPrChange>
              </w:rPr>
              <w:lastRenderedPageBreak/>
              <w:t>10</w:t>
            </w:r>
            <w:r w:rsidRPr="00DE1F40">
              <w:rPr>
                <w:lang w:val="en-US"/>
                <w:rPrChange w:id="4006" w:author="Josep Pueyo" w:date="2023-09-15T10:35:00Z">
                  <w:rPr/>
                </w:rPrChange>
              </w:rPr>
              <w:t> </w:t>
            </w:r>
            <w:bookmarkStart w:id="4007" w:name="ref-10"/>
            <w:bookmarkEnd w:id="4007"/>
          </w:p>
        </w:tc>
        <w:tc>
          <w:tcPr>
            <w:tcW w:w="0" w:type="auto"/>
            <w:vAlign w:val="center"/>
            <w:hideMark/>
          </w:tcPr>
          <w:p w14:paraId="647B6114" w14:textId="77777777" w:rsidR="008D1567" w:rsidRPr="00DE1F40" w:rsidRDefault="00000000">
            <w:pPr>
              <w:pStyle w:val="citation"/>
              <w:rPr>
                <w:lang w:val="en-US"/>
                <w:rPrChange w:id="4008" w:author="Josep Pueyo" w:date="2023-09-15T10:35:00Z">
                  <w:rPr/>
                </w:rPrChange>
              </w:rPr>
            </w:pPr>
            <w:bookmarkStart w:id="4009" w:name="d14796e5437"/>
            <w:bookmarkEnd w:id="4009"/>
            <w:r w:rsidRPr="00DE1F40">
              <w:rPr>
                <w:lang w:val="en-US"/>
                <w:rPrChange w:id="4010" w:author="Josep Pueyo" w:date="2023-09-15T10:35:00Z">
                  <w:rPr/>
                </w:rPrChange>
              </w:rPr>
              <w:t xml:space="preserve">Farahani LM, Maller C, Phelan K: Private Gardens as Urban Greenspaces: Can they compensate for Poor Greenspace Access in lower socioeconomic </w:t>
            </w:r>
            <w:proofErr w:type="spellStart"/>
            <w:r w:rsidRPr="00DE1F40">
              <w:rPr>
                <w:lang w:val="en-US"/>
                <w:rPrChange w:id="4011" w:author="Josep Pueyo" w:date="2023-09-15T10:35:00Z">
                  <w:rPr/>
                </w:rPrChange>
              </w:rPr>
              <w:t>neighbourhoods</w:t>
            </w:r>
            <w:proofErr w:type="spellEnd"/>
            <w:r w:rsidRPr="00DE1F40">
              <w:rPr>
                <w:lang w:val="en-US"/>
                <w:rPrChange w:id="4012" w:author="Josep Pueyo" w:date="2023-09-15T10:35:00Z">
                  <w:rPr/>
                </w:rPrChange>
              </w:rPr>
              <w:t xml:space="preserve">? </w:t>
            </w:r>
            <w:proofErr w:type="spellStart"/>
            <w:r w:rsidRPr="00DE1F40">
              <w:rPr>
                <w:i/>
                <w:iCs/>
                <w:lang w:val="en-US"/>
                <w:rPrChange w:id="4013" w:author="Josep Pueyo" w:date="2023-09-15T10:35:00Z">
                  <w:rPr>
                    <w:i/>
                    <w:iCs/>
                  </w:rPr>
                </w:rPrChange>
              </w:rPr>
              <w:t>Landsc</w:t>
            </w:r>
            <w:proofErr w:type="spellEnd"/>
            <w:r w:rsidRPr="00DE1F40">
              <w:rPr>
                <w:i/>
                <w:iCs/>
                <w:lang w:val="en-US"/>
                <w:rPrChange w:id="4014" w:author="Josep Pueyo" w:date="2023-09-15T10:35:00Z">
                  <w:rPr>
                    <w:i/>
                    <w:iCs/>
                  </w:rPr>
                </w:rPrChange>
              </w:rPr>
              <w:t xml:space="preserve"> Online.</w:t>
            </w:r>
            <w:r w:rsidRPr="00DE1F40">
              <w:rPr>
                <w:lang w:val="en-US"/>
                <w:rPrChange w:id="4015" w:author="Josep Pueyo" w:date="2023-09-15T10:35:00Z">
                  <w:rPr/>
                </w:rPrChange>
              </w:rPr>
              <w:t xml:space="preserve"> </w:t>
            </w:r>
            <w:proofErr w:type="gramStart"/>
            <w:r w:rsidRPr="00DE1F40">
              <w:rPr>
                <w:lang w:val="en-US"/>
                <w:rPrChange w:id="4016" w:author="Josep Pueyo" w:date="2023-09-15T10:35:00Z">
                  <w:rPr/>
                </w:rPrChange>
              </w:rPr>
              <w:t>2018;59:1</w:t>
            </w:r>
            <w:proofErr w:type="gramEnd"/>
            <w:r w:rsidRPr="00DE1F40">
              <w:rPr>
                <w:lang w:val="en-US"/>
                <w:rPrChange w:id="4017" w:author="Josep Pueyo" w:date="2023-09-15T10:35:00Z">
                  <w:rPr/>
                </w:rPrChange>
              </w:rPr>
              <w:t>–18. 10.3097/LO.201859</w:t>
            </w:r>
          </w:p>
        </w:tc>
      </w:tr>
      <w:tr w:rsidR="008D1567" w:rsidRPr="00DE1F40" w14:paraId="21D8EF08" w14:textId="77777777">
        <w:trPr>
          <w:divId w:val="2087261318"/>
          <w:tblCellSpacing w:w="15" w:type="dxa"/>
        </w:trPr>
        <w:tc>
          <w:tcPr>
            <w:tcW w:w="0" w:type="auto"/>
            <w:vAlign w:val="center"/>
            <w:hideMark/>
          </w:tcPr>
          <w:p w14:paraId="27E6148E" w14:textId="77777777" w:rsidR="008D1567" w:rsidRPr="00DE1F40" w:rsidRDefault="00000000">
            <w:pPr>
              <w:pStyle w:val="ref-label"/>
              <w:rPr>
                <w:lang w:val="en-US"/>
                <w:rPrChange w:id="4018" w:author="Josep Pueyo" w:date="2023-09-15T10:35:00Z">
                  <w:rPr/>
                </w:rPrChange>
              </w:rPr>
            </w:pPr>
            <w:r w:rsidRPr="00DE1F40">
              <w:rPr>
                <w:rStyle w:val="generated"/>
                <w:lang w:val="en-US"/>
                <w:rPrChange w:id="4019" w:author="Josep Pueyo" w:date="2023-09-15T10:35:00Z">
                  <w:rPr>
                    <w:rStyle w:val="generated"/>
                  </w:rPr>
                </w:rPrChange>
              </w:rPr>
              <w:t>11</w:t>
            </w:r>
            <w:r w:rsidRPr="00DE1F40">
              <w:rPr>
                <w:lang w:val="en-US"/>
                <w:rPrChange w:id="4020" w:author="Josep Pueyo" w:date="2023-09-15T10:35:00Z">
                  <w:rPr/>
                </w:rPrChange>
              </w:rPr>
              <w:t> </w:t>
            </w:r>
            <w:bookmarkStart w:id="4021" w:name="ref-11"/>
            <w:bookmarkEnd w:id="4021"/>
          </w:p>
        </w:tc>
        <w:tc>
          <w:tcPr>
            <w:tcW w:w="0" w:type="auto"/>
            <w:vAlign w:val="center"/>
            <w:hideMark/>
          </w:tcPr>
          <w:p w14:paraId="40AF583D" w14:textId="77777777" w:rsidR="008D1567" w:rsidRPr="00DE1F40" w:rsidRDefault="00000000">
            <w:pPr>
              <w:pStyle w:val="citation"/>
              <w:rPr>
                <w:lang w:val="en-US"/>
                <w:rPrChange w:id="4022" w:author="Josep Pueyo" w:date="2023-09-15T10:35:00Z">
                  <w:rPr/>
                </w:rPrChange>
              </w:rPr>
            </w:pPr>
            <w:bookmarkStart w:id="4023" w:name="d14796e5446"/>
            <w:bookmarkEnd w:id="4023"/>
            <w:r w:rsidRPr="00DE1F40">
              <w:rPr>
                <w:lang w:val="en-US"/>
                <w:rPrChange w:id="4024" w:author="Josep Pueyo" w:date="2023-09-15T10:35:00Z">
                  <w:rPr/>
                </w:rPrChange>
              </w:rPr>
              <w:t xml:space="preserve">Furness WW, Gallaher CM: Food access, food security and community gardens in Rockford, IL. </w:t>
            </w:r>
            <w:r w:rsidRPr="00DE1F40">
              <w:rPr>
                <w:i/>
                <w:iCs/>
                <w:lang w:val="en-US"/>
                <w:rPrChange w:id="4025" w:author="Josep Pueyo" w:date="2023-09-15T10:35:00Z">
                  <w:rPr>
                    <w:i/>
                    <w:iCs/>
                  </w:rPr>
                </w:rPrChange>
              </w:rPr>
              <w:t>Local Environment.</w:t>
            </w:r>
            <w:r w:rsidRPr="00DE1F40">
              <w:rPr>
                <w:lang w:val="en-US"/>
                <w:rPrChange w:id="4026" w:author="Josep Pueyo" w:date="2023-09-15T10:35:00Z">
                  <w:rPr/>
                </w:rPrChange>
              </w:rPr>
              <w:t xml:space="preserve"> 2018;23(4):414–30. 10.1080/13549839.2018.1426561</w:t>
            </w:r>
          </w:p>
        </w:tc>
      </w:tr>
      <w:tr w:rsidR="008D1567" w:rsidRPr="00DE1F40" w14:paraId="0EE0E6BF" w14:textId="77777777">
        <w:trPr>
          <w:divId w:val="2087261318"/>
          <w:tblCellSpacing w:w="15" w:type="dxa"/>
        </w:trPr>
        <w:tc>
          <w:tcPr>
            <w:tcW w:w="0" w:type="auto"/>
            <w:vAlign w:val="center"/>
            <w:hideMark/>
          </w:tcPr>
          <w:p w14:paraId="1A56DBB4" w14:textId="77777777" w:rsidR="008D1567" w:rsidRPr="00DE1F40" w:rsidRDefault="00000000">
            <w:pPr>
              <w:pStyle w:val="ref-label"/>
              <w:rPr>
                <w:lang w:val="en-US"/>
                <w:rPrChange w:id="4027" w:author="Josep Pueyo" w:date="2023-09-15T10:35:00Z">
                  <w:rPr/>
                </w:rPrChange>
              </w:rPr>
            </w:pPr>
            <w:r w:rsidRPr="00DE1F40">
              <w:rPr>
                <w:rStyle w:val="generated"/>
                <w:lang w:val="en-US"/>
                <w:rPrChange w:id="4028" w:author="Josep Pueyo" w:date="2023-09-15T10:35:00Z">
                  <w:rPr>
                    <w:rStyle w:val="generated"/>
                  </w:rPr>
                </w:rPrChange>
              </w:rPr>
              <w:t>12</w:t>
            </w:r>
            <w:r w:rsidRPr="00DE1F40">
              <w:rPr>
                <w:lang w:val="en-US"/>
                <w:rPrChange w:id="4029" w:author="Josep Pueyo" w:date="2023-09-15T10:35:00Z">
                  <w:rPr/>
                </w:rPrChange>
              </w:rPr>
              <w:t> </w:t>
            </w:r>
            <w:bookmarkStart w:id="4030" w:name="ref-12"/>
            <w:bookmarkEnd w:id="4030"/>
          </w:p>
        </w:tc>
        <w:tc>
          <w:tcPr>
            <w:tcW w:w="0" w:type="auto"/>
            <w:vAlign w:val="center"/>
            <w:hideMark/>
          </w:tcPr>
          <w:p w14:paraId="11373B0C" w14:textId="77777777" w:rsidR="008D1567" w:rsidRPr="00DE1F40" w:rsidRDefault="00000000">
            <w:pPr>
              <w:pStyle w:val="citation"/>
              <w:rPr>
                <w:lang w:val="en-US"/>
                <w:rPrChange w:id="4031" w:author="Josep Pueyo" w:date="2023-09-15T10:35:00Z">
                  <w:rPr/>
                </w:rPrChange>
              </w:rPr>
            </w:pPr>
            <w:bookmarkStart w:id="4032" w:name="d14796e5456"/>
            <w:bookmarkEnd w:id="4032"/>
            <w:r w:rsidRPr="00DE1F40">
              <w:rPr>
                <w:lang w:val="en-US"/>
                <w:rPrChange w:id="4033" w:author="Josep Pueyo" w:date="2023-09-15T10:35:00Z">
                  <w:rPr/>
                </w:rPrChange>
              </w:rPr>
              <w:t xml:space="preserve">Gómez-Villarino MT, Ruiz-Garcia L: Adaptive design model for the integration of urban agriculture in the sustainable development of cities. A case study in northern Spain. </w:t>
            </w:r>
            <w:r w:rsidRPr="00DE1F40">
              <w:rPr>
                <w:i/>
                <w:iCs/>
                <w:lang w:val="en-US"/>
                <w:rPrChange w:id="4034" w:author="Josep Pueyo" w:date="2023-09-15T10:35:00Z">
                  <w:rPr>
                    <w:i/>
                    <w:iCs/>
                  </w:rPr>
                </w:rPrChange>
              </w:rPr>
              <w:t>Sustain Cities Soc.</w:t>
            </w:r>
            <w:r w:rsidRPr="00DE1F40">
              <w:rPr>
                <w:lang w:val="en-US"/>
                <w:rPrChange w:id="4035" w:author="Josep Pueyo" w:date="2023-09-15T10:35:00Z">
                  <w:rPr/>
                </w:rPrChange>
              </w:rPr>
              <w:t xml:space="preserve"> </w:t>
            </w:r>
            <w:proofErr w:type="gramStart"/>
            <w:r w:rsidRPr="00DE1F40">
              <w:rPr>
                <w:lang w:val="en-US"/>
                <w:rPrChange w:id="4036" w:author="Josep Pueyo" w:date="2023-09-15T10:35:00Z">
                  <w:rPr/>
                </w:rPrChange>
              </w:rPr>
              <w:t>2021;65:102595</w:t>
            </w:r>
            <w:proofErr w:type="gramEnd"/>
            <w:r w:rsidRPr="00DE1F40">
              <w:rPr>
                <w:lang w:val="en-US"/>
                <w:rPrChange w:id="4037" w:author="Josep Pueyo" w:date="2023-09-15T10:35:00Z">
                  <w:rPr/>
                </w:rPrChange>
              </w:rPr>
              <w:t>. 10.1016/j.scs.2020.102595</w:t>
            </w:r>
          </w:p>
        </w:tc>
      </w:tr>
      <w:tr w:rsidR="008D1567" w:rsidRPr="00DE1F40" w14:paraId="59593FE1" w14:textId="77777777">
        <w:trPr>
          <w:divId w:val="2087261318"/>
          <w:tblCellSpacing w:w="15" w:type="dxa"/>
        </w:trPr>
        <w:tc>
          <w:tcPr>
            <w:tcW w:w="0" w:type="auto"/>
            <w:vAlign w:val="center"/>
            <w:hideMark/>
          </w:tcPr>
          <w:p w14:paraId="6500E761" w14:textId="77777777" w:rsidR="008D1567" w:rsidRPr="00DE1F40" w:rsidRDefault="00000000">
            <w:pPr>
              <w:pStyle w:val="ref-label"/>
              <w:rPr>
                <w:lang w:val="en-US"/>
                <w:rPrChange w:id="4038" w:author="Josep Pueyo" w:date="2023-09-15T10:35:00Z">
                  <w:rPr/>
                </w:rPrChange>
              </w:rPr>
            </w:pPr>
            <w:r w:rsidRPr="00DE1F40">
              <w:rPr>
                <w:rStyle w:val="generated"/>
                <w:lang w:val="en-US"/>
                <w:rPrChange w:id="4039" w:author="Josep Pueyo" w:date="2023-09-15T10:35:00Z">
                  <w:rPr>
                    <w:rStyle w:val="generated"/>
                  </w:rPr>
                </w:rPrChange>
              </w:rPr>
              <w:t>13</w:t>
            </w:r>
            <w:r w:rsidRPr="00DE1F40">
              <w:rPr>
                <w:lang w:val="en-US"/>
                <w:rPrChange w:id="4040" w:author="Josep Pueyo" w:date="2023-09-15T10:35:00Z">
                  <w:rPr/>
                </w:rPrChange>
              </w:rPr>
              <w:t> </w:t>
            </w:r>
            <w:bookmarkStart w:id="4041" w:name="ref-13"/>
            <w:bookmarkEnd w:id="4041"/>
          </w:p>
        </w:tc>
        <w:tc>
          <w:tcPr>
            <w:tcW w:w="0" w:type="auto"/>
            <w:vAlign w:val="center"/>
            <w:hideMark/>
          </w:tcPr>
          <w:p w14:paraId="6EB964B4" w14:textId="77777777" w:rsidR="008D1567" w:rsidRPr="00DE1F40" w:rsidRDefault="00000000">
            <w:pPr>
              <w:pStyle w:val="citation"/>
              <w:rPr>
                <w:lang w:val="en-US"/>
                <w:rPrChange w:id="4042" w:author="Josep Pueyo" w:date="2023-09-15T10:35:00Z">
                  <w:rPr/>
                </w:rPrChange>
              </w:rPr>
            </w:pPr>
            <w:bookmarkStart w:id="4043" w:name="d14796e5465"/>
            <w:bookmarkEnd w:id="4043"/>
            <w:r w:rsidRPr="00DE1F40">
              <w:rPr>
                <w:lang w:val="en-US"/>
                <w:rPrChange w:id="4044" w:author="Josep Pueyo" w:date="2023-09-15T10:35:00Z">
                  <w:rPr/>
                </w:rPrChange>
              </w:rPr>
              <w:t xml:space="preserve">Gittleman M, Farmer CJQ, Kremer P, et al.: Estimating stormwater runoff for community gardens in New York City. </w:t>
            </w:r>
            <w:r w:rsidRPr="00DE1F40">
              <w:rPr>
                <w:i/>
                <w:iCs/>
                <w:lang w:val="en-US"/>
                <w:rPrChange w:id="4045" w:author="Josep Pueyo" w:date="2023-09-15T10:35:00Z">
                  <w:rPr>
                    <w:i/>
                    <w:iCs/>
                  </w:rPr>
                </w:rPrChange>
              </w:rPr>
              <w:t xml:space="preserve">Urban </w:t>
            </w:r>
            <w:proofErr w:type="spellStart"/>
            <w:r w:rsidRPr="00DE1F40">
              <w:rPr>
                <w:i/>
                <w:iCs/>
                <w:lang w:val="en-US"/>
                <w:rPrChange w:id="4046" w:author="Josep Pueyo" w:date="2023-09-15T10:35:00Z">
                  <w:rPr>
                    <w:i/>
                    <w:iCs/>
                  </w:rPr>
                </w:rPrChange>
              </w:rPr>
              <w:t>Ecosyst</w:t>
            </w:r>
            <w:proofErr w:type="spellEnd"/>
            <w:r w:rsidRPr="00DE1F40">
              <w:rPr>
                <w:i/>
                <w:iCs/>
                <w:lang w:val="en-US"/>
                <w:rPrChange w:id="4047" w:author="Josep Pueyo" w:date="2023-09-15T10:35:00Z">
                  <w:rPr>
                    <w:i/>
                    <w:iCs/>
                  </w:rPr>
                </w:rPrChange>
              </w:rPr>
              <w:t>.</w:t>
            </w:r>
            <w:r w:rsidRPr="00DE1F40">
              <w:rPr>
                <w:lang w:val="en-US"/>
                <w:rPrChange w:id="4048" w:author="Josep Pueyo" w:date="2023-09-15T10:35:00Z">
                  <w:rPr/>
                </w:rPrChange>
              </w:rPr>
              <w:t xml:space="preserve"> 2017;20(1):129–39. 10.1007/s11252-016-0575-8</w:t>
            </w:r>
          </w:p>
        </w:tc>
      </w:tr>
      <w:tr w:rsidR="008D1567" w:rsidRPr="00DE1F40" w14:paraId="12452A77" w14:textId="77777777">
        <w:trPr>
          <w:divId w:val="2087261318"/>
          <w:tblCellSpacing w:w="15" w:type="dxa"/>
        </w:trPr>
        <w:tc>
          <w:tcPr>
            <w:tcW w:w="0" w:type="auto"/>
            <w:vAlign w:val="center"/>
            <w:hideMark/>
          </w:tcPr>
          <w:p w14:paraId="4FF4898E" w14:textId="77777777" w:rsidR="008D1567" w:rsidRPr="00DE1F40" w:rsidRDefault="00000000">
            <w:pPr>
              <w:pStyle w:val="ref-label"/>
              <w:rPr>
                <w:lang w:val="en-US"/>
                <w:rPrChange w:id="4049" w:author="Josep Pueyo" w:date="2023-09-15T10:35:00Z">
                  <w:rPr/>
                </w:rPrChange>
              </w:rPr>
            </w:pPr>
            <w:r w:rsidRPr="00DE1F40">
              <w:rPr>
                <w:rStyle w:val="generated"/>
                <w:lang w:val="en-US"/>
                <w:rPrChange w:id="4050" w:author="Josep Pueyo" w:date="2023-09-15T10:35:00Z">
                  <w:rPr>
                    <w:rStyle w:val="generated"/>
                  </w:rPr>
                </w:rPrChange>
              </w:rPr>
              <w:t>14</w:t>
            </w:r>
            <w:r w:rsidRPr="00DE1F40">
              <w:rPr>
                <w:lang w:val="en-US"/>
                <w:rPrChange w:id="4051" w:author="Josep Pueyo" w:date="2023-09-15T10:35:00Z">
                  <w:rPr/>
                </w:rPrChange>
              </w:rPr>
              <w:t> </w:t>
            </w:r>
            <w:bookmarkStart w:id="4052" w:name="ref-14"/>
            <w:bookmarkEnd w:id="4052"/>
          </w:p>
        </w:tc>
        <w:tc>
          <w:tcPr>
            <w:tcW w:w="0" w:type="auto"/>
            <w:vAlign w:val="center"/>
            <w:hideMark/>
          </w:tcPr>
          <w:p w14:paraId="734DFF39" w14:textId="77777777" w:rsidR="008D1567" w:rsidRPr="00DE1F40" w:rsidRDefault="00000000">
            <w:pPr>
              <w:pStyle w:val="citation"/>
              <w:rPr>
                <w:lang w:val="en-US"/>
                <w:rPrChange w:id="4053" w:author="Josep Pueyo" w:date="2023-09-15T10:35:00Z">
                  <w:rPr/>
                </w:rPrChange>
              </w:rPr>
            </w:pPr>
            <w:bookmarkStart w:id="4054" w:name="d14796e5474"/>
            <w:bookmarkEnd w:id="4054"/>
            <w:r w:rsidRPr="00DE1F40">
              <w:rPr>
                <w:lang w:val="en-US"/>
                <w:rPrChange w:id="4055" w:author="Josep Pueyo" w:date="2023-09-15T10:35:00Z">
                  <w:rPr/>
                </w:rPrChange>
              </w:rPr>
              <w:t xml:space="preserve">Grafius DR, Edmondson JL, Norton BA, et al.: Estimating food production in an urban landscape. </w:t>
            </w:r>
            <w:r w:rsidRPr="00DE1F40">
              <w:rPr>
                <w:i/>
                <w:iCs/>
                <w:lang w:val="en-US"/>
                <w:rPrChange w:id="4056" w:author="Josep Pueyo" w:date="2023-09-15T10:35:00Z">
                  <w:rPr>
                    <w:i/>
                    <w:iCs/>
                  </w:rPr>
                </w:rPrChange>
              </w:rPr>
              <w:t>Sci Rep.</w:t>
            </w:r>
            <w:r w:rsidRPr="00DE1F40">
              <w:rPr>
                <w:lang w:val="en-US"/>
                <w:rPrChange w:id="4057" w:author="Josep Pueyo" w:date="2023-09-15T10:35:00Z">
                  <w:rPr/>
                </w:rPrChange>
              </w:rPr>
              <w:t xml:space="preserve"> 2020;10(1):5141. 32198435 10.1038/s41598-020-62126-4 7083843</w:t>
            </w:r>
          </w:p>
        </w:tc>
      </w:tr>
      <w:tr w:rsidR="008D1567" w:rsidRPr="00DE1F40" w14:paraId="570029B7" w14:textId="77777777">
        <w:trPr>
          <w:divId w:val="2087261318"/>
          <w:tblCellSpacing w:w="15" w:type="dxa"/>
        </w:trPr>
        <w:tc>
          <w:tcPr>
            <w:tcW w:w="0" w:type="auto"/>
            <w:vAlign w:val="center"/>
            <w:hideMark/>
          </w:tcPr>
          <w:p w14:paraId="027ADB58" w14:textId="77777777" w:rsidR="008D1567" w:rsidRPr="00DE1F40" w:rsidRDefault="00000000">
            <w:pPr>
              <w:pStyle w:val="ref-label"/>
              <w:rPr>
                <w:lang w:val="en-US"/>
                <w:rPrChange w:id="4058" w:author="Josep Pueyo" w:date="2023-09-15T10:35:00Z">
                  <w:rPr/>
                </w:rPrChange>
              </w:rPr>
            </w:pPr>
            <w:r w:rsidRPr="00DE1F40">
              <w:rPr>
                <w:rStyle w:val="generated"/>
                <w:lang w:val="en-US"/>
                <w:rPrChange w:id="4059" w:author="Josep Pueyo" w:date="2023-09-15T10:35:00Z">
                  <w:rPr>
                    <w:rStyle w:val="generated"/>
                  </w:rPr>
                </w:rPrChange>
              </w:rPr>
              <w:t>15</w:t>
            </w:r>
            <w:r w:rsidRPr="00DE1F40">
              <w:rPr>
                <w:lang w:val="en-US"/>
                <w:rPrChange w:id="4060" w:author="Josep Pueyo" w:date="2023-09-15T10:35:00Z">
                  <w:rPr/>
                </w:rPrChange>
              </w:rPr>
              <w:t> </w:t>
            </w:r>
            <w:bookmarkStart w:id="4061" w:name="ref-15"/>
            <w:bookmarkEnd w:id="4061"/>
          </w:p>
        </w:tc>
        <w:tc>
          <w:tcPr>
            <w:tcW w:w="0" w:type="auto"/>
            <w:vAlign w:val="center"/>
            <w:hideMark/>
          </w:tcPr>
          <w:p w14:paraId="3E3D76B7" w14:textId="77777777" w:rsidR="008D1567" w:rsidRPr="00DE1F40" w:rsidRDefault="00000000">
            <w:pPr>
              <w:pStyle w:val="citation"/>
              <w:rPr>
                <w:lang w:val="en-US"/>
                <w:rPrChange w:id="4062" w:author="Josep Pueyo" w:date="2023-09-15T10:35:00Z">
                  <w:rPr/>
                </w:rPrChange>
              </w:rPr>
            </w:pPr>
            <w:bookmarkStart w:id="4063" w:name="d14796e5483"/>
            <w:bookmarkEnd w:id="4063"/>
            <w:r w:rsidRPr="00DE1F40">
              <w:rPr>
                <w:lang w:val="en-US"/>
                <w:rPrChange w:id="4064" w:author="Josep Pueyo" w:date="2023-09-15T10:35:00Z">
                  <w:rPr/>
                </w:rPrChange>
              </w:rPr>
              <w:t xml:space="preserve">Grewal SS, Grewal PS: Can cities become self-reliant in food? </w:t>
            </w:r>
            <w:r w:rsidRPr="00DE1F40">
              <w:rPr>
                <w:i/>
                <w:iCs/>
                <w:lang w:val="en-US"/>
                <w:rPrChange w:id="4065" w:author="Josep Pueyo" w:date="2023-09-15T10:35:00Z">
                  <w:rPr>
                    <w:i/>
                    <w:iCs/>
                  </w:rPr>
                </w:rPrChange>
              </w:rPr>
              <w:t>Cities.</w:t>
            </w:r>
            <w:r w:rsidRPr="00DE1F40">
              <w:rPr>
                <w:lang w:val="en-US"/>
                <w:rPrChange w:id="4066" w:author="Josep Pueyo" w:date="2023-09-15T10:35:00Z">
                  <w:rPr/>
                </w:rPrChange>
              </w:rPr>
              <w:t xml:space="preserve"> 2012;29(1):1–11. 10.1016/j.cities.2011.06.003</w:t>
            </w:r>
          </w:p>
        </w:tc>
      </w:tr>
      <w:tr w:rsidR="008D1567" w:rsidRPr="00DE1F40" w14:paraId="190B8C3D" w14:textId="77777777">
        <w:trPr>
          <w:divId w:val="2087261318"/>
          <w:tblCellSpacing w:w="15" w:type="dxa"/>
        </w:trPr>
        <w:tc>
          <w:tcPr>
            <w:tcW w:w="0" w:type="auto"/>
            <w:vAlign w:val="center"/>
            <w:hideMark/>
          </w:tcPr>
          <w:p w14:paraId="3C4D3D27" w14:textId="77777777" w:rsidR="008D1567" w:rsidRPr="00DE1F40" w:rsidRDefault="00000000">
            <w:pPr>
              <w:pStyle w:val="ref-label"/>
              <w:rPr>
                <w:lang w:val="en-US"/>
                <w:rPrChange w:id="4067" w:author="Josep Pueyo" w:date="2023-09-15T10:35:00Z">
                  <w:rPr/>
                </w:rPrChange>
              </w:rPr>
            </w:pPr>
            <w:r w:rsidRPr="00DE1F40">
              <w:rPr>
                <w:rStyle w:val="generated"/>
                <w:lang w:val="en-US"/>
                <w:rPrChange w:id="4068" w:author="Josep Pueyo" w:date="2023-09-15T10:35:00Z">
                  <w:rPr>
                    <w:rStyle w:val="generated"/>
                  </w:rPr>
                </w:rPrChange>
              </w:rPr>
              <w:t>16</w:t>
            </w:r>
            <w:r w:rsidRPr="00DE1F40">
              <w:rPr>
                <w:lang w:val="en-US"/>
                <w:rPrChange w:id="4069" w:author="Josep Pueyo" w:date="2023-09-15T10:35:00Z">
                  <w:rPr/>
                </w:rPrChange>
              </w:rPr>
              <w:t> </w:t>
            </w:r>
            <w:bookmarkStart w:id="4070" w:name="ref-16"/>
            <w:bookmarkEnd w:id="4070"/>
          </w:p>
        </w:tc>
        <w:tc>
          <w:tcPr>
            <w:tcW w:w="0" w:type="auto"/>
            <w:vAlign w:val="center"/>
            <w:hideMark/>
          </w:tcPr>
          <w:p w14:paraId="7A2FDBAE" w14:textId="77777777" w:rsidR="008D1567" w:rsidRPr="00DE1F40" w:rsidRDefault="00000000">
            <w:pPr>
              <w:pStyle w:val="citation"/>
              <w:rPr>
                <w:lang w:val="en-US"/>
                <w:rPrChange w:id="4071" w:author="Josep Pueyo" w:date="2023-09-15T10:35:00Z">
                  <w:rPr/>
                </w:rPrChange>
              </w:rPr>
            </w:pPr>
            <w:bookmarkStart w:id="4072" w:name="d14796e5492"/>
            <w:bookmarkEnd w:id="4072"/>
            <w:r w:rsidRPr="00DE1F40">
              <w:rPr>
                <w:lang w:val="en-US"/>
                <w:rPrChange w:id="4073" w:author="Josep Pueyo" w:date="2023-09-15T10:35:00Z">
                  <w:rPr/>
                </w:rPrChange>
              </w:rPr>
              <w:t xml:space="preserve">Henry L, Wickham H: </w:t>
            </w:r>
            <w:proofErr w:type="spellStart"/>
            <w:r w:rsidRPr="00DE1F40">
              <w:rPr>
                <w:lang w:val="en-US"/>
                <w:rPrChange w:id="4074" w:author="Josep Pueyo" w:date="2023-09-15T10:35:00Z">
                  <w:rPr/>
                </w:rPrChange>
              </w:rPr>
              <w:t>purrr</w:t>
            </w:r>
            <w:proofErr w:type="spellEnd"/>
            <w:r w:rsidRPr="00DE1F40">
              <w:rPr>
                <w:lang w:val="en-US"/>
                <w:rPrChange w:id="4075" w:author="Josep Pueyo" w:date="2023-09-15T10:35:00Z">
                  <w:rPr/>
                </w:rPrChange>
              </w:rPr>
              <w:t xml:space="preserve">: Functional Programming Tools. 2022a. </w:t>
            </w:r>
            <w:r w:rsidRPr="00DE1F40">
              <w:rPr>
                <w:lang w:val="en-US"/>
                <w:rPrChange w:id="4076" w:author="Josep Pueyo" w:date="2023-09-15T10:35:00Z">
                  <w:rPr/>
                </w:rPrChange>
              </w:rPr>
              <w:fldChar w:fldCharType="begin"/>
            </w:r>
            <w:r w:rsidRPr="00DE1F40">
              <w:rPr>
                <w:lang w:val="en-US"/>
                <w:rPrChange w:id="4077" w:author="Josep Pueyo" w:date="2023-09-15T10:35:00Z">
                  <w:rPr/>
                </w:rPrChange>
              </w:rPr>
              <w:instrText>HYPERLINK "https://cran.r-project.org/web/packages/purrr/index.html" \t "xrefwindow"</w:instrText>
            </w:r>
            <w:r w:rsidRPr="00F46451">
              <w:rPr>
                <w:lang w:val="en-US"/>
              </w:rPr>
            </w:r>
            <w:r w:rsidRPr="00DE1F40">
              <w:rPr>
                <w:lang w:val="en-US"/>
                <w:rPrChange w:id="4078" w:author="Josep Pueyo" w:date="2023-09-15T10:35:00Z">
                  <w:rPr>
                    <w:rStyle w:val="Hyperlink"/>
                  </w:rPr>
                </w:rPrChange>
              </w:rPr>
              <w:fldChar w:fldCharType="separate"/>
            </w:r>
            <w:r w:rsidRPr="00DE1F40">
              <w:rPr>
                <w:rStyle w:val="Hyperlink"/>
                <w:lang w:val="en-US"/>
                <w:rPrChange w:id="4079" w:author="Josep Pueyo" w:date="2023-09-15T10:35:00Z">
                  <w:rPr>
                    <w:rStyle w:val="Hyperlink"/>
                  </w:rPr>
                </w:rPrChange>
              </w:rPr>
              <w:t>Reference Source</w:t>
            </w:r>
            <w:r w:rsidRPr="00DE1F40">
              <w:rPr>
                <w:rStyle w:val="Hyperlink"/>
                <w:lang w:val="en-US"/>
                <w:rPrChange w:id="4080" w:author="Josep Pueyo" w:date="2023-09-15T10:35:00Z">
                  <w:rPr>
                    <w:rStyle w:val="Hyperlink"/>
                  </w:rPr>
                </w:rPrChange>
              </w:rPr>
              <w:fldChar w:fldCharType="end"/>
            </w:r>
          </w:p>
        </w:tc>
      </w:tr>
      <w:tr w:rsidR="008D1567" w:rsidRPr="00DE1F40" w14:paraId="5DB1E5B1" w14:textId="77777777">
        <w:trPr>
          <w:divId w:val="2087261318"/>
          <w:tblCellSpacing w:w="15" w:type="dxa"/>
        </w:trPr>
        <w:tc>
          <w:tcPr>
            <w:tcW w:w="0" w:type="auto"/>
            <w:vAlign w:val="center"/>
            <w:hideMark/>
          </w:tcPr>
          <w:p w14:paraId="6B0FB488" w14:textId="77777777" w:rsidR="008D1567" w:rsidRPr="00DE1F40" w:rsidRDefault="00000000">
            <w:pPr>
              <w:pStyle w:val="ref-label"/>
              <w:rPr>
                <w:lang w:val="en-US"/>
                <w:rPrChange w:id="4081" w:author="Josep Pueyo" w:date="2023-09-15T10:35:00Z">
                  <w:rPr/>
                </w:rPrChange>
              </w:rPr>
            </w:pPr>
            <w:r w:rsidRPr="00DE1F40">
              <w:rPr>
                <w:rStyle w:val="generated"/>
                <w:lang w:val="en-US"/>
                <w:rPrChange w:id="4082" w:author="Josep Pueyo" w:date="2023-09-15T10:35:00Z">
                  <w:rPr>
                    <w:rStyle w:val="generated"/>
                  </w:rPr>
                </w:rPrChange>
              </w:rPr>
              <w:t>17</w:t>
            </w:r>
            <w:r w:rsidRPr="00DE1F40">
              <w:rPr>
                <w:lang w:val="en-US"/>
                <w:rPrChange w:id="4083" w:author="Josep Pueyo" w:date="2023-09-15T10:35:00Z">
                  <w:rPr/>
                </w:rPrChange>
              </w:rPr>
              <w:t> </w:t>
            </w:r>
            <w:bookmarkStart w:id="4084" w:name="ref-17"/>
            <w:bookmarkEnd w:id="4084"/>
          </w:p>
        </w:tc>
        <w:tc>
          <w:tcPr>
            <w:tcW w:w="0" w:type="auto"/>
            <w:vAlign w:val="center"/>
            <w:hideMark/>
          </w:tcPr>
          <w:p w14:paraId="548DC455" w14:textId="77777777" w:rsidR="008D1567" w:rsidRPr="00DE1F40" w:rsidRDefault="00000000">
            <w:pPr>
              <w:pStyle w:val="citation"/>
              <w:rPr>
                <w:lang w:val="en-US"/>
                <w:rPrChange w:id="4085" w:author="Josep Pueyo" w:date="2023-09-15T10:35:00Z">
                  <w:rPr/>
                </w:rPrChange>
              </w:rPr>
            </w:pPr>
            <w:bookmarkStart w:id="4086" w:name="d14796e5500"/>
            <w:bookmarkEnd w:id="4086"/>
            <w:r w:rsidRPr="00DE1F40">
              <w:rPr>
                <w:lang w:val="en-US"/>
                <w:rPrChange w:id="4087" w:author="Josep Pueyo" w:date="2023-09-15T10:35:00Z">
                  <w:rPr/>
                </w:rPrChange>
              </w:rPr>
              <w:t xml:space="preserve">Henry L, Wickham H: </w:t>
            </w:r>
            <w:proofErr w:type="spellStart"/>
            <w:r w:rsidRPr="00DE1F40">
              <w:rPr>
                <w:lang w:val="en-US"/>
                <w:rPrChange w:id="4088" w:author="Josep Pueyo" w:date="2023-09-15T10:35:00Z">
                  <w:rPr/>
                </w:rPrChange>
              </w:rPr>
              <w:t>Rlang</w:t>
            </w:r>
            <w:proofErr w:type="spellEnd"/>
            <w:r w:rsidRPr="00DE1F40">
              <w:rPr>
                <w:lang w:val="en-US"/>
                <w:rPrChange w:id="4089" w:author="Josep Pueyo" w:date="2023-09-15T10:35:00Z">
                  <w:rPr/>
                </w:rPrChange>
              </w:rPr>
              <w:t>: Functions for Base Types and Core r and ’</w:t>
            </w:r>
            <w:proofErr w:type="spellStart"/>
            <w:r w:rsidRPr="00DE1F40">
              <w:rPr>
                <w:lang w:val="en-US"/>
                <w:rPrChange w:id="4090" w:author="Josep Pueyo" w:date="2023-09-15T10:35:00Z">
                  <w:rPr/>
                </w:rPrChange>
              </w:rPr>
              <w:t>Tidyverse</w:t>
            </w:r>
            <w:proofErr w:type="spellEnd"/>
            <w:r w:rsidRPr="00DE1F40">
              <w:rPr>
                <w:lang w:val="en-US"/>
                <w:rPrChange w:id="4091" w:author="Josep Pueyo" w:date="2023-09-15T10:35:00Z">
                  <w:rPr/>
                </w:rPrChange>
              </w:rPr>
              <w:t xml:space="preserve">’ Features. 2022b. </w:t>
            </w:r>
            <w:r w:rsidRPr="00DE1F40">
              <w:rPr>
                <w:lang w:val="en-US"/>
                <w:rPrChange w:id="4092" w:author="Josep Pueyo" w:date="2023-09-15T10:35:00Z">
                  <w:rPr/>
                </w:rPrChange>
              </w:rPr>
              <w:fldChar w:fldCharType="begin"/>
            </w:r>
            <w:r w:rsidRPr="00DE1F40">
              <w:rPr>
                <w:lang w:val="en-US"/>
                <w:rPrChange w:id="4093" w:author="Josep Pueyo" w:date="2023-09-15T10:35:00Z">
                  <w:rPr/>
                </w:rPrChange>
              </w:rPr>
              <w:instrText>HYPERLINK "https://cran.r-project.org/web/packages/rlang/index.html" \t "xrefwindow"</w:instrText>
            </w:r>
            <w:r w:rsidRPr="00F46451">
              <w:rPr>
                <w:lang w:val="en-US"/>
              </w:rPr>
            </w:r>
            <w:r w:rsidRPr="00DE1F40">
              <w:rPr>
                <w:lang w:val="en-US"/>
                <w:rPrChange w:id="4094" w:author="Josep Pueyo" w:date="2023-09-15T10:35:00Z">
                  <w:rPr>
                    <w:rStyle w:val="Hyperlink"/>
                  </w:rPr>
                </w:rPrChange>
              </w:rPr>
              <w:fldChar w:fldCharType="separate"/>
            </w:r>
            <w:r w:rsidRPr="00DE1F40">
              <w:rPr>
                <w:rStyle w:val="Hyperlink"/>
                <w:lang w:val="en-US"/>
                <w:rPrChange w:id="4095" w:author="Josep Pueyo" w:date="2023-09-15T10:35:00Z">
                  <w:rPr>
                    <w:rStyle w:val="Hyperlink"/>
                  </w:rPr>
                </w:rPrChange>
              </w:rPr>
              <w:t>Reference Source</w:t>
            </w:r>
            <w:r w:rsidRPr="00DE1F40">
              <w:rPr>
                <w:rStyle w:val="Hyperlink"/>
                <w:lang w:val="en-US"/>
                <w:rPrChange w:id="4096" w:author="Josep Pueyo" w:date="2023-09-15T10:35:00Z">
                  <w:rPr>
                    <w:rStyle w:val="Hyperlink"/>
                  </w:rPr>
                </w:rPrChange>
              </w:rPr>
              <w:fldChar w:fldCharType="end"/>
            </w:r>
          </w:p>
        </w:tc>
      </w:tr>
      <w:tr w:rsidR="008D1567" w:rsidRPr="00DE1F40" w14:paraId="69FEBA30" w14:textId="77777777">
        <w:trPr>
          <w:divId w:val="2087261318"/>
          <w:tblCellSpacing w:w="15" w:type="dxa"/>
        </w:trPr>
        <w:tc>
          <w:tcPr>
            <w:tcW w:w="0" w:type="auto"/>
            <w:vAlign w:val="center"/>
            <w:hideMark/>
          </w:tcPr>
          <w:p w14:paraId="0CC597F6" w14:textId="77777777" w:rsidR="008D1567" w:rsidRPr="00DE1F40" w:rsidRDefault="00000000">
            <w:pPr>
              <w:pStyle w:val="ref-label"/>
              <w:rPr>
                <w:lang w:val="en-US"/>
                <w:rPrChange w:id="4097" w:author="Josep Pueyo" w:date="2023-09-15T10:35:00Z">
                  <w:rPr/>
                </w:rPrChange>
              </w:rPr>
            </w:pPr>
            <w:r w:rsidRPr="00DE1F40">
              <w:rPr>
                <w:rStyle w:val="generated"/>
                <w:lang w:val="en-US"/>
                <w:rPrChange w:id="4098" w:author="Josep Pueyo" w:date="2023-09-15T10:35:00Z">
                  <w:rPr>
                    <w:rStyle w:val="generated"/>
                  </w:rPr>
                </w:rPrChange>
              </w:rPr>
              <w:t>18</w:t>
            </w:r>
            <w:r w:rsidRPr="00DE1F40">
              <w:rPr>
                <w:lang w:val="en-US"/>
                <w:rPrChange w:id="4099" w:author="Josep Pueyo" w:date="2023-09-15T10:35:00Z">
                  <w:rPr/>
                </w:rPrChange>
              </w:rPr>
              <w:t> </w:t>
            </w:r>
            <w:bookmarkStart w:id="4100" w:name="ref-18"/>
            <w:bookmarkEnd w:id="4100"/>
          </w:p>
        </w:tc>
        <w:tc>
          <w:tcPr>
            <w:tcW w:w="0" w:type="auto"/>
            <w:vAlign w:val="center"/>
            <w:hideMark/>
          </w:tcPr>
          <w:p w14:paraId="136377FC" w14:textId="77777777" w:rsidR="008D1567" w:rsidRPr="00DE1F40" w:rsidRDefault="00000000">
            <w:pPr>
              <w:pStyle w:val="citation"/>
              <w:rPr>
                <w:lang w:val="en-US"/>
                <w:rPrChange w:id="4101" w:author="Josep Pueyo" w:date="2023-09-15T10:35:00Z">
                  <w:rPr/>
                </w:rPrChange>
              </w:rPr>
            </w:pPr>
            <w:bookmarkStart w:id="4102" w:name="d14796e5509"/>
            <w:bookmarkEnd w:id="4102"/>
            <w:r w:rsidRPr="00DE1F40">
              <w:rPr>
                <w:lang w:val="en-US"/>
                <w:rPrChange w:id="4103" w:author="Josep Pueyo" w:date="2023-09-15T10:35:00Z">
                  <w:rPr/>
                </w:rPrChange>
              </w:rPr>
              <w:t xml:space="preserve">Hsieh YH, Hsu JT, Lee TI: Estimating the potential of achieving self-reliance by rooftop gardening in Chiayi City, Taiwan. </w:t>
            </w:r>
            <w:r w:rsidRPr="00DE1F40">
              <w:rPr>
                <w:i/>
                <w:iCs/>
                <w:lang w:val="en-US"/>
                <w:rPrChange w:id="4104" w:author="Josep Pueyo" w:date="2023-09-15T10:35:00Z">
                  <w:rPr>
                    <w:i/>
                    <w:iCs/>
                  </w:rPr>
                </w:rPrChange>
              </w:rPr>
              <w:t xml:space="preserve">Int J </w:t>
            </w:r>
            <w:proofErr w:type="gramStart"/>
            <w:r w:rsidRPr="00DE1F40">
              <w:rPr>
                <w:i/>
                <w:iCs/>
                <w:lang w:val="en-US"/>
                <w:rPrChange w:id="4105" w:author="Josep Pueyo" w:date="2023-09-15T10:35:00Z">
                  <w:rPr>
                    <w:i/>
                    <w:iCs/>
                  </w:rPr>
                </w:rPrChange>
              </w:rPr>
              <w:t>Des</w:t>
            </w:r>
            <w:proofErr w:type="gramEnd"/>
            <w:r w:rsidRPr="00DE1F40">
              <w:rPr>
                <w:i/>
                <w:iCs/>
                <w:lang w:val="en-US"/>
                <w:rPrChange w:id="4106" w:author="Josep Pueyo" w:date="2023-09-15T10:35:00Z">
                  <w:rPr>
                    <w:i/>
                    <w:iCs/>
                  </w:rPr>
                </w:rPrChange>
              </w:rPr>
              <w:t xml:space="preserve"> Nat </w:t>
            </w:r>
            <w:proofErr w:type="spellStart"/>
            <w:r w:rsidRPr="00DE1F40">
              <w:rPr>
                <w:i/>
                <w:iCs/>
                <w:lang w:val="en-US"/>
                <w:rPrChange w:id="4107" w:author="Josep Pueyo" w:date="2023-09-15T10:35:00Z">
                  <w:rPr>
                    <w:i/>
                    <w:iCs/>
                  </w:rPr>
                </w:rPrChange>
              </w:rPr>
              <w:t>Ecodyn</w:t>
            </w:r>
            <w:proofErr w:type="spellEnd"/>
            <w:r w:rsidRPr="00DE1F40">
              <w:rPr>
                <w:i/>
                <w:iCs/>
                <w:lang w:val="en-US"/>
                <w:rPrChange w:id="4108" w:author="Josep Pueyo" w:date="2023-09-15T10:35:00Z">
                  <w:rPr>
                    <w:i/>
                    <w:iCs/>
                  </w:rPr>
                </w:rPrChange>
              </w:rPr>
              <w:t>.</w:t>
            </w:r>
            <w:r w:rsidRPr="00DE1F40">
              <w:rPr>
                <w:lang w:val="en-US"/>
                <w:rPrChange w:id="4109" w:author="Josep Pueyo" w:date="2023-09-15T10:35:00Z">
                  <w:rPr/>
                </w:rPrChange>
              </w:rPr>
              <w:t xml:space="preserve"> 2017;12(4):448–57. 10.2495/DNE-V12-N4-448-457</w:t>
            </w:r>
          </w:p>
        </w:tc>
      </w:tr>
      <w:tr w:rsidR="008D1567" w:rsidRPr="00DE1F40" w14:paraId="4DAB8BF8" w14:textId="77777777">
        <w:trPr>
          <w:divId w:val="2087261318"/>
          <w:tblCellSpacing w:w="15" w:type="dxa"/>
        </w:trPr>
        <w:tc>
          <w:tcPr>
            <w:tcW w:w="0" w:type="auto"/>
            <w:vAlign w:val="center"/>
            <w:hideMark/>
          </w:tcPr>
          <w:p w14:paraId="6C39B3C1" w14:textId="77777777" w:rsidR="008D1567" w:rsidRPr="00DE1F40" w:rsidRDefault="00000000">
            <w:pPr>
              <w:pStyle w:val="ref-label"/>
              <w:rPr>
                <w:lang w:val="en-US"/>
                <w:rPrChange w:id="4110" w:author="Josep Pueyo" w:date="2023-09-15T10:35:00Z">
                  <w:rPr/>
                </w:rPrChange>
              </w:rPr>
            </w:pPr>
            <w:r w:rsidRPr="00DE1F40">
              <w:rPr>
                <w:rStyle w:val="generated"/>
                <w:lang w:val="en-US"/>
                <w:rPrChange w:id="4111" w:author="Josep Pueyo" w:date="2023-09-15T10:35:00Z">
                  <w:rPr>
                    <w:rStyle w:val="generated"/>
                  </w:rPr>
                </w:rPrChange>
              </w:rPr>
              <w:t>19</w:t>
            </w:r>
            <w:r w:rsidRPr="00DE1F40">
              <w:rPr>
                <w:lang w:val="en-US"/>
                <w:rPrChange w:id="4112" w:author="Josep Pueyo" w:date="2023-09-15T10:35:00Z">
                  <w:rPr/>
                </w:rPrChange>
              </w:rPr>
              <w:t> </w:t>
            </w:r>
            <w:bookmarkStart w:id="4113" w:name="ref-19"/>
            <w:bookmarkEnd w:id="4113"/>
          </w:p>
        </w:tc>
        <w:tc>
          <w:tcPr>
            <w:tcW w:w="0" w:type="auto"/>
            <w:vAlign w:val="center"/>
            <w:hideMark/>
          </w:tcPr>
          <w:p w14:paraId="7CB1D7AA" w14:textId="77777777" w:rsidR="008D1567" w:rsidRPr="00DE1F40" w:rsidRDefault="00000000">
            <w:pPr>
              <w:pStyle w:val="citation"/>
              <w:rPr>
                <w:lang w:val="en-US"/>
                <w:rPrChange w:id="4114" w:author="Josep Pueyo" w:date="2023-09-15T10:35:00Z">
                  <w:rPr/>
                </w:rPrChange>
              </w:rPr>
            </w:pPr>
            <w:bookmarkStart w:id="4115" w:name="d14796e5518"/>
            <w:bookmarkEnd w:id="4115"/>
            <w:r w:rsidRPr="00DE1F40">
              <w:rPr>
                <w:lang w:val="en-US"/>
                <w:rPrChange w:id="4116" w:author="Josep Pueyo" w:date="2023-09-15T10:35:00Z">
                  <w:rPr/>
                </w:rPrChange>
              </w:rPr>
              <w:t xml:space="preserve">Jennings V, Gaither CJ, Gragg RS: Promoting environmental justice through urban green space access: A synopsis. </w:t>
            </w:r>
            <w:r w:rsidRPr="00DE1F40">
              <w:rPr>
                <w:i/>
                <w:iCs/>
                <w:lang w:val="en-US"/>
                <w:rPrChange w:id="4117" w:author="Josep Pueyo" w:date="2023-09-15T10:35:00Z">
                  <w:rPr>
                    <w:i/>
                    <w:iCs/>
                  </w:rPr>
                </w:rPrChange>
              </w:rPr>
              <w:t>Environmental Justice.</w:t>
            </w:r>
            <w:r w:rsidRPr="00DE1F40">
              <w:rPr>
                <w:lang w:val="en-US"/>
                <w:rPrChange w:id="4118" w:author="Josep Pueyo" w:date="2023-09-15T10:35:00Z">
                  <w:rPr/>
                </w:rPrChange>
              </w:rPr>
              <w:t xml:space="preserve"> 2012;5(1):1–7. 10.1089/env.2011.0007</w:t>
            </w:r>
          </w:p>
        </w:tc>
      </w:tr>
      <w:tr w:rsidR="008D1567" w:rsidRPr="00DE1F40" w14:paraId="182A25F7" w14:textId="77777777">
        <w:trPr>
          <w:divId w:val="2087261318"/>
          <w:tblCellSpacing w:w="15" w:type="dxa"/>
        </w:trPr>
        <w:tc>
          <w:tcPr>
            <w:tcW w:w="0" w:type="auto"/>
            <w:vAlign w:val="center"/>
            <w:hideMark/>
          </w:tcPr>
          <w:p w14:paraId="492582A2" w14:textId="77777777" w:rsidR="008D1567" w:rsidRPr="00DE1F40" w:rsidRDefault="00000000">
            <w:pPr>
              <w:pStyle w:val="ref-label"/>
              <w:rPr>
                <w:lang w:val="en-US"/>
                <w:rPrChange w:id="4119" w:author="Josep Pueyo" w:date="2023-09-15T10:35:00Z">
                  <w:rPr/>
                </w:rPrChange>
              </w:rPr>
            </w:pPr>
            <w:r w:rsidRPr="00DE1F40">
              <w:rPr>
                <w:rStyle w:val="generated"/>
                <w:lang w:val="en-US"/>
                <w:rPrChange w:id="4120" w:author="Josep Pueyo" w:date="2023-09-15T10:35:00Z">
                  <w:rPr>
                    <w:rStyle w:val="generated"/>
                  </w:rPr>
                </w:rPrChange>
              </w:rPr>
              <w:t>20</w:t>
            </w:r>
            <w:r w:rsidRPr="00DE1F40">
              <w:rPr>
                <w:lang w:val="en-US"/>
                <w:rPrChange w:id="4121" w:author="Josep Pueyo" w:date="2023-09-15T10:35:00Z">
                  <w:rPr/>
                </w:rPrChange>
              </w:rPr>
              <w:t> </w:t>
            </w:r>
            <w:bookmarkStart w:id="4122" w:name="ref-20"/>
            <w:bookmarkEnd w:id="4122"/>
          </w:p>
        </w:tc>
        <w:tc>
          <w:tcPr>
            <w:tcW w:w="0" w:type="auto"/>
            <w:vAlign w:val="center"/>
            <w:hideMark/>
          </w:tcPr>
          <w:p w14:paraId="3F115D04" w14:textId="77777777" w:rsidR="008D1567" w:rsidRPr="00DE1F40" w:rsidRDefault="00000000">
            <w:pPr>
              <w:pStyle w:val="citation"/>
              <w:rPr>
                <w:lang w:val="en-US"/>
                <w:rPrChange w:id="4123" w:author="Josep Pueyo" w:date="2023-09-15T10:35:00Z">
                  <w:rPr/>
                </w:rPrChange>
              </w:rPr>
            </w:pPr>
            <w:bookmarkStart w:id="4124" w:name="d14796e5527"/>
            <w:bookmarkEnd w:id="4124"/>
            <w:r w:rsidRPr="00DE1F40">
              <w:rPr>
                <w:lang w:val="en-US"/>
                <w:rPrChange w:id="4125" w:author="Josep Pueyo" w:date="2023-09-15T10:35:00Z">
                  <w:rPr/>
                </w:rPrChange>
              </w:rPr>
              <w:t xml:space="preserve">Kabisch N, Haase D: Green justice or just green? Provision of urban green spaces in Berlin, Germany. </w:t>
            </w:r>
            <w:proofErr w:type="spellStart"/>
            <w:r w:rsidRPr="00DE1F40">
              <w:rPr>
                <w:i/>
                <w:iCs/>
                <w:lang w:val="en-US"/>
                <w:rPrChange w:id="4126" w:author="Josep Pueyo" w:date="2023-09-15T10:35:00Z">
                  <w:rPr>
                    <w:i/>
                    <w:iCs/>
                  </w:rPr>
                </w:rPrChange>
              </w:rPr>
              <w:t>Landsc</w:t>
            </w:r>
            <w:proofErr w:type="spellEnd"/>
            <w:r w:rsidRPr="00DE1F40">
              <w:rPr>
                <w:i/>
                <w:iCs/>
                <w:lang w:val="en-US"/>
                <w:rPrChange w:id="4127" w:author="Josep Pueyo" w:date="2023-09-15T10:35:00Z">
                  <w:rPr>
                    <w:i/>
                    <w:iCs/>
                  </w:rPr>
                </w:rPrChange>
              </w:rPr>
              <w:t xml:space="preserve"> Urban Plan.</w:t>
            </w:r>
            <w:r w:rsidRPr="00DE1F40">
              <w:rPr>
                <w:lang w:val="en-US"/>
                <w:rPrChange w:id="4128" w:author="Josep Pueyo" w:date="2023-09-15T10:35:00Z">
                  <w:rPr/>
                </w:rPrChange>
              </w:rPr>
              <w:t xml:space="preserve"> </w:t>
            </w:r>
            <w:proofErr w:type="gramStart"/>
            <w:r w:rsidRPr="00DE1F40">
              <w:rPr>
                <w:lang w:val="en-US"/>
                <w:rPrChange w:id="4129" w:author="Josep Pueyo" w:date="2023-09-15T10:35:00Z">
                  <w:rPr/>
                </w:rPrChange>
              </w:rPr>
              <w:t>2014;122:129</w:t>
            </w:r>
            <w:proofErr w:type="gramEnd"/>
            <w:r w:rsidRPr="00DE1F40">
              <w:rPr>
                <w:lang w:val="en-US"/>
                <w:rPrChange w:id="4130" w:author="Josep Pueyo" w:date="2023-09-15T10:35:00Z">
                  <w:rPr/>
                </w:rPrChange>
              </w:rPr>
              <w:t>–39. 10.1016/j.landurbplan.2013.11.016</w:t>
            </w:r>
          </w:p>
        </w:tc>
      </w:tr>
      <w:tr w:rsidR="008D1567" w:rsidRPr="00DE1F40" w14:paraId="2D16A4A4" w14:textId="77777777">
        <w:trPr>
          <w:divId w:val="2087261318"/>
          <w:tblCellSpacing w:w="15" w:type="dxa"/>
        </w:trPr>
        <w:tc>
          <w:tcPr>
            <w:tcW w:w="0" w:type="auto"/>
            <w:vAlign w:val="center"/>
            <w:hideMark/>
          </w:tcPr>
          <w:p w14:paraId="23FF4176" w14:textId="77777777" w:rsidR="008D1567" w:rsidRPr="00DE1F40" w:rsidRDefault="00000000">
            <w:pPr>
              <w:pStyle w:val="ref-label"/>
              <w:rPr>
                <w:lang w:val="en-US"/>
                <w:rPrChange w:id="4131" w:author="Josep Pueyo" w:date="2023-09-15T10:35:00Z">
                  <w:rPr/>
                </w:rPrChange>
              </w:rPr>
            </w:pPr>
            <w:r w:rsidRPr="00DE1F40">
              <w:rPr>
                <w:rStyle w:val="generated"/>
                <w:lang w:val="en-US"/>
                <w:rPrChange w:id="4132" w:author="Josep Pueyo" w:date="2023-09-15T10:35:00Z">
                  <w:rPr>
                    <w:rStyle w:val="generated"/>
                  </w:rPr>
                </w:rPrChange>
              </w:rPr>
              <w:t>21</w:t>
            </w:r>
            <w:r w:rsidRPr="00DE1F40">
              <w:rPr>
                <w:lang w:val="en-US"/>
                <w:rPrChange w:id="4133" w:author="Josep Pueyo" w:date="2023-09-15T10:35:00Z">
                  <w:rPr/>
                </w:rPrChange>
              </w:rPr>
              <w:t> </w:t>
            </w:r>
            <w:bookmarkStart w:id="4134" w:name="ref-21"/>
            <w:bookmarkEnd w:id="4134"/>
          </w:p>
        </w:tc>
        <w:tc>
          <w:tcPr>
            <w:tcW w:w="0" w:type="auto"/>
            <w:vAlign w:val="center"/>
            <w:hideMark/>
          </w:tcPr>
          <w:p w14:paraId="127EFF59" w14:textId="77777777" w:rsidR="008D1567" w:rsidRPr="00DE1F40" w:rsidRDefault="00000000">
            <w:pPr>
              <w:pStyle w:val="citation"/>
              <w:rPr>
                <w:lang w:val="en-US"/>
                <w:rPrChange w:id="4135" w:author="Josep Pueyo" w:date="2023-09-15T10:35:00Z">
                  <w:rPr/>
                </w:rPrChange>
              </w:rPr>
            </w:pPr>
            <w:bookmarkStart w:id="4136" w:name="d14796e5536"/>
            <w:bookmarkEnd w:id="4136"/>
            <w:r w:rsidRPr="00DE1F40">
              <w:rPr>
                <w:lang w:val="en-US"/>
                <w:rPrChange w:id="4137" w:author="Josep Pueyo" w:date="2023-09-15T10:35:00Z">
                  <w:rPr/>
                </w:rPrChange>
              </w:rPr>
              <w:t xml:space="preserve">Kampa M, Castanas E: Human health effects of air pollution. </w:t>
            </w:r>
            <w:r w:rsidRPr="00DE1F40">
              <w:rPr>
                <w:i/>
                <w:iCs/>
                <w:lang w:val="en-US"/>
                <w:rPrChange w:id="4138" w:author="Josep Pueyo" w:date="2023-09-15T10:35:00Z">
                  <w:rPr>
                    <w:i/>
                    <w:iCs/>
                  </w:rPr>
                </w:rPrChange>
              </w:rPr>
              <w:t xml:space="preserve">Environ </w:t>
            </w:r>
            <w:proofErr w:type="spellStart"/>
            <w:r w:rsidRPr="00DE1F40">
              <w:rPr>
                <w:i/>
                <w:iCs/>
                <w:lang w:val="en-US"/>
                <w:rPrChange w:id="4139" w:author="Josep Pueyo" w:date="2023-09-15T10:35:00Z">
                  <w:rPr>
                    <w:i/>
                    <w:iCs/>
                  </w:rPr>
                </w:rPrChange>
              </w:rPr>
              <w:t>Pollut</w:t>
            </w:r>
            <w:proofErr w:type="spellEnd"/>
            <w:r w:rsidRPr="00DE1F40">
              <w:rPr>
                <w:i/>
                <w:iCs/>
                <w:lang w:val="en-US"/>
                <w:rPrChange w:id="4140" w:author="Josep Pueyo" w:date="2023-09-15T10:35:00Z">
                  <w:rPr>
                    <w:i/>
                    <w:iCs/>
                  </w:rPr>
                </w:rPrChange>
              </w:rPr>
              <w:t>.</w:t>
            </w:r>
            <w:r w:rsidRPr="00DE1F40">
              <w:rPr>
                <w:lang w:val="en-US"/>
                <w:rPrChange w:id="4141" w:author="Josep Pueyo" w:date="2023-09-15T10:35:00Z">
                  <w:rPr/>
                </w:rPrChange>
              </w:rPr>
              <w:t xml:space="preserve"> 2008;151(2):362–67. 17646040 10.1016/j.envpol.2007.06.012</w:t>
            </w:r>
          </w:p>
        </w:tc>
      </w:tr>
      <w:tr w:rsidR="008D1567" w:rsidRPr="00DE1F40" w14:paraId="29BF2D8B" w14:textId="77777777">
        <w:trPr>
          <w:divId w:val="2087261318"/>
          <w:tblCellSpacing w:w="15" w:type="dxa"/>
        </w:trPr>
        <w:tc>
          <w:tcPr>
            <w:tcW w:w="0" w:type="auto"/>
            <w:vAlign w:val="center"/>
            <w:hideMark/>
          </w:tcPr>
          <w:p w14:paraId="58B700F7" w14:textId="77777777" w:rsidR="008D1567" w:rsidRPr="00DE1F40" w:rsidRDefault="00000000">
            <w:pPr>
              <w:pStyle w:val="ref-label"/>
              <w:rPr>
                <w:lang w:val="en-US"/>
                <w:rPrChange w:id="4142" w:author="Josep Pueyo" w:date="2023-09-15T10:35:00Z">
                  <w:rPr/>
                </w:rPrChange>
              </w:rPr>
            </w:pPr>
            <w:r w:rsidRPr="00DE1F40">
              <w:rPr>
                <w:rStyle w:val="generated"/>
                <w:lang w:val="en-US"/>
                <w:rPrChange w:id="4143" w:author="Josep Pueyo" w:date="2023-09-15T10:35:00Z">
                  <w:rPr>
                    <w:rStyle w:val="generated"/>
                  </w:rPr>
                </w:rPrChange>
              </w:rPr>
              <w:t>22</w:t>
            </w:r>
            <w:r w:rsidRPr="00DE1F40">
              <w:rPr>
                <w:lang w:val="en-US"/>
                <w:rPrChange w:id="4144" w:author="Josep Pueyo" w:date="2023-09-15T10:35:00Z">
                  <w:rPr/>
                </w:rPrChange>
              </w:rPr>
              <w:t> </w:t>
            </w:r>
            <w:bookmarkStart w:id="4145" w:name="ref-22"/>
            <w:bookmarkEnd w:id="4145"/>
          </w:p>
        </w:tc>
        <w:tc>
          <w:tcPr>
            <w:tcW w:w="0" w:type="auto"/>
            <w:vAlign w:val="center"/>
            <w:hideMark/>
          </w:tcPr>
          <w:p w14:paraId="7FACF851" w14:textId="77777777" w:rsidR="008D1567" w:rsidRPr="00DE1F40" w:rsidRDefault="00000000">
            <w:pPr>
              <w:pStyle w:val="citation"/>
              <w:rPr>
                <w:lang w:val="en-US"/>
                <w:rPrChange w:id="4146" w:author="Josep Pueyo" w:date="2023-09-15T10:35:00Z">
                  <w:rPr/>
                </w:rPrChange>
              </w:rPr>
            </w:pPr>
            <w:bookmarkStart w:id="4147" w:name="d14796e5545"/>
            <w:bookmarkEnd w:id="4147"/>
            <w:proofErr w:type="spellStart"/>
            <w:r w:rsidRPr="00DE1F40">
              <w:rPr>
                <w:lang w:val="en-US"/>
                <w:rPrChange w:id="4148" w:author="Josep Pueyo" w:date="2023-09-15T10:35:00Z">
                  <w:rPr/>
                </w:rPrChange>
              </w:rPr>
              <w:t>Langemeyer</w:t>
            </w:r>
            <w:proofErr w:type="spellEnd"/>
            <w:r w:rsidRPr="00DE1F40">
              <w:rPr>
                <w:lang w:val="en-US"/>
                <w:rPrChange w:id="4149" w:author="Josep Pueyo" w:date="2023-09-15T10:35:00Z">
                  <w:rPr/>
                </w:rPrChange>
              </w:rPr>
              <w:t xml:space="preserve"> J, Madrid-Lopez C, Beltran AM, et al.: Urban agriculture — A necessary pathway towards urban resilience and global sustainability? </w:t>
            </w:r>
            <w:proofErr w:type="spellStart"/>
            <w:r w:rsidRPr="00DE1F40">
              <w:rPr>
                <w:i/>
                <w:iCs/>
                <w:lang w:val="en-US"/>
                <w:rPrChange w:id="4150" w:author="Josep Pueyo" w:date="2023-09-15T10:35:00Z">
                  <w:rPr>
                    <w:i/>
                    <w:iCs/>
                  </w:rPr>
                </w:rPrChange>
              </w:rPr>
              <w:t>Landsc</w:t>
            </w:r>
            <w:proofErr w:type="spellEnd"/>
            <w:r w:rsidRPr="00DE1F40">
              <w:rPr>
                <w:i/>
                <w:iCs/>
                <w:lang w:val="en-US"/>
                <w:rPrChange w:id="4151" w:author="Josep Pueyo" w:date="2023-09-15T10:35:00Z">
                  <w:rPr>
                    <w:i/>
                    <w:iCs/>
                  </w:rPr>
                </w:rPrChange>
              </w:rPr>
              <w:t xml:space="preserve"> Urban Plan.</w:t>
            </w:r>
            <w:r w:rsidRPr="00DE1F40">
              <w:rPr>
                <w:lang w:val="en-US"/>
                <w:rPrChange w:id="4152" w:author="Josep Pueyo" w:date="2023-09-15T10:35:00Z">
                  <w:rPr/>
                </w:rPrChange>
              </w:rPr>
              <w:t xml:space="preserve"> 2021</w:t>
            </w:r>
            <w:proofErr w:type="gramStart"/>
            <w:r w:rsidRPr="00DE1F40">
              <w:rPr>
                <w:lang w:val="en-US"/>
                <w:rPrChange w:id="4153" w:author="Josep Pueyo" w:date="2023-09-15T10:35:00Z">
                  <w:rPr/>
                </w:rPrChange>
              </w:rPr>
              <w:t>a;210:104055</w:t>
            </w:r>
            <w:proofErr w:type="gramEnd"/>
            <w:r w:rsidRPr="00DE1F40">
              <w:rPr>
                <w:lang w:val="en-US"/>
                <w:rPrChange w:id="4154" w:author="Josep Pueyo" w:date="2023-09-15T10:35:00Z">
                  <w:rPr/>
                </w:rPrChange>
              </w:rPr>
              <w:t>. 10.1016/j.landurbplan.2021.104055</w:t>
            </w:r>
          </w:p>
        </w:tc>
      </w:tr>
      <w:tr w:rsidR="008D1567" w:rsidRPr="00DE1F40" w14:paraId="416DB184" w14:textId="77777777">
        <w:trPr>
          <w:divId w:val="2087261318"/>
          <w:tblCellSpacing w:w="15" w:type="dxa"/>
        </w:trPr>
        <w:tc>
          <w:tcPr>
            <w:tcW w:w="0" w:type="auto"/>
            <w:vAlign w:val="center"/>
            <w:hideMark/>
          </w:tcPr>
          <w:p w14:paraId="2642F98D" w14:textId="77777777" w:rsidR="008D1567" w:rsidRPr="00DE1F40" w:rsidRDefault="00000000">
            <w:pPr>
              <w:pStyle w:val="ref-label"/>
              <w:rPr>
                <w:lang w:val="en-US"/>
                <w:rPrChange w:id="4155" w:author="Josep Pueyo" w:date="2023-09-15T10:35:00Z">
                  <w:rPr/>
                </w:rPrChange>
              </w:rPr>
            </w:pPr>
            <w:r w:rsidRPr="00DE1F40">
              <w:rPr>
                <w:rStyle w:val="generated"/>
                <w:lang w:val="en-US"/>
                <w:rPrChange w:id="4156" w:author="Josep Pueyo" w:date="2023-09-15T10:35:00Z">
                  <w:rPr>
                    <w:rStyle w:val="generated"/>
                  </w:rPr>
                </w:rPrChange>
              </w:rPr>
              <w:t>23</w:t>
            </w:r>
            <w:r w:rsidRPr="00DE1F40">
              <w:rPr>
                <w:lang w:val="en-US"/>
                <w:rPrChange w:id="4157" w:author="Josep Pueyo" w:date="2023-09-15T10:35:00Z">
                  <w:rPr/>
                </w:rPrChange>
              </w:rPr>
              <w:t> </w:t>
            </w:r>
            <w:bookmarkStart w:id="4158" w:name="ref-23"/>
            <w:bookmarkEnd w:id="4158"/>
          </w:p>
        </w:tc>
        <w:tc>
          <w:tcPr>
            <w:tcW w:w="0" w:type="auto"/>
            <w:vAlign w:val="center"/>
            <w:hideMark/>
          </w:tcPr>
          <w:p w14:paraId="726C57B5" w14:textId="77777777" w:rsidR="008D1567" w:rsidRPr="00DE1F40" w:rsidRDefault="00000000">
            <w:pPr>
              <w:pStyle w:val="citation"/>
              <w:rPr>
                <w:lang w:val="en-US"/>
                <w:rPrChange w:id="4159" w:author="Josep Pueyo" w:date="2023-09-15T10:35:00Z">
                  <w:rPr/>
                </w:rPrChange>
              </w:rPr>
            </w:pPr>
            <w:bookmarkStart w:id="4160" w:name="d14796e5554"/>
            <w:bookmarkEnd w:id="4160"/>
            <w:proofErr w:type="spellStart"/>
            <w:r w:rsidRPr="00DE1F40">
              <w:rPr>
                <w:lang w:val="en-US"/>
                <w:rPrChange w:id="4161" w:author="Josep Pueyo" w:date="2023-09-15T10:35:00Z">
                  <w:rPr/>
                </w:rPrChange>
              </w:rPr>
              <w:t>Langemeyer</w:t>
            </w:r>
            <w:proofErr w:type="spellEnd"/>
            <w:r w:rsidRPr="00DE1F40">
              <w:rPr>
                <w:lang w:val="en-US"/>
                <w:rPrChange w:id="4162" w:author="Josep Pueyo" w:date="2023-09-15T10:35:00Z">
                  <w:rPr/>
                </w:rPrChange>
              </w:rPr>
              <w:t xml:space="preserve"> J, Madrid-Lopez C, Beltran AM, et al.: Urban agriculture — A necessary pathway towards urban resilience and global sustainability? </w:t>
            </w:r>
            <w:proofErr w:type="spellStart"/>
            <w:r w:rsidRPr="00DE1F40">
              <w:rPr>
                <w:i/>
                <w:iCs/>
                <w:lang w:val="en-US"/>
                <w:rPrChange w:id="4163" w:author="Josep Pueyo" w:date="2023-09-15T10:35:00Z">
                  <w:rPr>
                    <w:i/>
                    <w:iCs/>
                  </w:rPr>
                </w:rPrChange>
              </w:rPr>
              <w:t>Landsc</w:t>
            </w:r>
            <w:proofErr w:type="spellEnd"/>
            <w:r w:rsidRPr="00DE1F40">
              <w:rPr>
                <w:i/>
                <w:iCs/>
                <w:lang w:val="en-US"/>
                <w:rPrChange w:id="4164" w:author="Josep Pueyo" w:date="2023-09-15T10:35:00Z">
                  <w:rPr>
                    <w:i/>
                    <w:iCs/>
                  </w:rPr>
                </w:rPrChange>
              </w:rPr>
              <w:t xml:space="preserve"> Urban Plan.</w:t>
            </w:r>
            <w:r w:rsidRPr="00DE1F40">
              <w:rPr>
                <w:lang w:val="en-US"/>
                <w:rPrChange w:id="4165" w:author="Josep Pueyo" w:date="2023-09-15T10:35:00Z">
                  <w:rPr/>
                </w:rPrChange>
              </w:rPr>
              <w:t xml:space="preserve"> Elsevier B.V.,2021b. 10.1016/j.landurbplan.2021.104055</w:t>
            </w:r>
          </w:p>
        </w:tc>
      </w:tr>
      <w:tr w:rsidR="008D1567" w:rsidRPr="00DE1F40" w14:paraId="3A073ABA" w14:textId="77777777">
        <w:trPr>
          <w:divId w:val="2087261318"/>
          <w:tblCellSpacing w:w="15" w:type="dxa"/>
        </w:trPr>
        <w:tc>
          <w:tcPr>
            <w:tcW w:w="0" w:type="auto"/>
            <w:vAlign w:val="center"/>
            <w:hideMark/>
          </w:tcPr>
          <w:p w14:paraId="283FEB0C" w14:textId="77777777" w:rsidR="008D1567" w:rsidRPr="00DE1F40" w:rsidRDefault="00000000">
            <w:pPr>
              <w:pStyle w:val="ref-label"/>
              <w:rPr>
                <w:lang w:val="en-US"/>
                <w:rPrChange w:id="4166" w:author="Josep Pueyo" w:date="2023-09-15T10:35:00Z">
                  <w:rPr/>
                </w:rPrChange>
              </w:rPr>
            </w:pPr>
            <w:r w:rsidRPr="00DE1F40">
              <w:rPr>
                <w:rStyle w:val="generated"/>
                <w:lang w:val="en-US"/>
                <w:rPrChange w:id="4167" w:author="Josep Pueyo" w:date="2023-09-15T10:35:00Z">
                  <w:rPr>
                    <w:rStyle w:val="generated"/>
                  </w:rPr>
                </w:rPrChange>
              </w:rPr>
              <w:t>24</w:t>
            </w:r>
            <w:r w:rsidRPr="00DE1F40">
              <w:rPr>
                <w:lang w:val="en-US"/>
                <w:rPrChange w:id="4168" w:author="Josep Pueyo" w:date="2023-09-15T10:35:00Z">
                  <w:rPr/>
                </w:rPrChange>
              </w:rPr>
              <w:t> </w:t>
            </w:r>
            <w:bookmarkStart w:id="4169" w:name="ref-24"/>
            <w:bookmarkEnd w:id="4169"/>
          </w:p>
        </w:tc>
        <w:tc>
          <w:tcPr>
            <w:tcW w:w="0" w:type="auto"/>
            <w:vAlign w:val="center"/>
            <w:hideMark/>
          </w:tcPr>
          <w:p w14:paraId="3728F9E3" w14:textId="77777777" w:rsidR="008D1567" w:rsidRPr="00DE1F40" w:rsidRDefault="00000000">
            <w:pPr>
              <w:pStyle w:val="citation"/>
              <w:rPr>
                <w:lang w:val="en-US"/>
                <w:rPrChange w:id="4170" w:author="Josep Pueyo" w:date="2023-09-15T10:35:00Z">
                  <w:rPr/>
                </w:rPrChange>
              </w:rPr>
            </w:pPr>
            <w:bookmarkStart w:id="4171" w:name="d14796e5564"/>
            <w:bookmarkEnd w:id="4171"/>
            <w:r w:rsidRPr="00DE1F40">
              <w:rPr>
                <w:lang w:val="en-US"/>
                <w:rPrChange w:id="4172" w:author="Josep Pueyo" w:date="2023-09-15T10:35:00Z">
                  <w:rPr/>
                </w:rPrChange>
              </w:rPr>
              <w:t xml:space="preserve">Lin BB, Philpott SM, Jha S: The future of urban agriculture and biodiversity-ecosystem services: Challenges and next steps. </w:t>
            </w:r>
            <w:r w:rsidRPr="00DE1F40">
              <w:rPr>
                <w:i/>
                <w:iCs/>
                <w:lang w:val="en-US"/>
                <w:rPrChange w:id="4173" w:author="Josep Pueyo" w:date="2023-09-15T10:35:00Z">
                  <w:rPr>
                    <w:i/>
                    <w:iCs/>
                  </w:rPr>
                </w:rPrChange>
              </w:rPr>
              <w:t>Basic Appl Ecol.</w:t>
            </w:r>
            <w:r w:rsidRPr="00DE1F40">
              <w:rPr>
                <w:lang w:val="en-US"/>
                <w:rPrChange w:id="4174" w:author="Josep Pueyo" w:date="2023-09-15T10:35:00Z">
                  <w:rPr/>
                </w:rPrChange>
              </w:rPr>
              <w:t xml:space="preserve"> 2015;16(3):189–201. 10.1016/j.baae.2015.01.005</w:t>
            </w:r>
          </w:p>
        </w:tc>
      </w:tr>
      <w:tr w:rsidR="008D1567" w:rsidRPr="00DE1F40" w14:paraId="48EA099E" w14:textId="77777777">
        <w:trPr>
          <w:divId w:val="2087261318"/>
          <w:tblCellSpacing w:w="15" w:type="dxa"/>
        </w:trPr>
        <w:tc>
          <w:tcPr>
            <w:tcW w:w="0" w:type="auto"/>
            <w:vAlign w:val="center"/>
            <w:hideMark/>
          </w:tcPr>
          <w:p w14:paraId="4264D36D" w14:textId="77777777" w:rsidR="008D1567" w:rsidRPr="00DE1F40" w:rsidRDefault="00000000">
            <w:pPr>
              <w:pStyle w:val="ref-label"/>
              <w:rPr>
                <w:lang w:val="en-US"/>
                <w:rPrChange w:id="4175" w:author="Josep Pueyo" w:date="2023-09-15T10:35:00Z">
                  <w:rPr/>
                </w:rPrChange>
              </w:rPr>
            </w:pPr>
            <w:r w:rsidRPr="00DE1F40">
              <w:rPr>
                <w:rStyle w:val="generated"/>
                <w:lang w:val="en-US"/>
                <w:rPrChange w:id="4176" w:author="Josep Pueyo" w:date="2023-09-15T10:35:00Z">
                  <w:rPr>
                    <w:rStyle w:val="generated"/>
                  </w:rPr>
                </w:rPrChange>
              </w:rPr>
              <w:t>25</w:t>
            </w:r>
            <w:r w:rsidRPr="00DE1F40">
              <w:rPr>
                <w:lang w:val="en-US"/>
                <w:rPrChange w:id="4177" w:author="Josep Pueyo" w:date="2023-09-15T10:35:00Z">
                  <w:rPr/>
                </w:rPrChange>
              </w:rPr>
              <w:t> </w:t>
            </w:r>
            <w:bookmarkStart w:id="4178" w:name="ref-25"/>
            <w:bookmarkEnd w:id="4178"/>
          </w:p>
        </w:tc>
        <w:tc>
          <w:tcPr>
            <w:tcW w:w="0" w:type="auto"/>
            <w:vAlign w:val="center"/>
            <w:hideMark/>
          </w:tcPr>
          <w:p w14:paraId="310FDEFB" w14:textId="77777777" w:rsidR="008D1567" w:rsidRPr="00DE1F40" w:rsidRDefault="00000000">
            <w:pPr>
              <w:pStyle w:val="citation"/>
              <w:rPr>
                <w:lang w:val="en-US"/>
                <w:rPrChange w:id="4179" w:author="Josep Pueyo" w:date="2023-09-15T10:35:00Z">
                  <w:rPr/>
                </w:rPrChange>
              </w:rPr>
            </w:pPr>
            <w:bookmarkStart w:id="4180" w:name="d14796e5573"/>
            <w:bookmarkEnd w:id="4180"/>
            <w:r w:rsidRPr="00DE1F40">
              <w:rPr>
                <w:lang w:val="en-US"/>
                <w:rPrChange w:id="4181" w:author="Josep Pueyo" w:date="2023-09-15T10:35:00Z">
                  <w:rPr/>
                </w:rPrChange>
              </w:rPr>
              <w:t xml:space="preserve">Lupia F, Baiocchi V, Lelo K, et al.: Exploring Rooftop Rainwater Harvesting Potential for Food Production in Urban Areas. </w:t>
            </w:r>
            <w:r w:rsidRPr="00DE1F40">
              <w:rPr>
                <w:i/>
                <w:iCs/>
                <w:lang w:val="en-US"/>
                <w:rPrChange w:id="4182" w:author="Josep Pueyo" w:date="2023-09-15T10:35:00Z">
                  <w:rPr>
                    <w:i/>
                    <w:iCs/>
                  </w:rPr>
                </w:rPrChange>
              </w:rPr>
              <w:t>Agriculture.</w:t>
            </w:r>
            <w:r w:rsidRPr="00DE1F40">
              <w:rPr>
                <w:lang w:val="en-US"/>
                <w:rPrChange w:id="4183" w:author="Josep Pueyo" w:date="2023-09-15T10:35:00Z">
                  <w:rPr/>
                </w:rPrChange>
              </w:rPr>
              <w:t xml:space="preserve"> 2017;7(6):46. 10.3390/agriculture7060046</w:t>
            </w:r>
          </w:p>
        </w:tc>
      </w:tr>
      <w:tr w:rsidR="008D1567" w:rsidRPr="00DE1F40" w14:paraId="07295834" w14:textId="77777777">
        <w:trPr>
          <w:divId w:val="2087261318"/>
          <w:tblCellSpacing w:w="15" w:type="dxa"/>
        </w:trPr>
        <w:tc>
          <w:tcPr>
            <w:tcW w:w="0" w:type="auto"/>
            <w:vAlign w:val="center"/>
            <w:hideMark/>
          </w:tcPr>
          <w:p w14:paraId="557FC259" w14:textId="77777777" w:rsidR="008D1567" w:rsidRPr="00DE1F40" w:rsidRDefault="00000000">
            <w:pPr>
              <w:pStyle w:val="ref-label"/>
              <w:rPr>
                <w:lang w:val="en-US"/>
                <w:rPrChange w:id="4184" w:author="Josep Pueyo" w:date="2023-09-15T10:35:00Z">
                  <w:rPr/>
                </w:rPrChange>
              </w:rPr>
            </w:pPr>
            <w:r w:rsidRPr="00DE1F40">
              <w:rPr>
                <w:rStyle w:val="generated"/>
                <w:lang w:val="en-US"/>
                <w:rPrChange w:id="4185" w:author="Josep Pueyo" w:date="2023-09-15T10:35:00Z">
                  <w:rPr>
                    <w:rStyle w:val="generated"/>
                  </w:rPr>
                </w:rPrChange>
              </w:rPr>
              <w:t>26</w:t>
            </w:r>
            <w:r w:rsidRPr="00DE1F40">
              <w:rPr>
                <w:lang w:val="en-US"/>
                <w:rPrChange w:id="4186" w:author="Josep Pueyo" w:date="2023-09-15T10:35:00Z">
                  <w:rPr/>
                </w:rPrChange>
              </w:rPr>
              <w:t> </w:t>
            </w:r>
            <w:bookmarkStart w:id="4187" w:name="ref-26"/>
            <w:bookmarkEnd w:id="4187"/>
          </w:p>
        </w:tc>
        <w:tc>
          <w:tcPr>
            <w:tcW w:w="0" w:type="auto"/>
            <w:vAlign w:val="center"/>
            <w:hideMark/>
          </w:tcPr>
          <w:p w14:paraId="214FA2E8" w14:textId="77777777" w:rsidR="008D1567" w:rsidRPr="00DE1F40" w:rsidRDefault="00000000">
            <w:pPr>
              <w:pStyle w:val="citation"/>
              <w:rPr>
                <w:lang w:val="en-US"/>
                <w:rPrChange w:id="4188" w:author="Josep Pueyo" w:date="2023-09-15T10:35:00Z">
                  <w:rPr/>
                </w:rPrChange>
              </w:rPr>
            </w:pPr>
            <w:bookmarkStart w:id="4189" w:name="d14796e5582"/>
            <w:bookmarkEnd w:id="4189"/>
            <w:proofErr w:type="spellStart"/>
            <w:r w:rsidRPr="00DE1F40">
              <w:rPr>
                <w:lang w:val="en-US"/>
                <w:rPrChange w:id="4190" w:author="Josep Pueyo" w:date="2023-09-15T10:35:00Z">
                  <w:rPr/>
                </w:rPrChange>
              </w:rPr>
              <w:t>MacRae</w:t>
            </w:r>
            <w:proofErr w:type="spellEnd"/>
            <w:r w:rsidRPr="00DE1F40">
              <w:rPr>
                <w:lang w:val="en-US"/>
                <w:rPrChange w:id="4191" w:author="Josep Pueyo" w:date="2023-09-15T10:35:00Z">
                  <w:rPr/>
                </w:rPrChange>
              </w:rPr>
              <w:t xml:space="preserve"> R, Gallant E, Patel S, et al.: Could Toronto provide 10% of its fresh vegetable requirements from within its own boundaries? Matching consumption requirements with growing spaces. </w:t>
            </w:r>
            <w:r w:rsidRPr="00DE1F40">
              <w:rPr>
                <w:i/>
                <w:iCs/>
                <w:lang w:val="en-US"/>
                <w:rPrChange w:id="4192" w:author="Josep Pueyo" w:date="2023-09-15T10:35:00Z">
                  <w:rPr>
                    <w:i/>
                    <w:iCs/>
                  </w:rPr>
                </w:rPrChange>
              </w:rPr>
              <w:t>J Agric Food Syst Community Dev.</w:t>
            </w:r>
            <w:r w:rsidRPr="00DE1F40">
              <w:rPr>
                <w:lang w:val="en-US"/>
                <w:rPrChange w:id="4193" w:author="Josep Pueyo" w:date="2023-09-15T10:35:00Z">
                  <w:rPr/>
                </w:rPrChange>
              </w:rPr>
              <w:t xml:space="preserve"> 2010;1(2): 105–27. 10.5304/jafscd.2010.012.008</w:t>
            </w:r>
          </w:p>
        </w:tc>
      </w:tr>
      <w:tr w:rsidR="008D1567" w:rsidRPr="00DE1F40" w14:paraId="586455D3" w14:textId="77777777">
        <w:trPr>
          <w:divId w:val="2087261318"/>
          <w:tblCellSpacing w:w="15" w:type="dxa"/>
        </w:trPr>
        <w:tc>
          <w:tcPr>
            <w:tcW w:w="0" w:type="auto"/>
            <w:vAlign w:val="center"/>
            <w:hideMark/>
          </w:tcPr>
          <w:p w14:paraId="58298606" w14:textId="77777777" w:rsidR="008D1567" w:rsidRPr="00DE1F40" w:rsidRDefault="00000000">
            <w:pPr>
              <w:pStyle w:val="ref-label"/>
              <w:rPr>
                <w:lang w:val="en-US"/>
                <w:rPrChange w:id="4194" w:author="Josep Pueyo" w:date="2023-09-15T10:35:00Z">
                  <w:rPr/>
                </w:rPrChange>
              </w:rPr>
            </w:pPr>
            <w:r w:rsidRPr="00DE1F40">
              <w:rPr>
                <w:rStyle w:val="generated"/>
                <w:lang w:val="en-US"/>
                <w:rPrChange w:id="4195" w:author="Josep Pueyo" w:date="2023-09-15T10:35:00Z">
                  <w:rPr>
                    <w:rStyle w:val="generated"/>
                  </w:rPr>
                </w:rPrChange>
              </w:rPr>
              <w:t>27</w:t>
            </w:r>
            <w:r w:rsidRPr="00DE1F40">
              <w:rPr>
                <w:lang w:val="en-US"/>
                <w:rPrChange w:id="4196" w:author="Josep Pueyo" w:date="2023-09-15T10:35:00Z">
                  <w:rPr/>
                </w:rPrChange>
              </w:rPr>
              <w:t> </w:t>
            </w:r>
            <w:bookmarkStart w:id="4197" w:name="ref-27"/>
            <w:bookmarkEnd w:id="4197"/>
          </w:p>
        </w:tc>
        <w:tc>
          <w:tcPr>
            <w:tcW w:w="0" w:type="auto"/>
            <w:vAlign w:val="center"/>
            <w:hideMark/>
          </w:tcPr>
          <w:p w14:paraId="4C078ACA" w14:textId="77777777" w:rsidR="008D1567" w:rsidRPr="00DE1F40" w:rsidRDefault="00000000">
            <w:pPr>
              <w:pStyle w:val="citation"/>
              <w:rPr>
                <w:lang w:val="en-US"/>
                <w:rPrChange w:id="4198" w:author="Josep Pueyo" w:date="2023-09-15T10:35:00Z">
                  <w:rPr/>
                </w:rPrChange>
              </w:rPr>
            </w:pPr>
            <w:bookmarkStart w:id="4199" w:name="d14796e5591"/>
            <w:bookmarkEnd w:id="4199"/>
            <w:r w:rsidRPr="00DE1F40">
              <w:rPr>
                <w:lang w:val="en-US"/>
                <w:rPrChange w:id="4200" w:author="Josep Pueyo" w:date="2023-09-15T10:35:00Z">
                  <w:rPr/>
                </w:rPrChange>
              </w:rPr>
              <w:t xml:space="preserve">Mayer H: Air pollution in cities. </w:t>
            </w:r>
            <w:r w:rsidRPr="00DE1F40">
              <w:rPr>
                <w:i/>
                <w:iCs/>
                <w:lang w:val="en-US"/>
                <w:rPrChange w:id="4201" w:author="Josep Pueyo" w:date="2023-09-15T10:35:00Z">
                  <w:rPr>
                    <w:i/>
                    <w:iCs/>
                  </w:rPr>
                </w:rPrChange>
              </w:rPr>
              <w:t>Atmos Environ.</w:t>
            </w:r>
            <w:r w:rsidRPr="00DE1F40">
              <w:rPr>
                <w:lang w:val="en-US"/>
                <w:rPrChange w:id="4202" w:author="Josep Pueyo" w:date="2023-09-15T10:35:00Z">
                  <w:rPr/>
                </w:rPrChange>
              </w:rPr>
              <w:t xml:space="preserve"> 1999;33(24–25):4029–37. 10.1016/S1352-2310(99)00144-2</w:t>
            </w:r>
          </w:p>
        </w:tc>
      </w:tr>
      <w:tr w:rsidR="008D1567" w:rsidRPr="00DE1F40" w14:paraId="5C0C3179" w14:textId="77777777">
        <w:trPr>
          <w:divId w:val="2087261318"/>
          <w:tblCellSpacing w:w="15" w:type="dxa"/>
        </w:trPr>
        <w:tc>
          <w:tcPr>
            <w:tcW w:w="0" w:type="auto"/>
            <w:vAlign w:val="center"/>
            <w:hideMark/>
          </w:tcPr>
          <w:p w14:paraId="1C3D75D1" w14:textId="77777777" w:rsidR="008D1567" w:rsidRPr="00DE1F40" w:rsidRDefault="00000000">
            <w:pPr>
              <w:pStyle w:val="ref-label"/>
              <w:rPr>
                <w:lang w:val="en-US"/>
                <w:rPrChange w:id="4203" w:author="Josep Pueyo" w:date="2023-09-15T10:35:00Z">
                  <w:rPr/>
                </w:rPrChange>
              </w:rPr>
            </w:pPr>
            <w:r w:rsidRPr="00DE1F40">
              <w:rPr>
                <w:rStyle w:val="generated"/>
                <w:lang w:val="en-US"/>
                <w:rPrChange w:id="4204" w:author="Josep Pueyo" w:date="2023-09-15T10:35:00Z">
                  <w:rPr>
                    <w:rStyle w:val="generated"/>
                  </w:rPr>
                </w:rPrChange>
              </w:rPr>
              <w:lastRenderedPageBreak/>
              <w:t>28</w:t>
            </w:r>
            <w:r w:rsidRPr="00DE1F40">
              <w:rPr>
                <w:lang w:val="en-US"/>
                <w:rPrChange w:id="4205" w:author="Josep Pueyo" w:date="2023-09-15T10:35:00Z">
                  <w:rPr/>
                </w:rPrChange>
              </w:rPr>
              <w:t> </w:t>
            </w:r>
            <w:bookmarkStart w:id="4206" w:name="ref-28"/>
            <w:bookmarkEnd w:id="4206"/>
          </w:p>
        </w:tc>
        <w:tc>
          <w:tcPr>
            <w:tcW w:w="0" w:type="auto"/>
            <w:vAlign w:val="center"/>
            <w:hideMark/>
          </w:tcPr>
          <w:p w14:paraId="7CDD978F" w14:textId="77777777" w:rsidR="008D1567" w:rsidRPr="00DE1F40" w:rsidRDefault="00000000">
            <w:pPr>
              <w:pStyle w:val="citation"/>
              <w:rPr>
                <w:lang w:val="en-US"/>
                <w:rPrChange w:id="4207" w:author="Josep Pueyo" w:date="2023-09-15T10:35:00Z">
                  <w:rPr/>
                </w:rPrChange>
              </w:rPr>
            </w:pPr>
            <w:bookmarkStart w:id="4208" w:name="d14796e5600"/>
            <w:bookmarkEnd w:id="4208"/>
            <w:proofErr w:type="spellStart"/>
            <w:r w:rsidRPr="00DE1F40">
              <w:rPr>
                <w:lang w:val="en-US"/>
                <w:rPrChange w:id="4209" w:author="Josep Pueyo" w:date="2023-09-15T10:35:00Z">
                  <w:rPr/>
                </w:rPrChange>
              </w:rPr>
              <w:t>Pebesma</w:t>
            </w:r>
            <w:proofErr w:type="spellEnd"/>
            <w:r w:rsidRPr="00DE1F40">
              <w:rPr>
                <w:lang w:val="en-US"/>
                <w:rPrChange w:id="4210" w:author="Josep Pueyo" w:date="2023-09-15T10:35:00Z">
                  <w:rPr/>
                </w:rPrChange>
              </w:rPr>
              <w:t xml:space="preserve"> E: Simple Features for R: Standardized Support for Spatial Vector Data. </w:t>
            </w:r>
            <w:r w:rsidRPr="00DE1F40">
              <w:rPr>
                <w:i/>
                <w:iCs/>
                <w:lang w:val="en-US"/>
                <w:rPrChange w:id="4211" w:author="Josep Pueyo" w:date="2023-09-15T10:35:00Z">
                  <w:rPr>
                    <w:i/>
                    <w:iCs/>
                  </w:rPr>
                </w:rPrChange>
              </w:rPr>
              <w:t>The R Journal.</w:t>
            </w:r>
            <w:r w:rsidRPr="00DE1F40">
              <w:rPr>
                <w:lang w:val="en-US"/>
                <w:rPrChange w:id="4212" w:author="Josep Pueyo" w:date="2023-09-15T10:35:00Z">
                  <w:rPr/>
                </w:rPrChange>
              </w:rPr>
              <w:t xml:space="preserve"> 2018a;10(1):439–46. 10.32614/RJ-2018-009</w:t>
            </w:r>
          </w:p>
        </w:tc>
      </w:tr>
      <w:tr w:rsidR="008D1567" w:rsidRPr="00DE1F40" w14:paraId="36C98B2E" w14:textId="77777777">
        <w:trPr>
          <w:divId w:val="2087261318"/>
          <w:tblCellSpacing w:w="15" w:type="dxa"/>
        </w:trPr>
        <w:tc>
          <w:tcPr>
            <w:tcW w:w="0" w:type="auto"/>
            <w:vAlign w:val="center"/>
            <w:hideMark/>
          </w:tcPr>
          <w:p w14:paraId="5AD2D7C8" w14:textId="77777777" w:rsidR="008D1567" w:rsidRPr="00DE1F40" w:rsidRDefault="00000000">
            <w:pPr>
              <w:pStyle w:val="ref-label"/>
              <w:rPr>
                <w:lang w:val="en-US"/>
                <w:rPrChange w:id="4213" w:author="Josep Pueyo" w:date="2023-09-15T10:35:00Z">
                  <w:rPr/>
                </w:rPrChange>
              </w:rPr>
            </w:pPr>
            <w:r w:rsidRPr="00DE1F40">
              <w:rPr>
                <w:rStyle w:val="generated"/>
                <w:lang w:val="en-US"/>
                <w:rPrChange w:id="4214" w:author="Josep Pueyo" w:date="2023-09-15T10:35:00Z">
                  <w:rPr>
                    <w:rStyle w:val="generated"/>
                  </w:rPr>
                </w:rPrChange>
              </w:rPr>
              <w:t>29</w:t>
            </w:r>
            <w:r w:rsidRPr="00DE1F40">
              <w:rPr>
                <w:lang w:val="en-US"/>
                <w:rPrChange w:id="4215" w:author="Josep Pueyo" w:date="2023-09-15T10:35:00Z">
                  <w:rPr/>
                </w:rPrChange>
              </w:rPr>
              <w:t> </w:t>
            </w:r>
            <w:bookmarkStart w:id="4216" w:name="ref-29"/>
            <w:bookmarkEnd w:id="4216"/>
          </w:p>
        </w:tc>
        <w:tc>
          <w:tcPr>
            <w:tcW w:w="0" w:type="auto"/>
            <w:vAlign w:val="center"/>
            <w:hideMark/>
          </w:tcPr>
          <w:p w14:paraId="65ACF1EA" w14:textId="77777777" w:rsidR="008D1567" w:rsidRPr="00DE1F40" w:rsidRDefault="00000000">
            <w:pPr>
              <w:pStyle w:val="citation"/>
              <w:rPr>
                <w:lang w:val="en-US"/>
                <w:rPrChange w:id="4217" w:author="Josep Pueyo" w:date="2023-09-15T10:35:00Z">
                  <w:rPr/>
                </w:rPrChange>
              </w:rPr>
            </w:pPr>
            <w:bookmarkStart w:id="4218" w:name="d14796e5609"/>
            <w:bookmarkEnd w:id="4218"/>
            <w:proofErr w:type="spellStart"/>
            <w:r w:rsidRPr="00DE1F40">
              <w:rPr>
                <w:lang w:val="en-US"/>
                <w:rPrChange w:id="4219" w:author="Josep Pueyo" w:date="2023-09-15T10:35:00Z">
                  <w:rPr/>
                </w:rPrChange>
              </w:rPr>
              <w:t>Pebesma</w:t>
            </w:r>
            <w:proofErr w:type="spellEnd"/>
            <w:r w:rsidRPr="00DE1F40">
              <w:rPr>
                <w:lang w:val="en-US"/>
                <w:rPrChange w:id="4220" w:author="Josep Pueyo" w:date="2023-09-15T10:35:00Z">
                  <w:rPr/>
                </w:rPrChange>
              </w:rPr>
              <w:t xml:space="preserve"> E: Simple Features for R: Standardized Support for Spatial Vector Data. </w:t>
            </w:r>
            <w:r w:rsidRPr="00DE1F40">
              <w:rPr>
                <w:i/>
                <w:iCs/>
                <w:lang w:val="en-US"/>
                <w:rPrChange w:id="4221" w:author="Josep Pueyo" w:date="2023-09-15T10:35:00Z">
                  <w:rPr>
                    <w:i/>
                    <w:iCs/>
                  </w:rPr>
                </w:rPrChange>
              </w:rPr>
              <w:t>The R Journal.</w:t>
            </w:r>
            <w:r w:rsidRPr="00DE1F40">
              <w:rPr>
                <w:lang w:val="en-US"/>
                <w:rPrChange w:id="4222" w:author="Josep Pueyo" w:date="2023-09-15T10:35:00Z">
                  <w:rPr/>
                </w:rPrChange>
              </w:rPr>
              <w:t xml:space="preserve"> 2018b;10(1):439–46. 10.32614/RJ-2018-009</w:t>
            </w:r>
          </w:p>
        </w:tc>
      </w:tr>
      <w:tr w:rsidR="008D1567" w:rsidRPr="00DE1F40" w14:paraId="1481EF3B" w14:textId="77777777">
        <w:trPr>
          <w:divId w:val="2087261318"/>
          <w:tblCellSpacing w:w="15" w:type="dxa"/>
        </w:trPr>
        <w:tc>
          <w:tcPr>
            <w:tcW w:w="0" w:type="auto"/>
            <w:vAlign w:val="center"/>
            <w:hideMark/>
          </w:tcPr>
          <w:p w14:paraId="6CED3023" w14:textId="77777777" w:rsidR="008D1567" w:rsidRPr="00DE1F40" w:rsidRDefault="00000000">
            <w:pPr>
              <w:pStyle w:val="ref-label"/>
              <w:rPr>
                <w:lang w:val="en-US"/>
                <w:rPrChange w:id="4223" w:author="Josep Pueyo" w:date="2023-09-15T10:35:00Z">
                  <w:rPr/>
                </w:rPrChange>
              </w:rPr>
            </w:pPr>
            <w:r w:rsidRPr="00DE1F40">
              <w:rPr>
                <w:rStyle w:val="generated"/>
                <w:lang w:val="en-US"/>
                <w:rPrChange w:id="4224" w:author="Josep Pueyo" w:date="2023-09-15T10:35:00Z">
                  <w:rPr>
                    <w:rStyle w:val="generated"/>
                  </w:rPr>
                </w:rPrChange>
              </w:rPr>
              <w:t>30</w:t>
            </w:r>
            <w:r w:rsidRPr="00DE1F40">
              <w:rPr>
                <w:lang w:val="en-US"/>
                <w:rPrChange w:id="4225" w:author="Josep Pueyo" w:date="2023-09-15T10:35:00Z">
                  <w:rPr/>
                </w:rPrChange>
              </w:rPr>
              <w:t> </w:t>
            </w:r>
            <w:bookmarkStart w:id="4226" w:name="ref-30"/>
            <w:bookmarkEnd w:id="4226"/>
          </w:p>
        </w:tc>
        <w:tc>
          <w:tcPr>
            <w:tcW w:w="0" w:type="auto"/>
            <w:vAlign w:val="center"/>
            <w:hideMark/>
          </w:tcPr>
          <w:p w14:paraId="625C930B" w14:textId="77777777" w:rsidR="008D1567" w:rsidRPr="00DE1F40" w:rsidRDefault="00000000">
            <w:pPr>
              <w:pStyle w:val="citation"/>
              <w:rPr>
                <w:lang w:val="en-US"/>
                <w:rPrChange w:id="4227" w:author="Josep Pueyo" w:date="2023-09-15T10:35:00Z">
                  <w:rPr/>
                </w:rPrChange>
              </w:rPr>
            </w:pPr>
            <w:bookmarkStart w:id="4228" w:name="d14796e5619"/>
            <w:bookmarkEnd w:id="4228"/>
            <w:proofErr w:type="spellStart"/>
            <w:r w:rsidRPr="00DE1F40">
              <w:rPr>
                <w:lang w:val="en-US"/>
                <w:rPrChange w:id="4229" w:author="Josep Pueyo" w:date="2023-09-15T10:35:00Z">
                  <w:rPr/>
                </w:rPrChange>
              </w:rPr>
              <w:t>Pebesma</w:t>
            </w:r>
            <w:proofErr w:type="spellEnd"/>
            <w:r w:rsidRPr="00DE1F40">
              <w:rPr>
                <w:lang w:val="en-US"/>
                <w:rPrChange w:id="4230" w:author="Josep Pueyo" w:date="2023-09-15T10:35:00Z">
                  <w:rPr/>
                </w:rPrChange>
              </w:rPr>
              <w:t xml:space="preserve"> E: stars: Spatiotemporal Arrays, Raster and Vector Data Cubes. 2021. </w:t>
            </w:r>
            <w:r w:rsidRPr="00DE1F40">
              <w:rPr>
                <w:lang w:val="en-US"/>
                <w:rPrChange w:id="4231" w:author="Josep Pueyo" w:date="2023-09-15T10:35:00Z">
                  <w:rPr/>
                </w:rPrChange>
              </w:rPr>
              <w:fldChar w:fldCharType="begin"/>
            </w:r>
            <w:r w:rsidRPr="00DE1F40">
              <w:rPr>
                <w:lang w:val="en-US"/>
                <w:rPrChange w:id="4232" w:author="Josep Pueyo" w:date="2023-09-15T10:35:00Z">
                  <w:rPr/>
                </w:rPrChange>
              </w:rPr>
              <w:instrText>HYPERLINK "https://cran.r-project.org/web/packages/stars/index.html" \t "xrefwindow"</w:instrText>
            </w:r>
            <w:r w:rsidRPr="00F46451">
              <w:rPr>
                <w:lang w:val="en-US"/>
              </w:rPr>
            </w:r>
            <w:r w:rsidRPr="00DE1F40">
              <w:rPr>
                <w:lang w:val="en-US"/>
                <w:rPrChange w:id="4233" w:author="Josep Pueyo" w:date="2023-09-15T10:35:00Z">
                  <w:rPr>
                    <w:rStyle w:val="Hyperlink"/>
                  </w:rPr>
                </w:rPrChange>
              </w:rPr>
              <w:fldChar w:fldCharType="separate"/>
            </w:r>
            <w:r w:rsidRPr="00DE1F40">
              <w:rPr>
                <w:rStyle w:val="Hyperlink"/>
                <w:lang w:val="en-US"/>
                <w:rPrChange w:id="4234" w:author="Josep Pueyo" w:date="2023-09-15T10:35:00Z">
                  <w:rPr>
                    <w:rStyle w:val="Hyperlink"/>
                  </w:rPr>
                </w:rPrChange>
              </w:rPr>
              <w:t>Reference Source</w:t>
            </w:r>
            <w:r w:rsidRPr="00DE1F40">
              <w:rPr>
                <w:rStyle w:val="Hyperlink"/>
                <w:lang w:val="en-US"/>
                <w:rPrChange w:id="4235" w:author="Josep Pueyo" w:date="2023-09-15T10:35:00Z">
                  <w:rPr>
                    <w:rStyle w:val="Hyperlink"/>
                  </w:rPr>
                </w:rPrChange>
              </w:rPr>
              <w:fldChar w:fldCharType="end"/>
            </w:r>
          </w:p>
        </w:tc>
      </w:tr>
      <w:tr w:rsidR="008D1567" w:rsidRPr="00DE1F40" w14:paraId="74D3047D" w14:textId="77777777">
        <w:trPr>
          <w:divId w:val="2087261318"/>
          <w:tblCellSpacing w:w="15" w:type="dxa"/>
        </w:trPr>
        <w:tc>
          <w:tcPr>
            <w:tcW w:w="0" w:type="auto"/>
            <w:vAlign w:val="center"/>
            <w:hideMark/>
          </w:tcPr>
          <w:p w14:paraId="57C362EE" w14:textId="77777777" w:rsidR="008D1567" w:rsidRPr="00DE1F40" w:rsidRDefault="00000000">
            <w:pPr>
              <w:pStyle w:val="ref-label"/>
              <w:rPr>
                <w:lang w:val="en-US"/>
                <w:rPrChange w:id="4236" w:author="Josep Pueyo" w:date="2023-09-15T10:35:00Z">
                  <w:rPr/>
                </w:rPrChange>
              </w:rPr>
            </w:pPr>
            <w:r w:rsidRPr="00DE1F40">
              <w:rPr>
                <w:rStyle w:val="generated"/>
                <w:lang w:val="en-US"/>
                <w:rPrChange w:id="4237" w:author="Josep Pueyo" w:date="2023-09-15T10:35:00Z">
                  <w:rPr>
                    <w:rStyle w:val="generated"/>
                  </w:rPr>
                </w:rPrChange>
              </w:rPr>
              <w:t>31</w:t>
            </w:r>
            <w:r w:rsidRPr="00DE1F40">
              <w:rPr>
                <w:lang w:val="en-US"/>
                <w:rPrChange w:id="4238" w:author="Josep Pueyo" w:date="2023-09-15T10:35:00Z">
                  <w:rPr/>
                </w:rPrChange>
              </w:rPr>
              <w:t> </w:t>
            </w:r>
            <w:bookmarkStart w:id="4239" w:name="ref-31"/>
            <w:bookmarkEnd w:id="4239"/>
          </w:p>
        </w:tc>
        <w:tc>
          <w:tcPr>
            <w:tcW w:w="0" w:type="auto"/>
            <w:vAlign w:val="center"/>
            <w:hideMark/>
          </w:tcPr>
          <w:p w14:paraId="7DB71CA6" w14:textId="77777777" w:rsidR="008D1567" w:rsidRPr="00DE1F40" w:rsidRDefault="00000000">
            <w:pPr>
              <w:pStyle w:val="citation"/>
              <w:rPr>
                <w:lang w:val="en-US"/>
                <w:rPrChange w:id="4240" w:author="Josep Pueyo" w:date="2023-09-15T10:35:00Z">
                  <w:rPr/>
                </w:rPrChange>
              </w:rPr>
            </w:pPr>
            <w:bookmarkStart w:id="4241" w:name="d14796e5627"/>
            <w:bookmarkEnd w:id="4241"/>
            <w:proofErr w:type="spellStart"/>
            <w:r w:rsidRPr="00DE1F40">
              <w:rPr>
                <w:lang w:val="en-US"/>
                <w:rPrChange w:id="4242" w:author="Josep Pueyo" w:date="2023-09-15T10:35:00Z">
                  <w:rPr/>
                </w:rPrChange>
              </w:rPr>
              <w:t>Pebesma</w:t>
            </w:r>
            <w:proofErr w:type="spellEnd"/>
            <w:r w:rsidRPr="00DE1F40">
              <w:rPr>
                <w:lang w:val="en-US"/>
                <w:rPrChange w:id="4243" w:author="Josep Pueyo" w:date="2023-09-15T10:35:00Z">
                  <w:rPr/>
                </w:rPrChange>
              </w:rPr>
              <w:t xml:space="preserve"> E: stars: Spatiotemporal Arrays, Raster and Vector Data Cubes. 2022. </w:t>
            </w:r>
            <w:r w:rsidRPr="00DE1F40">
              <w:rPr>
                <w:lang w:val="en-US"/>
                <w:rPrChange w:id="4244" w:author="Josep Pueyo" w:date="2023-09-15T10:35:00Z">
                  <w:rPr/>
                </w:rPrChange>
              </w:rPr>
              <w:fldChar w:fldCharType="begin"/>
            </w:r>
            <w:r w:rsidRPr="00DE1F40">
              <w:rPr>
                <w:lang w:val="en-US"/>
                <w:rPrChange w:id="4245" w:author="Josep Pueyo" w:date="2023-09-15T10:35:00Z">
                  <w:rPr/>
                </w:rPrChange>
              </w:rPr>
              <w:instrText>HYPERLINK \t "xrefwindow"</w:instrText>
            </w:r>
            <w:r w:rsidRPr="00F46451">
              <w:rPr>
                <w:lang w:val="en-US"/>
              </w:rPr>
            </w:r>
            <w:r w:rsidRPr="00DE1F40">
              <w:rPr>
                <w:lang w:val="en-US"/>
                <w:rPrChange w:id="4246" w:author="Josep Pueyo" w:date="2023-09-15T10:35:00Z">
                  <w:rPr>
                    <w:rStyle w:val="Hyperlink"/>
                  </w:rPr>
                </w:rPrChange>
              </w:rPr>
              <w:fldChar w:fldCharType="separate"/>
            </w:r>
            <w:r w:rsidRPr="00DE1F40">
              <w:rPr>
                <w:rStyle w:val="Hyperlink"/>
                <w:lang w:val="en-US"/>
                <w:rPrChange w:id="4247" w:author="Josep Pueyo" w:date="2023-09-15T10:35:00Z">
                  <w:rPr>
                    <w:rStyle w:val="Hyperlink"/>
                  </w:rPr>
                </w:rPrChange>
              </w:rPr>
              <w:t>Reference Source</w:t>
            </w:r>
            <w:r w:rsidRPr="00DE1F40">
              <w:rPr>
                <w:rStyle w:val="Hyperlink"/>
                <w:lang w:val="en-US"/>
                <w:rPrChange w:id="4248" w:author="Josep Pueyo" w:date="2023-09-15T10:35:00Z">
                  <w:rPr>
                    <w:rStyle w:val="Hyperlink"/>
                  </w:rPr>
                </w:rPrChange>
              </w:rPr>
              <w:fldChar w:fldCharType="end"/>
            </w:r>
          </w:p>
        </w:tc>
      </w:tr>
      <w:tr w:rsidR="008D1567" w:rsidRPr="00DE1F40" w14:paraId="06556451" w14:textId="77777777">
        <w:trPr>
          <w:divId w:val="2087261318"/>
          <w:tblCellSpacing w:w="15" w:type="dxa"/>
        </w:trPr>
        <w:tc>
          <w:tcPr>
            <w:tcW w:w="0" w:type="auto"/>
            <w:vAlign w:val="center"/>
            <w:hideMark/>
          </w:tcPr>
          <w:p w14:paraId="5E6016BC" w14:textId="77777777" w:rsidR="008D1567" w:rsidRPr="00DE1F40" w:rsidRDefault="00000000">
            <w:pPr>
              <w:pStyle w:val="ref-label"/>
              <w:rPr>
                <w:lang w:val="en-US"/>
                <w:rPrChange w:id="4249" w:author="Josep Pueyo" w:date="2023-09-15T10:35:00Z">
                  <w:rPr/>
                </w:rPrChange>
              </w:rPr>
            </w:pPr>
            <w:r w:rsidRPr="00DE1F40">
              <w:rPr>
                <w:rStyle w:val="generated"/>
                <w:lang w:val="en-US"/>
                <w:rPrChange w:id="4250" w:author="Josep Pueyo" w:date="2023-09-15T10:35:00Z">
                  <w:rPr>
                    <w:rStyle w:val="generated"/>
                  </w:rPr>
                </w:rPrChange>
              </w:rPr>
              <w:t>32</w:t>
            </w:r>
            <w:r w:rsidRPr="00DE1F40">
              <w:rPr>
                <w:lang w:val="en-US"/>
                <w:rPrChange w:id="4251" w:author="Josep Pueyo" w:date="2023-09-15T10:35:00Z">
                  <w:rPr/>
                </w:rPrChange>
              </w:rPr>
              <w:t> </w:t>
            </w:r>
            <w:bookmarkStart w:id="4252" w:name="ref-45"/>
            <w:bookmarkEnd w:id="4252"/>
          </w:p>
        </w:tc>
        <w:tc>
          <w:tcPr>
            <w:tcW w:w="0" w:type="auto"/>
            <w:vAlign w:val="center"/>
            <w:hideMark/>
          </w:tcPr>
          <w:p w14:paraId="275516B8" w14:textId="77777777" w:rsidR="008D1567" w:rsidRPr="00DE1F40" w:rsidRDefault="00000000">
            <w:pPr>
              <w:pStyle w:val="citation"/>
              <w:rPr>
                <w:lang w:val="en-US"/>
                <w:rPrChange w:id="4253" w:author="Josep Pueyo" w:date="2023-09-15T10:35:00Z">
                  <w:rPr/>
                </w:rPrChange>
              </w:rPr>
            </w:pPr>
            <w:bookmarkStart w:id="4254" w:name="d14796e5635"/>
            <w:bookmarkEnd w:id="4254"/>
            <w:r w:rsidRPr="00DE1F40">
              <w:rPr>
                <w:lang w:val="en-US"/>
                <w:rPrChange w:id="4255" w:author="Josep Pueyo" w:date="2023-09-15T10:35:00Z">
                  <w:rPr/>
                </w:rPrChange>
              </w:rPr>
              <w:t xml:space="preserve">Pueyo-Ros J: </w:t>
            </w:r>
            <w:proofErr w:type="spellStart"/>
            <w:r w:rsidRPr="00DE1F40">
              <w:rPr>
                <w:lang w:val="en-US"/>
                <w:rPrChange w:id="4256" w:author="Josep Pueyo" w:date="2023-09-15T10:35:00Z">
                  <w:rPr/>
                </w:rPrChange>
              </w:rPr>
              <w:t>icra</w:t>
            </w:r>
            <w:proofErr w:type="spellEnd"/>
            <w:r w:rsidRPr="00DE1F40">
              <w:rPr>
                <w:lang w:val="en-US"/>
                <w:rPrChange w:id="4257" w:author="Josep Pueyo" w:date="2023-09-15T10:35:00Z">
                  <w:rPr/>
                </w:rPrChange>
              </w:rPr>
              <w:t xml:space="preserve">/ediblecity: To </w:t>
            </w:r>
            <w:proofErr w:type="spellStart"/>
            <w:r w:rsidRPr="00DE1F40">
              <w:rPr>
                <w:lang w:val="en-US"/>
                <w:rPrChange w:id="4258" w:author="Josep Pueyo" w:date="2023-09-15T10:35:00Z">
                  <w:rPr/>
                </w:rPrChange>
              </w:rPr>
              <w:t>zenodo</w:t>
            </w:r>
            <w:proofErr w:type="spellEnd"/>
            <w:r w:rsidRPr="00DE1F40">
              <w:rPr>
                <w:lang w:val="en-US"/>
                <w:rPrChange w:id="4259" w:author="Josep Pueyo" w:date="2023-09-15T10:35:00Z">
                  <w:rPr/>
                </w:rPrChange>
              </w:rPr>
              <w:t xml:space="preserve"> (</w:t>
            </w:r>
            <w:proofErr w:type="spellStart"/>
            <w:r w:rsidRPr="00DE1F40">
              <w:rPr>
                <w:lang w:val="en-US"/>
                <w:rPrChange w:id="4260" w:author="Josep Pueyo" w:date="2023-09-15T10:35:00Z">
                  <w:rPr/>
                </w:rPrChange>
              </w:rPr>
              <w:t>zenodo</w:t>
            </w:r>
            <w:proofErr w:type="spellEnd"/>
            <w:r w:rsidRPr="00DE1F40">
              <w:rPr>
                <w:lang w:val="en-US"/>
                <w:rPrChange w:id="4261" w:author="Josep Pueyo" w:date="2023-09-15T10:35:00Z">
                  <w:rPr/>
                </w:rPrChange>
              </w:rPr>
              <w:t xml:space="preserve">). </w:t>
            </w:r>
            <w:proofErr w:type="spellStart"/>
            <w:r w:rsidRPr="00DE1F40">
              <w:rPr>
                <w:i/>
                <w:iCs/>
                <w:lang w:val="en-US"/>
                <w:rPrChange w:id="4262" w:author="Josep Pueyo" w:date="2023-09-15T10:35:00Z">
                  <w:rPr>
                    <w:i/>
                    <w:iCs/>
                  </w:rPr>
                </w:rPrChange>
              </w:rPr>
              <w:t>Zenodo</w:t>
            </w:r>
            <w:proofErr w:type="spellEnd"/>
            <w:r w:rsidRPr="00DE1F40">
              <w:rPr>
                <w:lang w:val="en-US"/>
                <w:rPrChange w:id="4263" w:author="Josep Pueyo" w:date="2023-09-15T10:35:00Z">
                  <w:rPr/>
                </w:rPrChange>
              </w:rPr>
              <w:t xml:space="preserve"> 2023. </w:t>
            </w:r>
            <w:r w:rsidRPr="00DE1F40">
              <w:rPr>
                <w:lang w:val="en-US"/>
                <w:rPrChange w:id="4264" w:author="Josep Pueyo" w:date="2023-09-15T10:35:00Z">
                  <w:rPr/>
                </w:rPrChange>
              </w:rPr>
              <w:fldChar w:fldCharType="begin"/>
            </w:r>
            <w:r w:rsidRPr="00DE1F40">
              <w:rPr>
                <w:lang w:val="en-US"/>
                <w:rPrChange w:id="4265" w:author="Josep Pueyo" w:date="2023-09-15T10:35:00Z">
                  <w:rPr/>
                </w:rPrChange>
              </w:rPr>
              <w:instrText>HYPERLINK "http://www.doi.org/10.5281/zenodo.7913285" \t "xrefwindow"</w:instrText>
            </w:r>
            <w:r w:rsidRPr="00F46451">
              <w:rPr>
                <w:lang w:val="en-US"/>
              </w:rPr>
            </w:r>
            <w:r w:rsidRPr="00DE1F40">
              <w:rPr>
                <w:lang w:val="en-US"/>
                <w:rPrChange w:id="4266" w:author="Josep Pueyo" w:date="2023-09-15T10:35:00Z">
                  <w:rPr>
                    <w:rStyle w:val="Hyperlink"/>
                  </w:rPr>
                </w:rPrChange>
              </w:rPr>
              <w:fldChar w:fldCharType="separate"/>
            </w:r>
            <w:r w:rsidRPr="00DE1F40">
              <w:rPr>
                <w:rStyle w:val="Hyperlink"/>
                <w:lang w:val="en-US"/>
                <w:rPrChange w:id="4267" w:author="Josep Pueyo" w:date="2023-09-15T10:35:00Z">
                  <w:rPr>
                    <w:rStyle w:val="Hyperlink"/>
                  </w:rPr>
                </w:rPrChange>
              </w:rPr>
              <w:t>http://www.doi.org/10.5281/zenodo.7913285</w:t>
            </w:r>
            <w:r w:rsidRPr="00DE1F40">
              <w:rPr>
                <w:rStyle w:val="Hyperlink"/>
                <w:lang w:val="en-US"/>
                <w:rPrChange w:id="4268" w:author="Josep Pueyo" w:date="2023-09-15T10:35:00Z">
                  <w:rPr>
                    <w:rStyle w:val="Hyperlink"/>
                  </w:rPr>
                </w:rPrChange>
              </w:rPr>
              <w:fldChar w:fldCharType="end"/>
            </w:r>
          </w:p>
        </w:tc>
      </w:tr>
      <w:tr w:rsidR="008D1567" w:rsidRPr="00DE1F40" w14:paraId="3B1767C9" w14:textId="77777777">
        <w:trPr>
          <w:divId w:val="2087261318"/>
          <w:tblCellSpacing w:w="15" w:type="dxa"/>
        </w:trPr>
        <w:tc>
          <w:tcPr>
            <w:tcW w:w="0" w:type="auto"/>
            <w:vAlign w:val="center"/>
            <w:hideMark/>
          </w:tcPr>
          <w:p w14:paraId="14F6383E" w14:textId="77777777" w:rsidR="008D1567" w:rsidRPr="00DE1F40" w:rsidRDefault="00000000">
            <w:pPr>
              <w:pStyle w:val="ref-label"/>
              <w:rPr>
                <w:lang w:val="en-US"/>
                <w:rPrChange w:id="4269" w:author="Josep Pueyo" w:date="2023-09-15T10:35:00Z">
                  <w:rPr/>
                </w:rPrChange>
              </w:rPr>
            </w:pPr>
            <w:r w:rsidRPr="00DE1F40">
              <w:rPr>
                <w:rStyle w:val="generated"/>
                <w:lang w:val="en-US"/>
                <w:rPrChange w:id="4270" w:author="Josep Pueyo" w:date="2023-09-15T10:35:00Z">
                  <w:rPr>
                    <w:rStyle w:val="generated"/>
                  </w:rPr>
                </w:rPrChange>
              </w:rPr>
              <w:t>33</w:t>
            </w:r>
            <w:r w:rsidRPr="00DE1F40">
              <w:rPr>
                <w:lang w:val="en-US"/>
                <w:rPrChange w:id="4271" w:author="Josep Pueyo" w:date="2023-09-15T10:35:00Z">
                  <w:rPr/>
                </w:rPrChange>
              </w:rPr>
              <w:t> </w:t>
            </w:r>
            <w:bookmarkStart w:id="4272" w:name="ref-32"/>
            <w:bookmarkEnd w:id="4272"/>
          </w:p>
        </w:tc>
        <w:tc>
          <w:tcPr>
            <w:tcW w:w="0" w:type="auto"/>
            <w:vAlign w:val="center"/>
            <w:hideMark/>
          </w:tcPr>
          <w:p w14:paraId="44D85A92" w14:textId="77777777" w:rsidR="008D1567" w:rsidRPr="00DE1F40" w:rsidRDefault="00000000">
            <w:pPr>
              <w:pStyle w:val="citation"/>
              <w:rPr>
                <w:lang w:val="en-US"/>
                <w:rPrChange w:id="4273" w:author="Josep Pueyo" w:date="2023-09-15T10:35:00Z">
                  <w:rPr/>
                </w:rPrChange>
              </w:rPr>
            </w:pPr>
            <w:bookmarkStart w:id="4274" w:name="d14796e5646"/>
            <w:bookmarkEnd w:id="4274"/>
            <w:r w:rsidRPr="00DE1F40">
              <w:rPr>
                <w:lang w:val="en-US"/>
                <w:rPrChange w:id="4275" w:author="Josep Pueyo" w:date="2023-09-15T10:35:00Z">
                  <w:rPr/>
                </w:rPrChange>
              </w:rPr>
              <w:t xml:space="preserve">R Core Team: R: A Language and Environment for Statistical Computing. Vienna, Austria: R Foundation for Statistical Computing,2022. </w:t>
            </w:r>
            <w:r w:rsidRPr="00DE1F40">
              <w:rPr>
                <w:lang w:val="en-US"/>
                <w:rPrChange w:id="4276" w:author="Josep Pueyo" w:date="2023-09-15T10:35:00Z">
                  <w:rPr/>
                </w:rPrChange>
              </w:rPr>
              <w:fldChar w:fldCharType="begin"/>
            </w:r>
            <w:r w:rsidRPr="00DE1F40">
              <w:rPr>
                <w:lang w:val="en-US"/>
                <w:rPrChange w:id="4277" w:author="Josep Pueyo" w:date="2023-09-15T10:35:00Z">
                  <w:rPr/>
                </w:rPrChange>
              </w:rPr>
              <w:instrText>HYPERLINK "https://www.r-project.org/" \t "xrefwindow"</w:instrText>
            </w:r>
            <w:r w:rsidRPr="00F46451">
              <w:rPr>
                <w:lang w:val="en-US"/>
              </w:rPr>
            </w:r>
            <w:r w:rsidRPr="00DE1F40">
              <w:rPr>
                <w:lang w:val="en-US"/>
                <w:rPrChange w:id="4278" w:author="Josep Pueyo" w:date="2023-09-15T10:35:00Z">
                  <w:rPr>
                    <w:rStyle w:val="Hyperlink"/>
                  </w:rPr>
                </w:rPrChange>
              </w:rPr>
              <w:fldChar w:fldCharType="separate"/>
            </w:r>
            <w:r w:rsidRPr="00DE1F40">
              <w:rPr>
                <w:rStyle w:val="Hyperlink"/>
                <w:lang w:val="en-US"/>
                <w:rPrChange w:id="4279" w:author="Josep Pueyo" w:date="2023-09-15T10:35:00Z">
                  <w:rPr>
                    <w:rStyle w:val="Hyperlink"/>
                  </w:rPr>
                </w:rPrChange>
              </w:rPr>
              <w:t>Reference Source</w:t>
            </w:r>
            <w:r w:rsidRPr="00DE1F40">
              <w:rPr>
                <w:rStyle w:val="Hyperlink"/>
                <w:lang w:val="en-US"/>
                <w:rPrChange w:id="4280" w:author="Josep Pueyo" w:date="2023-09-15T10:35:00Z">
                  <w:rPr>
                    <w:rStyle w:val="Hyperlink"/>
                  </w:rPr>
                </w:rPrChange>
              </w:rPr>
              <w:fldChar w:fldCharType="end"/>
            </w:r>
          </w:p>
        </w:tc>
      </w:tr>
      <w:tr w:rsidR="008D1567" w:rsidRPr="00DE1F40" w14:paraId="33DFD635" w14:textId="77777777">
        <w:trPr>
          <w:divId w:val="2087261318"/>
          <w:tblCellSpacing w:w="15" w:type="dxa"/>
        </w:trPr>
        <w:tc>
          <w:tcPr>
            <w:tcW w:w="0" w:type="auto"/>
            <w:vAlign w:val="center"/>
            <w:hideMark/>
          </w:tcPr>
          <w:p w14:paraId="0BF54E35" w14:textId="77777777" w:rsidR="008D1567" w:rsidRPr="00DE1F40" w:rsidRDefault="00000000">
            <w:pPr>
              <w:pStyle w:val="ref-label"/>
              <w:rPr>
                <w:lang w:val="en-US"/>
                <w:rPrChange w:id="4281" w:author="Josep Pueyo" w:date="2023-09-15T10:35:00Z">
                  <w:rPr/>
                </w:rPrChange>
              </w:rPr>
            </w:pPr>
            <w:r w:rsidRPr="00DE1F40">
              <w:rPr>
                <w:rStyle w:val="generated"/>
                <w:lang w:val="en-US"/>
                <w:rPrChange w:id="4282" w:author="Josep Pueyo" w:date="2023-09-15T10:35:00Z">
                  <w:rPr>
                    <w:rStyle w:val="generated"/>
                  </w:rPr>
                </w:rPrChange>
              </w:rPr>
              <w:t>34</w:t>
            </w:r>
            <w:r w:rsidRPr="00DE1F40">
              <w:rPr>
                <w:lang w:val="en-US"/>
                <w:rPrChange w:id="4283" w:author="Josep Pueyo" w:date="2023-09-15T10:35:00Z">
                  <w:rPr/>
                </w:rPrChange>
              </w:rPr>
              <w:t> </w:t>
            </w:r>
            <w:bookmarkStart w:id="4284" w:name="ref-33"/>
            <w:bookmarkEnd w:id="4284"/>
          </w:p>
        </w:tc>
        <w:tc>
          <w:tcPr>
            <w:tcW w:w="0" w:type="auto"/>
            <w:vAlign w:val="center"/>
            <w:hideMark/>
          </w:tcPr>
          <w:p w14:paraId="5CC605F8" w14:textId="77777777" w:rsidR="008D1567" w:rsidRPr="00DE1F40" w:rsidRDefault="00000000">
            <w:pPr>
              <w:pStyle w:val="citation"/>
              <w:rPr>
                <w:lang w:val="en-US"/>
                <w:rPrChange w:id="4285" w:author="Josep Pueyo" w:date="2023-09-15T10:35:00Z">
                  <w:rPr/>
                </w:rPrChange>
              </w:rPr>
            </w:pPr>
            <w:bookmarkStart w:id="4286" w:name="d14796e5654"/>
            <w:bookmarkEnd w:id="4286"/>
            <w:r w:rsidRPr="00DE1F40">
              <w:rPr>
                <w:lang w:val="en-US"/>
                <w:rPrChange w:id="4287" w:author="Josep Pueyo" w:date="2023-09-15T10:35:00Z">
                  <w:rPr/>
                </w:rPrChange>
              </w:rPr>
              <w:t xml:space="preserve">Richardson JJ, Moskal LM: Urban food crop production capacity and competition with the urban forest. </w:t>
            </w:r>
            <w:r w:rsidRPr="00DE1F40">
              <w:rPr>
                <w:i/>
                <w:iCs/>
                <w:lang w:val="en-US"/>
                <w:rPrChange w:id="4288" w:author="Josep Pueyo" w:date="2023-09-15T10:35:00Z">
                  <w:rPr>
                    <w:i/>
                    <w:iCs/>
                  </w:rPr>
                </w:rPrChange>
              </w:rPr>
              <w:t>Urban For. Urban Green.</w:t>
            </w:r>
            <w:r w:rsidRPr="00DE1F40">
              <w:rPr>
                <w:lang w:val="en-US"/>
                <w:rPrChange w:id="4289" w:author="Josep Pueyo" w:date="2023-09-15T10:35:00Z">
                  <w:rPr/>
                </w:rPrChange>
              </w:rPr>
              <w:t xml:space="preserve"> </w:t>
            </w:r>
            <w:proofErr w:type="gramStart"/>
            <w:r w:rsidRPr="00DE1F40">
              <w:rPr>
                <w:lang w:val="en-US"/>
                <w:rPrChange w:id="4290" w:author="Josep Pueyo" w:date="2023-09-15T10:35:00Z">
                  <w:rPr/>
                </w:rPrChange>
              </w:rPr>
              <w:t>2016;15:58</w:t>
            </w:r>
            <w:proofErr w:type="gramEnd"/>
            <w:r w:rsidRPr="00DE1F40">
              <w:rPr>
                <w:lang w:val="en-US"/>
                <w:rPrChange w:id="4291" w:author="Josep Pueyo" w:date="2023-09-15T10:35:00Z">
                  <w:rPr/>
                </w:rPrChange>
              </w:rPr>
              <w:t>–64. 10.1016/j.ufug.2015.10.006</w:t>
            </w:r>
          </w:p>
        </w:tc>
      </w:tr>
      <w:tr w:rsidR="008D1567" w:rsidRPr="00DE1F40" w14:paraId="24F56FB8" w14:textId="77777777">
        <w:trPr>
          <w:divId w:val="2087261318"/>
          <w:tblCellSpacing w:w="15" w:type="dxa"/>
        </w:trPr>
        <w:tc>
          <w:tcPr>
            <w:tcW w:w="0" w:type="auto"/>
            <w:vAlign w:val="center"/>
            <w:hideMark/>
          </w:tcPr>
          <w:p w14:paraId="2D29844D" w14:textId="77777777" w:rsidR="008D1567" w:rsidRPr="00DE1F40" w:rsidRDefault="00000000">
            <w:pPr>
              <w:pStyle w:val="ref-label"/>
              <w:rPr>
                <w:lang w:val="en-US"/>
                <w:rPrChange w:id="4292" w:author="Josep Pueyo" w:date="2023-09-15T10:35:00Z">
                  <w:rPr/>
                </w:rPrChange>
              </w:rPr>
            </w:pPr>
            <w:r w:rsidRPr="00DE1F40">
              <w:rPr>
                <w:rStyle w:val="generated"/>
                <w:lang w:val="en-US"/>
                <w:rPrChange w:id="4293" w:author="Josep Pueyo" w:date="2023-09-15T10:35:00Z">
                  <w:rPr>
                    <w:rStyle w:val="generated"/>
                  </w:rPr>
                </w:rPrChange>
              </w:rPr>
              <w:t>35</w:t>
            </w:r>
            <w:r w:rsidRPr="00DE1F40">
              <w:rPr>
                <w:lang w:val="en-US"/>
                <w:rPrChange w:id="4294" w:author="Josep Pueyo" w:date="2023-09-15T10:35:00Z">
                  <w:rPr/>
                </w:rPrChange>
              </w:rPr>
              <w:t> </w:t>
            </w:r>
            <w:bookmarkStart w:id="4295" w:name="ref-34"/>
            <w:bookmarkEnd w:id="4295"/>
          </w:p>
        </w:tc>
        <w:tc>
          <w:tcPr>
            <w:tcW w:w="0" w:type="auto"/>
            <w:vAlign w:val="center"/>
            <w:hideMark/>
          </w:tcPr>
          <w:p w14:paraId="2CC537AB" w14:textId="77777777" w:rsidR="008D1567" w:rsidRPr="00DE1F40" w:rsidRDefault="00000000">
            <w:pPr>
              <w:pStyle w:val="citation"/>
              <w:rPr>
                <w:lang w:val="en-US"/>
                <w:rPrChange w:id="4296" w:author="Josep Pueyo" w:date="2023-09-15T10:35:00Z">
                  <w:rPr/>
                </w:rPrChange>
              </w:rPr>
            </w:pPr>
            <w:bookmarkStart w:id="4297" w:name="d14796e5663"/>
            <w:bookmarkEnd w:id="4297"/>
            <w:r w:rsidRPr="00DE1F40">
              <w:rPr>
                <w:lang w:val="en-US"/>
                <w:rPrChange w:id="4298" w:author="Josep Pueyo" w:date="2023-09-15T10:35:00Z">
                  <w:rPr/>
                </w:rPrChange>
              </w:rPr>
              <w:t xml:space="preserve">Säumel I, Reddy SE, Wachtel T: Edible city solutions-one step further to foster social resilience through enhanced socio-cultural ecosystem services in cities. </w:t>
            </w:r>
            <w:r w:rsidRPr="00DE1F40">
              <w:rPr>
                <w:i/>
                <w:iCs/>
                <w:lang w:val="en-US"/>
                <w:rPrChange w:id="4299" w:author="Josep Pueyo" w:date="2023-09-15T10:35:00Z">
                  <w:rPr>
                    <w:i/>
                    <w:iCs/>
                  </w:rPr>
                </w:rPrChange>
              </w:rPr>
              <w:t>Sustainability.</w:t>
            </w:r>
            <w:r w:rsidRPr="00DE1F40">
              <w:rPr>
                <w:lang w:val="en-US"/>
                <w:rPrChange w:id="4300" w:author="Josep Pueyo" w:date="2023-09-15T10:35:00Z">
                  <w:rPr/>
                </w:rPrChange>
              </w:rPr>
              <w:t xml:space="preserve"> (Switzerland),2019;11(4):972. 10.3390/su11040972</w:t>
            </w:r>
          </w:p>
        </w:tc>
      </w:tr>
      <w:tr w:rsidR="008D1567" w:rsidRPr="00DE1F40" w14:paraId="5A3CC649" w14:textId="77777777">
        <w:trPr>
          <w:divId w:val="2087261318"/>
          <w:tblCellSpacing w:w="15" w:type="dxa"/>
        </w:trPr>
        <w:tc>
          <w:tcPr>
            <w:tcW w:w="0" w:type="auto"/>
            <w:vAlign w:val="center"/>
            <w:hideMark/>
          </w:tcPr>
          <w:p w14:paraId="76CB9C17" w14:textId="77777777" w:rsidR="008D1567" w:rsidRPr="00DE1F40" w:rsidRDefault="00000000">
            <w:pPr>
              <w:pStyle w:val="ref-label"/>
              <w:rPr>
                <w:lang w:val="en-US"/>
                <w:rPrChange w:id="4301" w:author="Josep Pueyo" w:date="2023-09-15T10:35:00Z">
                  <w:rPr/>
                </w:rPrChange>
              </w:rPr>
            </w:pPr>
            <w:r w:rsidRPr="00DE1F40">
              <w:rPr>
                <w:rStyle w:val="generated"/>
                <w:lang w:val="en-US"/>
                <w:rPrChange w:id="4302" w:author="Josep Pueyo" w:date="2023-09-15T10:35:00Z">
                  <w:rPr>
                    <w:rStyle w:val="generated"/>
                  </w:rPr>
                </w:rPrChange>
              </w:rPr>
              <w:t>36</w:t>
            </w:r>
            <w:r w:rsidRPr="00DE1F40">
              <w:rPr>
                <w:lang w:val="en-US"/>
                <w:rPrChange w:id="4303" w:author="Josep Pueyo" w:date="2023-09-15T10:35:00Z">
                  <w:rPr/>
                </w:rPrChange>
              </w:rPr>
              <w:t> </w:t>
            </w:r>
            <w:bookmarkStart w:id="4304" w:name="ref-35"/>
            <w:bookmarkEnd w:id="4304"/>
          </w:p>
        </w:tc>
        <w:tc>
          <w:tcPr>
            <w:tcW w:w="0" w:type="auto"/>
            <w:vAlign w:val="center"/>
            <w:hideMark/>
          </w:tcPr>
          <w:p w14:paraId="7C300BAC" w14:textId="77777777" w:rsidR="008D1567" w:rsidRPr="00DE1F40" w:rsidRDefault="00000000">
            <w:pPr>
              <w:pStyle w:val="citation"/>
              <w:rPr>
                <w:lang w:val="en-US"/>
                <w:rPrChange w:id="4305" w:author="Josep Pueyo" w:date="2023-09-15T10:35:00Z">
                  <w:rPr/>
                </w:rPrChange>
              </w:rPr>
            </w:pPr>
            <w:bookmarkStart w:id="4306" w:name="d14796e5673"/>
            <w:bookmarkEnd w:id="4306"/>
            <w:r w:rsidRPr="00DE1F40">
              <w:rPr>
                <w:lang w:val="en-US"/>
                <w:rPrChange w:id="4307" w:author="Josep Pueyo" w:date="2023-09-15T10:35:00Z">
                  <w:rPr/>
                </w:rPrChange>
              </w:rPr>
              <w:t xml:space="preserve">Shukla PR, Skea J, Buendia EC, et al.: IPCC, 2019: Climate Change and Land: an IPCC special report on climate change, desertification, land degradation, sustainable land management, food security, and greenhouse gas fluxes in terrestrial ecosystems. IPCC.2019. </w:t>
            </w:r>
            <w:r w:rsidRPr="00DE1F40">
              <w:rPr>
                <w:lang w:val="en-US"/>
                <w:rPrChange w:id="4308" w:author="Josep Pueyo" w:date="2023-09-15T10:35:00Z">
                  <w:rPr/>
                </w:rPrChange>
              </w:rPr>
              <w:fldChar w:fldCharType="begin"/>
            </w:r>
            <w:r w:rsidRPr="00DE1F40">
              <w:rPr>
                <w:lang w:val="en-US"/>
                <w:rPrChange w:id="4309" w:author="Josep Pueyo" w:date="2023-09-15T10:35:00Z">
                  <w:rPr/>
                </w:rPrChange>
              </w:rPr>
              <w:instrText>HYPERLINK "https://www.ipcc.ch/srccl/" \t "xrefwindow"</w:instrText>
            </w:r>
            <w:r w:rsidRPr="00F46451">
              <w:rPr>
                <w:lang w:val="en-US"/>
              </w:rPr>
            </w:r>
            <w:r w:rsidRPr="00DE1F40">
              <w:rPr>
                <w:lang w:val="en-US"/>
                <w:rPrChange w:id="4310" w:author="Josep Pueyo" w:date="2023-09-15T10:35:00Z">
                  <w:rPr>
                    <w:rStyle w:val="Hyperlink"/>
                  </w:rPr>
                </w:rPrChange>
              </w:rPr>
              <w:fldChar w:fldCharType="separate"/>
            </w:r>
            <w:r w:rsidRPr="00DE1F40">
              <w:rPr>
                <w:rStyle w:val="Hyperlink"/>
                <w:lang w:val="en-US"/>
                <w:rPrChange w:id="4311" w:author="Josep Pueyo" w:date="2023-09-15T10:35:00Z">
                  <w:rPr>
                    <w:rStyle w:val="Hyperlink"/>
                  </w:rPr>
                </w:rPrChange>
              </w:rPr>
              <w:t>Reference Source</w:t>
            </w:r>
            <w:r w:rsidRPr="00DE1F40">
              <w:rPr>
                <w:rStyle w:val="Hyperlink"/>
                <w:lang w:val="en-US"/>
                <w:rPrChange w:id="4312" w:author="Josep Pueyo" w:date="2023-09-15T10:35:00Z">
                  <w:rPr>
                    <w:rStyle w:val="Hyperlink"/>
                  </w:rPr>
                </w:rPrChange>
              </w:rPr>
              <w:fldChar w:fldCharType="end"/>
            </w:r>
          </w:p>
        </w:tc>
      </w:tr>
      <w:tr w:rsidR="008D1567" w:rsidRPr="00DE1F40" w14:paraId="4C87838D" w14:textId="77777777">
        <w:trPr>
          <w:divId w:val="2087261318"/>
          <w:tblCellSpacing w:w="15" w:type="dxa"/>
        </w:trPr>
        <w:tc>
          <w:tcPr>
            <w:tcW w:w="0" w:type="auto"/>
            <w:vAlign w:val="center"/>
            <w:hideMark/>
          </w:tcPr>
          <w:p w14:paraId="688FC1A6" w14:textId="77777777" w:rsidR="008D1567" w:rsidRPr="00DE1F40" w:rsidRDefault="00000000">
            <w:pPr>
              <w:pStyle w:val="ref-label"/>
              <w:rPr>
                <w:lang w:val="en-US"/>
                <w:rPrChange w:id="4313" w:author="Josep Pueyo" w:date="2023-09-15T10:35:00Z">
                  <w:rPr/>
                </w:rPrChange>
              </w:rPr>
            </w:pPr>
            <w:r w:rsidRPr="00DE1F40">
              <w:rPr>
                <w:rStyle w:val="generated"/>
                <w:lang w:val="en-US"/>
                <w:rPrChange w:id="4314" w:author="Josep Pueyo" w:date="2023-09-15T10:35:00Z">
                  <w:rPr>
                    <w:rStyle w:val="generated"/>
                  </w:rPr>
                </w:rPrChange>
              </w:rPr>
              <w:t>37</w:t>
            </w:r>
            <w:r w:rsidRPr="00DE1F40">
              <w:rPr>
                <w:lang w:val="en-US"/>
                <w:rPrChange w:id="4315" w:author="Josep Pueyo" w:date="2023-09-15T10:35:00Z">
                  <w:rPr/>
                </w:rPrChange>
              </w:rPr>
              <w:t> </w:t>
            </w:r>
            <w:bookmarkStart w:id="4316" w:name="ref-36"/>
            <w:bookmarkEnd w:id="4316"/>
          </w:p>
        </w:tc>
        <w:tc>
          <w:tcPr>
            <w:tcW w:w="0" w:type="auto"/>
            <w:vAlign w:val="center"/>
            <w:hideMark/>
          </w:tcPr>
          <w:p w14:paraId="6E04E30E" w14:textId="77777777" w:rsidR="008D1567" w:rsidRPr="00DE1F40" w:rsidRDefault="00000000">
            <w:pPr>
              <w:pStyle w:val="citation"/>
              <w:rPr>
                <w:lang w:val="en-US"/>
                <w:rPrChange w:id="4317" w:author="Josep Pueyo" w:date="2023-09-15T10:35:00Z">
                  <w:rPr/>
                </w:rPrChange>
              </w:rPr>
            </w:pPr>
            <w:bookmarkStart w:id="4318" w:name="d14796e5681"/>
            <w:bookmarkEnd w:id="4318"/>
            <w:r w:rsidRPr="00DE1F40">
              <w:rPr>
                <w:lang w:val="en-US"/>
                <w:rPrChange w:id="4319" w:author="Josep Pueyo" w:date="2023-09-15T10:35:00Z">
                  <w:rPr/>
                </w:rPrChange>
              </w:rPr>
              <w:t xml:space="preserve">Soga M, Cox DTC, </w:t>
            </w:r>
            <w:proofErr w:type="spellStart"/>
            <w:r w:rsidRPr="00DE1F40">
              <w:rPr>
                <w:lang w:val="en-US"/>
                <w:rPrChange w:id="4320" w:author="Josep Pueyo" w:date="2023-09-15T10:35:00Z">
                  <w:rPr/>
                </w:rPrChange>
              </w:rPr>
              <w:t>Yamaura</w:t>
            </w:r>
            <w:proofErr w:type="spellEnd"/>
            <w:r w:rsidRPr="00DE1F40">
              <w:rPr>
                <w:lang w:val="en-US"/>
                <w:rPrChange w:id="4321" w:author="Josep Pueyo" w:date="2023-09-15T10:35:00Z">
                  <w:rPr/>
                </w:rPrChange>
              </w:rPr>
              <w:t xml:space="preserve"> YY, et al.: Health benefits of urban allotment gardening: Improved physical and psychological well-being and social integration. </w:t>
            </w:r>
            <w:r w:rsidRPr="00DE1F40">
              <w:rPr>
                <w:i/>
                <w:iCs/>
                <w:lang w:val="en-US"/>
                <w:rPrChange w:id="4322" w:author="Josep Pueyo" w:date="2023-09-15T10:35:00Z">
                  <w:rPr>
                    <w:i/>
                    <w:iCs/>
                  </w:rPr>
                </w:rPrChange>
              </w:rPr>
              <w:t>Int J Environ Res Public Health.</w:t>
            </w:r>
            <w:r w:rsidRPr="00DE1F40">
              <w:rPr>
                <w:lang w:val="en-US"/>
                <w:rPrChange w:id="4323" w:author="Josep Pueyo" w:date="2023-09-15T10:35:00Z">
                  <w:rPr/>
                </w:rPrChange>
              </w:rPr>
              <w:t xml:space="preserve"> 2017;14(1):71. 28085098 10.3390/ijerph14010071 5295322</w:t>
            </w:r>
          </w:p>
        </w:tc>
      </w:tr>
      <w:tr w:rsidR="008D1567" w:rsidRPr="00DE1F40" w14:paraId="60240477" w14:textId="77777777">
        <w:trPr>
          <w:divId w:val="2087261318"/>
          <w:tblCellSpacing w:w="15" w:type="dxa"/>
        </w:trPr>
        <w:tc>
          <w:tcPr>
            <w:tcW w:w="0" w:type="auto"/>
            <w:vAlign w:val="center"/>
            <w:hideMark/>
          </w:tcPr>
          <w:p w14:paraId="05CE8E9E" w14:textId="77777777" w:rsidR="008D1567" w:rsidRPr="00DE1F40" w:rsidRDefault="00000000">
            <w:pPr>
              <w:pStyle w:val="ref-label"/>
              <w:rPr>
                <w:lang w:val="en-US"/>
                <w:rPrChange w:id="4324" w:author="Josep Pueyo" w:date="2023-09-15T10:35:00Z">
                  <w:rPr/>
                </w:rPrChange>
              </w:rPr>
            </w:pPr>
            <w:r w:rsidRPr="00DE1F40">
              <w:rPr>
                <w:rStyle w:val="generated"/>
                <w:lang w:val="en-US"/>
                <w:rPrChange w:id="4325" w:author="Josep Pueyo" w:date="2023-09-15T10:35:00Z">
                  <w:rPr>
                    <w:rStyle w:val="generated"/>
                  </w:rPr>
                </w:rPrChange>
              </w:rPr>
              <w:t>38</w:t>
            </w:r>
            <w:r w:rsidRPr="00DE1F40">
              <w:rPr>
                <w:lang w:val="en-US"/>
                <w:rPrChange w:id="4326" w:author="Josep Pueyo" w:date="2023-09-15T10:35:00Z">
                  <w:rPr/>
                </w:rPrChange>
              </w:rPr>
              <w:t> </w:t>
            </w:r>
            <w:bookmarkStart w:id="4327" w:name="ref-37"/>
            <w:bookmarkEnd w:id="4327"/>
          </w:p>
        </w:tc>
        <w:tc>
          <w:tcPr>
            <w:tcW w:w="0" w:type="auto"/>
            <w:vAlign w:val="center"/>
            <w:hideMark/>
          </w:tcPr>
          <w:p w14:paraId="6042076F" w14:textId="77777777" w:rsidR="008D1567" w:rsidRPr="00DE1F40" w:rsidRDefault="00000000">
            <w:pPr>
              <w:pStyle w:val="citation"/>
              <w:rPr>
                <w:lang w:val="en-US"/>
                <w:rPrChange w:id="4328" w:author="Josep Pueyo" w:date="2023-09-15T10:35:00Z">
                  <w:rPr/>
                </w:rPrChange>
              </w:rPr>
            </w:pPr>
            <w:bookmarkStart w:id="4329" w:name="d14796e5690"/>
            <w:bookmarkEnd w:id="4329"/>
            <w:r w:rsidRPr="00DE1F40">
              <w:rPr>
                <w:lang w:val="en-US"/>
                <w:rPrChange w:id="4330" w:author="Josep Pueyo" w:date="2023-09-15T10:35:00Z">
                  <w:rPr/>
                </w:rPrChange>
              </w:rPr>
              <w:t xml:space="preserve">Steel C: Hungry city: how food shapes our lives. London: Chatto &amp; Windus,2008;383. </w:t>
            </w:r>
            <w:r w:rsidRPr="00DE1F40">
              <w:rPr>
                <w:lang w:val="en-US"/>
                <w:rPrChange w:id="4331" w:author="Josep Pueyo" w:date="2023-09-15T10:35:00Z">
                  <w:rPr/>
                </w:rPrChange>
              </w:rPr>
              <w:fldChar w:fldCharType="begin"/>
            </w:r>
            <w:r w:rsidRPr="00DE1F40">
              <w:rPr>
                <w:lang w:val="en-US"/>
                <w:rPrChange w:id="4332" w:author="Josep Pueyo" w:date="2023-09-15T10:35:00Z">
                  <w:rPr/>
                </w:rPrChange>
              </w:rPr>
              <w:instrText>HYPERLINK "https://books.google.co.in/books/about/Hungry_City.html?id=AhYvAAAACAAJ&amp;redir_esc=y" \t "xrefwindow"</w:instrText>
            </w:r>
            <w:r w:rsidRPr="00F46451">
              <w:rPr>
                <w:lang w:val="en-US"/>
              </w:rPr>
            </w:r>
            <w:r w:rsidRPr="00DE1F40">
              <w:rPr>
                <w:lang w:val="en-US"/>
                <w:rPrChange w:id="4333" w:author="Josep Pueyo" w:date="2023-09-15T10:35:00Z">
                  <w:rPr>
                    <w:rStyle w:val="Hyperlink"/>
                  </w:rPr>
                </w:rPrChange>
              </w:rPr>
              <w:fldChar w:fldCharType="separate"/>
            </w:r>
            <w:r w:rsidRPr="00DE1F40">
              <w:rPr>
                <w:rStyle w:val="Hyperlink"/>
                <w:lang w:val="en-US"/>
                <w:rPrChange w:id="4334" w:author="Josep Pueyo" w:date="2023-09-15T10:35:00Z">
                  <w:rPr>
                    <w:rStyle w:val="Hyperlink"/>
                  </w:rPr>
                </w:rPrChange>
              </w:rPr>
              <w:t>Reference Source</w:t>
            </w:r>
            <w:r w:rsidRPr="00DE1F40">
              <w:rPr>
                <w:rStyle w:val="Hyperlink"/>
                <w:lang w:val="en-US"/>
                <w:rPrChange w:id="4335" w:author="Josep Pueyo" w:date="2023-09-15T10:35:00Z">
                  <w:rPr>
                    <w:rStyle w:val="Hyperlink"/>
                  </w:rPr>
                </w:rPrChange>
              </w:rPr>
              <w:fldChar w:fldCharType="end"/>
            </w:r>
          </w:p>
        </w:tc>
      </w:tr>
      <w:tr w:rsidR="008D1567" w:rsidRPr="00DE1F40" w14:paraId="455CE81F" w14:textId="77777777">
        <w:trPr>
          <w:divId w:val="2087261318"/>
          <w:tblCellSpacing w:w="15" w:type="dxa"/>
        </w:trPr>
        <w:tc>
          <w:tcPr>
            <w:tcW w:w="0" w:type="auto"/>
            <w:vAlign w:val="center"/>
            <w:hideMark/>
          </w:tcPr>
          <w:p w14:paraId="60CC2C95" w14:textId="77777777" w:rsidR="008D1567" w:rsidRPr="00DE1F40" w:rsidRDefault="00000000">
            <w:pPr>
              <w:pStyle w:val="ref-label"/>
              <w:rPr>
                <w:lang w:val="en-US"/>
                <w:rPrChange w:id="4336" w:author="Josep Pueyo" w:date="2023-09-15T10:35:00Z">
                  <w:rPr/>
                </w:rPrChange>
              </w:rPr>
            </w:pPr>
            <w:r w:rsidRPr="00DE1F40">
              <w:rPr>
                <w:rStyle w:val="generated"/>
                <w:lang w:val="en-US"/>
                <w:rPrChange w:id="4337" w:author="Josep Pueyo" w:date="2023-09-15T10:35:00Z">
                  <w:rPr>
                    <w:rStyle w:val="generated"/>
                  </w:rPr>
                </w:rPrChange>
              </w:rPr>
              <w:t>39</w:t>
            </w:r>
            <w:r w:rsidRPr="00DE1F40">
              <w:rPr>
                <w:lang w:val="en-US"/>
                <w:rPrChange w:id="4338" w:author="Josep Pueyo" w:date="2023-09-15T10:35:00Z">
                  <w:rPr/>
                </w:rPrChange>
              </w:rPr>
              <w:t> </w:t>
            </w:r>
            <w:bookmarkStart w:id="4339" w:name="ref-38"/>
            <w:bookmarkEnd w:id="4339"/>
          </w:p>
        </w:tc>
        <w:tc>
          <w:tcPr>
            <w:tcW w:w="0" w:type="auto"/>
            <w:vAlign w:val="center"/>
            <w:hideMark/>
          </w:tcPr>
          <w:p w14:paraId="13D74ACA" w14:textId="77777777" w:rsidR="008D1567" w:rsidRPr="00DE1F40" w:rsidRDefault="00000000">
            <w:pPr>
              <w:pStyle w:val="citation"/>
              <w:rPr>
                <w:lang w:val="en-US"/>
                <w:rPrChange w:id="4340" w:author="Josep Pueyo" w:date="2023-09-15T10:35:00Z">
                  <w:rPr/>
                </w:rPrChange>
              </w:rPr>
            </w:pPr>
            <w:bookmarkStart w:id="4341" w:name="d14796e5698"/>
            <w:bookmarkEnd w:id="4341"/>
            <w:proofErr w:type="spellStart"/>
            <w:r w:rsidRPr="00DE1F40">
              <w:rPr>
                <w:lang w:val="en-US"/>
                <w:rPrChange w:id="4342" w:author="Josep Pueyo" w:date="2023-09-15T10:35:00Z">
                  <w:rPr/>
                </w:rPrChange>
              </w:rPr>
              <w:t>Theeuwes</w:t>
            </w:r>
            <w:proofErr w:type="spellEnd"/>
            <w:r w:rsidRPr="00DE1F40">
              <w:rPr>
                <w:lang w:val="en-US"/>
                <w:rPrChange w:id="4343" w:author="Josep Pueyo" w:date="2023-09-15T10:35:00Z">
                  <w:rPr/>
                </w:rPrChange>
              </w:rPr>
              <w:t xml:space="preserve"> NE, </w:t>
            </w:r>
            <w:proofErr w:type="spellStart"/>
            <w:r w:rsidRPr="00DE1F40">
              <w:rPr>
                <w:lang w:val="en-US"/>
                <w:rPrChange w:id="4344" w:author="Josep Pueyo" w:date="2023-09-15T10:35:00Z">
                  <w:rPr/>
                </w:rPrChange>
              </w:rPr>
              <w:t>Steeneveld</w:t>
            </w:r>
            <w:proofErr w:type="spellEnd"/>
            <w:r w:rsidRPr="00DE1F40">
              <w:rPr>
                <w:lang w:val="en-US"/>
                <w:rPrChange w:id="4345" w:author="Josep Pueyo" w:date="2023-09-15T10:35:00Z">
                  <w:rPr/>
                </w:rPrChange>
              </w:rPr>
              <w:t xml:space="preserve"> GJ, Ronda RJ, et al.: A diagnostic equation for the daily maximum urban heat island effect for cities in northwestern Europe. </w:t>
            </w:r>
            <w:r w:rsidRPr="00DE1F40">
              <w:rPr>
                <w:i/>
                <w:iCs/>
                <w:lang w:val="en-US"/>
                <w:rPrChange w:id="4346" w:author="Josep Pueyo" w:date="2023-09-15T10:35:00Z">
                  <w:rPr>
                    <w:i/>
                    <w:iCs/>
                  </w:rPr>
                </w:rPrChange>
              </w:rPr>
              <w:t xml:space="preserve">Int J </w:t>
            </w:r>
            <w:proofErr w:type="spellStart"/>
            <w:r w:rsidRPr="00DE1F40">
              <w:rPr>
                <w:i/>
                <w:iCs/>
                <w:lang w:val="en-US"/>
                <w:rPrChange w:id="4347" w:author="Josep Pueyo" w:date="2023-09-15T10:35:00Z">
                  <w:rPr>
                    <w:i/>
                    <w:iCs/>
                  </w:rPr>
                </w:rPrChange>
              </w:rPr>
              <w:t>Climatol</w:t>
            </w:r>
            <w:proofErr w:type="spellEnd"/>
            <w:r w:rsidRPr="00DE1F40">
              <w:rPr>
                <w:i/>
                <w:iCs/>
                <w:lang w:val="en-US"/>
                <w:rPrChange w:id="4348" w:author="Josep Pueyo" w:date="2023-09-15T10:35:00Z">
                  <w:rPr>
                    <w:i/>
                    <w:iCs/>
                  </w:rPr>
                </w:rPrChange>
              </w:rPr>
              <w:t>.</w:t>
            </w:r>
            <w:r w:rsidRPr="00DE1F40">
              <w:rPr>
                <w:lang w:val="en-US"/>
                <w:rPrChange w:id="4349" w:author="Josep Pueyo" w:date="2023-09-15T10:35:00Z">
                  <w:rPr/>
                </w:rPrChange>
              </w:rPr>
              <w:t xml:space="preserve"> 2017;37(1):443–454. 10.1002/joc.4717</w:t>
            </w:r>
          </w:p>
        </w:tc>
      </w:tr>
      <w:tr w:rsidR="008D1567" w:rsidRPr="00DE1F40" w14:paraId="3710D5CA" w14:textId="77777777">
        <w:trPr>
          <w:divId w:val="2087261318"/>
          <w:tblCellSpacing w:w="15" w:type="dxa"/>
        </w:trPr>
        <w:tc>
          <w:tcPr>
            <w:tcW w:w="0" w:type="auto"/>
            <w:vAlign w:val="center"/>
            <w:hideMark/>
          </w:tcPr>
          <w:p w14:paraId="1841C4B5" w14:textId="77777777" w:rsidR="008D1567" w:rsidRPr="00DE1F40" w:rsidRDefault="00000000">
            <w:pPr>
              <w:pStyle w:val="ref-label"/>
              <w:rPr>
                <w:lang w:val="en-US"/>
                <w:rPrChange w:id="4350" w:author="Josep Pueyo" w:date="2023-09-15T10:35:00Z">
                  <w:rPr/>
                </w:rPrChange>
              </w:rPr>
            </w:pPr>
            <w:r w:rsidRPr="00DE1F40">
              <w:rPr>
                <w:rStyle w:val="generated"/>
                <w:lang w:val="en-US"/>
                <w:rPrChange w:id="4351" w:author="Josep Pueyo" w:date="2023-09-15T10:35:00Z">
                  <w:rPr>
                    <w:rStyle w:val="generated"/>
                  </w:rPr>
                </w:rPrChange>
              </w:rPr>
              <w:t>40</w:t>
            </w:r>
            <w:r w:rsidRPr="00DE1F40">
              <w:rPr>
                <w:lang w:val="en-US"/>
                <w:rPrChange w:id="4352" w:author="Josep Pueyo" w:date="2023-09-15T10:35:00Z">
                  <w:rPr/>
                </w:rPrChange>
              </w:rPr>
              <w:t> </w:t>
            </w:r>
            <w:bookmarkStart w:id="4353" w:name="ref-39"/>
            <w:bookmarkEnd w:id="4353"/>
          </w:p>
        </w:tc>
        <w:tc>
          <w:tcPr>
            <w:tcW w:w="0" w:type="auto"/>
            <w:vAlign w:val="center"/>
            <w:hideMark/>
          </w:tcPr>
          <w:p w14:paraId="2E240642" w14:textId="77777777" w:rsidR="008D1567" w:rsidRPr="00DE1F40" w:rsidRDefault="00000000">
            <w:pPr>
              <w:pStyle w:val="citation"/>
              <w:rPr>
                <w:lang w:val="en-US"/>
                <w:rPrChange w:id="4354" w:author="Josep Pueyo" w:date="2023-09-15T10:35:00Z">
                  <w:rPr/>
                </w:rPrChange>
              </w:rPr>
            </w:pPr>
            <w:bookmarkStart w:id="4355" w:name="d14796e5707"/>
            <w:bookmarkEnd w:id="4355"/>
            <w:proofErr w:type="spellStart"/>
            <w:r w:rsidRPr="00DE1F40">
              <w:rPr>
                <w:lang w:val="en-US"/>
                <w:rPrChange w:id="4356" w:author="Josep Pueyo" w:date="2023-09-15T10:35:00Z">
                  <w:rPr/>
                </w:rPrChange>
              </w:rPr>
              <w:t>Tornaghi</w:t>
            </w:r>
            <w:proofErr w:type="spellEnd"/>
            <w:r w:rsidRPr="00DE1F40">
              <w:rPr>
                <w:lang w:val="en-US"/>
                <w:rPrChange w:id="4357" w:author="Josep Pueyo" w:date="2023-09-15T10:35:00Z">
                  <w:rPr/>
                </w:rPrChange>
              </w:rPr>
              <w:t xml:space="preserve"> C: Public space, urban </w:t>
            </w:r>
            <w:proofErr w:type="gramStart"/>
            <w:r w:rsidRPr="00DE1F40">
              <w:rPr>
                <w:lang w:val="en-US"/>
                <w:rPrChange w:id="4358" w:author="Josep Pueyo" w:date="2023-09-15T10:35:00Z">
                  <w:rPr/>
                </w:rPrChange>
              </w:rPr>
              <w:t>agriculture</w:t>
            </w:r>
            <w:proofErr w:type="gramEnd"/>
            <w:r w:rsidRPr="00DE1F40">
              <w:rPr>
                <w:lang w:val="en-US"/>
                <w:rPrChange w:id="4359" w:author="Josep Pueyo" w:date="2023-09-15T10:35:00Z">
                  <w:rPr/>
                </w:rPrChange>
              </w:rPr>
              <w:t xml:space="preserve"> and the grassroots creation of new commons: lessons and challenges for policy makers. In: </w:t>
            </w:r>
            <w:r w:rsidRPr="00DE1F40">
              <w:rPr>
                <w:i/>
                <w:iCs/>
                <w:lang w:val="en-US"/>
                <w:rPrChange w:id="4360" w:author="Josep Pueyo" w:date="2023-09-15T10:35:00Z">
                  <w:rPr>
                    <w:i/>
                    <w:iCs/>
                  </w:rPr>
                </w:rPrChange>
              </w:rPr>
              <w:t>Sustainable Food Planning: Evolving Theory and Practice.</w:t>
            </w:r>
            <w:r w:rsidRPr="00DE1F40">
              <w:rPr>
                <w:lang w:val="en-US"/>
                <w:rPrChange w:id="4361" w:author="Josep Pueyo" w:date="2023-09-15T10:35:00Z">
                  <w:rPr/>
                </w:rPrChange>
              </w:rPr>
              <w:t xml:space="preserve"> edited by A. Viljoen and J. S. C. </w:t>
            </w:r>
            <w:proofErr w:type="spellStart"/>
            <w:r w:rsidRPr="00DE1F40">
              <w:rPr>
                <w:lang w:val="en-US"/>
                <w:rPrChange w:id="4362" w:author="Josep Pueyo" w:date="2023-09-15T10:35:00Z">
                  <w:rPr/>
                </w:rPrChange>
              </w:rPr>
              <w:t>Wiskerke</w:t>
            </w:r>
            <w:proofErr w:type="spellEnd"/>
            <w:r w:rsidRPr="00DE1F40">
              <w:rPr>
                <w:lang w:val="en-US"/>
                <w:rPrChange w:id="4363" w:author="Josep Pueyo" w:date="2023-09-15T10:35:00Z">
                  <w:rPr/>
                </w:rPrChange>
              </w:rPr>
              <w:t>, Wageningen Academic Publishers,2012;349–364. 10.3920/978-90-8686-187-3_29</w:t>
            </w:r>
          </w:p>
        </w:tc>
      </w:tr>
      <w:tr w:rsidR="008D1567" w:rsidRPr="00DE1F40" w14:paraId="015C0313" w14:textId="77777777">
        <w:trPr>
          <w:divId w:val="2087261318"/>
          <w:tblCellSpacing w:w="15" w:type="dxa"/>
        </w:trPr>
        <w:tc>
          <w:tcPr>
            <w:tcW w:w="0" w:type="auto"/>
            <w:vAlign w:val="center"/>
            <w:hideMark/>
          </w:tcPr>
          <w:p w14:paraId="1BE6689F" w14:textId="77777777" w:rsidR="008D1567" w:rsidRPr="00DE1F40" w:rsidRDefault="00000000">
            <w:pPr>
              <w:pStyle w:val="ref-label"/>
              <w:rPr>
                <w:lang w:val="en-US"/>
                <w:rPrChange w:id="4364" w:author="Josep Pueyo" w:date="2023-09-15T10:35:00Z">
                  <w:rPr/>
                </w:rPrChange>
              </w:rPr>
            </w:pPr>
            <w:r w:rsidRPr="00DE1F40">
              <w:rPr>
                <w:rStyle w:val="generated"/>
                <w:lang w:val="en-US"/>
                <w:rPrChange w:id="4365" w:author="Josep Pueyo" w:date="2023-09-15T10:35:00Z">
                  <w:rPr>
                    <w:rStyle w:val="generated"/>
                  </w:rPr>
                </w:rPrChange>
              </w:rPr>
              <w:t>41</w:t>
            </w:r>
            <w:r w:rsidRPr="00DE1F40">
              <w:rPr>
                <w:lang w:val="en-US"/>
                <w:rPrChange w:id="4366" w:author="Josep Pueyo" w:date="2023-09-15T10:35:00Z">
                  <w:rPr/>
                </w:rPrChange>
              </w:rPr>
              <w:t> </w:t>
            </w:r>
            <w:bookmarkStart w:id="4367" w:name="ref-40"/>
            <w:bookmarkEnd w:id="4367"/>
          </w:p>
        </w:tc>
        <w:tc>
          <w:tcPr>
            <w:tcW w:w="0" w:type="auto"/>
            <w:vAlign w:val="center"/>
            <w:hideMark/>
          </w:tcPr>
          <w:p w14:paraId="7148651D" w14:textId="77777777" w:rsidR="008D1567" w:rsidRPr="00DE1F40" w:rsidRDefault="00000000">
            <w:pPr>
              <w:pStyle w:val="citation"/>
              <w:rPr>
                <w:lang w:val="en-US"/>
                <w:rPrChange w:id="4368" w:author="Josep Pueyo" w:date="2023-09-15T10:35:00Z">
                  <w:rPr/>
                </w:rPrChange>
              </w:rPr>
            </w:pPr>
            <w:bookmarkStart w:id="4369" w:name="d14796e5716"/>
            <w:bookmarkEnd w:id="4369"/>
            <w:r w:rsidRPr="00DE1F40">
              <w:rPr>
                <w:lang w:val="en-US"/>
                <w:rPrChange w:id="4370" w:author="Josep Pueyo" w:date="2023-09-15T10:35:00Z">
                  <w:rPr/>
                </w:rPrChange>
              </w:rPr>
              <w:t>Wickham H, Averick M, Bryan J, et al.: Welcome to the {</w:t>
            </w:r>
            <w:proofErr w:type="spellStart"/>
            <w:r w:rsidRPr="00DE1F40">
              <w:rPr>
                <w:lang w:val="en-US"/>
                <w:rPrChange w:id="4371" w:author="Josep Pueyo" w:date="2023-09-15T10:35:00Z">
                  <w:rPr/>
                </w:rPrChange>
              </w:rPr>
              <w:t>tidyverse</w:t>
            </w:r>
            <w:proofErr w:type="spellEnd"/>
            <w:r w:rsidRPr="00DE1F40">
              <w:rPr>
                <w:lang w:val="en-US"/>
                <w:rPrChange w:id="4372" w:author="Josep Pueyo" w:date="2023-09-15T10:35:00Z">
                  <w:rPr/>
                </w:rPrChange>
              </w:rPr>
              <w:t xml:space="preserve">}. </w:t>
            </w:r>
            <w:r w:rsidRPr="00DE1F40">
              <w:rPr>
                <w:i/>
                <w:iCs/>
                <w:lang w:val="en-US"/>
                <w:rPrChange w:id="4373" w:author="Josep Pueyo" w:date="2023-09-15T10:35:00Z">
                  <w:rPr>
                    <w:i/>
                    <w:iCs/>
                  </w:rPr>
                </w:rPrChange>
              </w:rPr>
              <w:t xml:space="preserve">J Open Source </w:t>
            </w:r>
            <w:proofErr w:type="spellStart"/>
            <w:r w:rsidRPr="00DE1F40">
              <w:rPr>
                <w:i/>
                <w:iCs/>
                <w:lang w:val="en-US"/>
                <w:rPrChange w:id="4374" w:author="Josep Pueyo" w:date="2023-09-15T10:35:00Z">
                  <w:rPr>
                    <w:i/>
                    <w:iCs/>
                  </w:rPr>
                </w:rPrChange>
              </w:rPr>
              <w:t>Softw</w:t>
            </w:r>
            <w:proofErr w:type="spellEnd"/>
            <w:r w:rsidRPr="00DE1F40">
              <w:rPr>
                <w:i/>
                <w:iCs/>
                <w:lang w:val="en-US"/>
                <w:rPrChange w:id="4375" w:author="Josep Pueyo" w:date="2023-09-15T10:35:00Z">
                  <w:rPr>
                    <w:i/>
                    <w:iCs/>
                  </w:rPr>
                </w:rPrChange>
              </w:rPr>
              <w:t>.</w:t>
            </w:r>
            <w:r w:rsidRPr="00DE1F40">
              <w:rPr>
                <w:lang w:val="en-US"/>
                <w:rPrChange w:id="4376" w:author="Josep Pueyo" w:date="2023-09-15T10:35:00Z">
                  <w:rPr/>
                </w:rPrChange>
              </w:rPr>
              <w:t xml:space="preserve"> 2019;4(43):1686. 10.21105/joss.01686</w:t>
            </w:r>
          </w:p>
        </w:tc>
      </w:tr>
      <w:tr w:rsidR="008D1567" w:rsidRPr="00DE1F40" w14:paraId="5E61117D" w14:textId="77777777">
        <w:trPr>
          <w:divId w:val="2087261318"/>
          <w:tblCellSpacing w:w="15" w:type="dxa"/>
        </w:trPr>
        <w:tc>
          <w:tcPr>
            <w:tcW w:w="0" w:type="auto"/>
            <w:vAlign w:val="center"/>
            <w:hideMark/>
          </w:tcPr>
          <w:p w14:paraId="41EE94FE" w14:textId="77777777" w:rsidR="008D1567" w:rsidRPr="00DE1F40" w:rsidRDefault="00000000">
            <w:pPr>
              <w:pStyle w:val="ref-label"/>
              <w:rPr>
                <w:lang w:val="en-US"/>
                <w:rPrChange w:id="4377" w:author="Josep Pueyo" w:date="2023-09-15T10:35:00Z">
                  <w:rPr/>
                </w:rPrChange>
              </w:rPr>
            </w:pPr>
            <w:r w:rsidRPr="00DE1F40">
              <w:rPr>
                <w:rStyle w:val="generated"/>
                <w:lang w:val="en-US"/>
                <w:rPrChange w:id="4378" w:author="Josep Pueyo" w:date="2023-09-15T10:35:00Z">
                  <w:rPr>
                    <w:rStyle w:val="generated"/>
                  </w:rPr>
                </w:rPrChange>
              </w:rPr>
              <w:t>42</w:t>
            </w:r>
            <w:r w:rsidRPr="00DE1F40">
              <w:rPr>
                <w:lang w:val="en-US"/>
                <w:rPrChange w:id="4379" w:author="Josep Pueyo" w:date="2023-09-15T10:35:00Z">
                  <w:rPr/>
                </w:rPrChange>
              </w:rPr>
              <w:t> </w:t>
            </w:r>
            <w:bookmarkStart w:id="4380" w:name="ref-41"/>
            <w:bookmarkEnd w:id="4380"/>
          </w:p>
        </w:tc>
        <w:tc>
          <w:tcPr>
            <w:tcW w:w="0" w:type="auto"/>
            <w:vAlign w:val="center"/>
            <w:hideMark/>
          </w:tcPr>
          <w:p w14:paraId="78D6AABD" w14:textId="77777777" w:rsidR="008D1567" w:rsidRPr="00DE1F40" w:rsidRDefault="00000000">
            <w:pPr>
              <w:pStyle w:val="citation"/>
              <w:rPr>
                <w:lang w:val="en-US"/>
                <w:rPrChange w:id="4381" w:author="Josep Pueyo" w:date="2023-09-15T10:35:00Z">
                  <w:rPr/>
                </w:rPrChange>
              </w:rPr>
            </w:pPr>
            <w:bookmarkStart w:id="4382" w:name="d14796e5726"/>
            <w:bookmarkEnd w:id="4382"/>
            <w:r w:rsidRPr="00DE1F40">
              <w:rPr>
                <w:lang w:val="en-US"/>
                <w:rPrChange w:id="4383" w:author="Josep Pueyo" w:date="2023-09-15T10:35:00Z">
                  <w:rPr/>
                </w:rPrChange>
              </w:rPr>
              <w:t xml:space="preserve">Wickham H, Bryan J: R Packages (2e). O’REILLY. 2022a. </w:t>
            </w:r>
            <w:r w:rsidRPr="00DE1F40">
              <w:rPr>
                <w:lang w:val="en-US"/>
                <w:rPrChange w:id="4384" w:author="Josep Pueyo" w:date="2023-09-15T10:35:00Z">
                  <w:rPr/>
                </w:rPrChange>
              </w:rPr>
              <w:fldChar w:fldCharType="begin"/>
            </w:r>
            <w:r w:rsidRPr="00DE1F40">
              <w:rPr>
                <w:lang w:val="en-US"/>
                <w:rPrChange w:id="4385" w:author="Josep Pueyo" w:date="2023-09-15T10:35:00Z">
                  <w:rPr/>
                </w:rPrChange>
              </w:rPr>
              <w:instrText>HYPERLINK "https://r-pkgs.org/" \t "xrefwindow"</w:instrText>
            </w:r>
            <w:r w:rsidRPr="00F46451">
              <w:rPr>
                <w:lang w:val="en-US"/>
              </w:rPr>
            </w:r>
            <w:r w:rsidRPr="00DE1F40">
              <w:rPr>
                <w:lang w:val="en-US"/>
                <w:rPrChange w:id="4386" w:author="Josep Pueyo" w:date="2023-09-15T10:35:00Z">
                  <w:rPr>
                    <w:rStyle w:val="Hyperlink"/>
                  </w:rPr>
                </w:rPrChange>
              </w:rPr>
              <w:fldChar w:fldCharType="separate"/>
            </w:r>
            <w:r w:rsidRPr="00DE1F40">
              <w:rPr>
                <w:rStyle w:val="Hyperlink"/>
                <w:lang w:val="en-US"/>
                <w:rPrChange w:id="4387" w:author="Josep Pueyo" w:date="2023-09-15T10:35:00Z">
                  <w:rPr>
                    <w:rStyle w:val="Hyperlink"/>
                  </w:rPr>
                </w:rPrChange>
              </w:rPr>
              <w:t>Reference Source</w:t>
            </w:r>
            <w:r w:rsidRPr="00DE1F40">
              <w:rPr>
                <w:rStyle w:val="Hyperlink"/>
                <w:lang w:val="en-US"/>
                <w:rPrChange w:id="4388" w:author="Josep Pueyo" w:date="2023-09-15T10:35:00Z">
                  <w:rPr>
                    <w:rStyle w:val="Hyperlink"/>
                  </w:rPr>
                </w:rPrChange>
              </w:rPr>
              <w:fldChar w:fldCharType="end"/>
            </w:r>
          </w:p>
        </w:tc>
      </w:tr>
      <w:tr w:rsidR="008D1567" w:rsidRPr="00DE1F40" w14:paraId="5CA90692" w14:textId="77777777">
        <w:trPr>
          <w:divId w:val="2087261318"/>
          <w:tblCellSpacing w:w="15" w:type="dxa"/>
        </w:trPr>
        <w:tc>
          <w:tcPr>
            <w:tcW w:w="0" w:type="auto"/>
            <w:vAlign w:val="center"/>
            <w:hideMark/>
          </w:tcPr>
          <w:p w14:paraId="4CE8D9ED" w14:textId="77777777" w:rsidR="008D1567" w:rsidRPr="00DE1F40" w:rsidRDefault="00000000">
            <w:pPr>
              <w:pStyle w:val="ref-label"/>
              <w:rPr>
                <w:lang w:val="en-US"/>
                <w:rPrChange w:id="4389" w:author="Josep Pueyo" w:date="2023-09-15T10:35:00Z">
                  <w:rPr/>
                </w:rPrChange>
              </w:rPr>
            </w:pPr>
            <w:r w:rsidRPr="00DE1F40">
              <w:rPr>
                <w:rStyle w:val="generated"/>
                <w:lang w:val="en-US"/>
                <w:rPrChange w:id="4390" w:author="Josep Pueyo" w:date="2023-09-15T10:35:00Z">
                  <w:rPr>
                    <w:rStyle w:val="generated"/>
                  </w:rPr>
                </w:rPrChange>
              </w:rPr>
              <w:t>43</w:t>
            </w:r>
            <w:r w:rsidRPr="00DE1F40">
              <w:rPr>
                <w:lang w:val="en-US"/>
                <w:rPrChange w:id="4391" w:author="Josep Pueyo" w:date="2023-09-15T10:35:00Z">
                  <w:rPr/>
                </w:rPrChange>
              </w:rPr>
              <w:t> </w:t>
            </w:r>
            <w:bookmarkStart w:id="4392" w:name="ref-42"/>
            <w:bookmarkEnd w:id="4392"/>
          </w:p>
        </w:tc>
        <w:tc>
          <w:tcPr>
            <w:tcW w:w="0" w:type="auto"/>
            <w:vAlign w:val="center"/>
            <w:hideMark/>
          </w:tcPr>
          <w:p w14:paraId="1BFD3A0F" w14:textId="77777777" w:rsidR="008D1567" w:rsidRPr="00DE1F40" w:rsidRDefault="00000000">
            <w:pPr>
              <w:pStyle w:val="citation"/>
              <w:rPr>
                <w:lang w:val="en-US"/>
                <w:rPrChange w:id="4393" w:author="Josep Pueyo" w:date="2023-09-15T10:35:00Z">
                  <w:rPr/>
                </w:rPrChange>
              </w:rPr>
            </w:pPr>
            <w:bookmarkStart w:id="4394" w:name="d14796e5734"/>
            <w:bookmarkEnd w:id="4394"/>
            <w:r w:rsidRPr="00DE1F40">
              <w:rPr>
                <w:lang w:val="en-US"/>
                <w:rPrChange w:id="4395" w:author="Josep Pueyo" w:date="2023-09-15T10:35:00Z">
                  <w:rPr/>
                </w:rPrChange>
              </w:rPr>
              <w:t xml:space="preserve">Wickham H, Danenberg P, </w:t>
            </w:r>
            <w:proofErr w:type="spellStart"/>
            <w:r w:rsidRPr="00DE1F40">
              <w:rPr>
                <w:lang w:val="en-US"/>
                <w:rPrChange w:id="4396" w:author="Josep Pueyo" w:date="2023-09-15T10:35:00Z">
                  <w:rPr/>
                </w:rPrChange>
              </w:rPr>
              <w:t>Csárdi</w:t>
            </w:r>
            <w:proofErr w:type="spellEnd"/>
            <w:r w:rsidRPr="00DE1F40">
              <w:rPr>
                <w:lang w:val="en-US"/>
                <w:rPrChange w:id="4397" w:author="Josep Pueyo" w:date="2023-09-15T10:35:00Z">
                  <w:rPr/>
                </w:rPrChange>
              </w:rPr>
              <w:t xml:space="preserve"> G, et al.: Roxygen2: In-Line Documentation for r. 2022b. </w:t>
            </w:r>
            <w:r w:rsidRPr="00DE1F40">
              <w:rPr>
                <w:lang w:val="en-US"/>
                <w:rPrChange w:id="4398" w:author="Josep Pueyo" w:date="2023-09-15T10:35:00Z">
                  <w:rPr/>
                </w:rPrChange>
              </w:rPr>
              <w:fldChar w:fldCharType="begin"/>
            </w:r>
            <w:r w:rsidRPr="00DE1F40">
              <w:rPr>
                <w:lang w:val="en-US"/>
                <w:rPrChange w:id="4399" w:author="Josep Pueyo" w:date="2023-09-15T10:35:00Z">
                  <w:rPr/>
                </w:rPrChange>
              </w:rPr>
              <w:instrText>HYPERLINK "https://CRAN.R-project.org/package=roxygen2" \t "xrefwindow"</w:instrText>
            </w:r>
            <w:r w:rsidRPr="00F46451">
              <w:rPr>
                <w:lang w:val="en-US"/>
              </w:rPr>
            </w:r>
            <w:r w:rsidRPr="00DE1F40">
              <w:rPr>
                <w:lang w:val="en-US"/>
                <w:rPrChange w:id="4400" w:author="Josep Pueyo" w:date="2023-09-15T10:35:00Z">
                  <w:rPr>
                    <w:rStyle w:val="Hyperlink"/>
                  </w:rPr>
                </w:rPrChange>
              </w:rPr>
              <w:fldChar w:fldCharType="separate"/>
            </w:r>
            <w:r w:rsidRPr="00DE1F40">
              <w:rPr>
                <w:rStyle w:val="Hyperlink"/>
                <w:lang w:val="en-US"/>
                <w:rPrChange w:id="4401" w:author="Josep Pueyo" w:date="2023-09-15T10:35:00Z">
                  <w:rPr>
                    <w:rStyle w:val="Hyperlink"/>
                  </w:rPr>
                </w:rPrChange>
              </w:rPr>
              <w:t>Reference Source</w:t>
            </w:r>
            <w:r w:rsidRPr="00DE1F40">
              <w:rPr>
                <w:rStyle w:val="Hyperlink"/>
                <w:lang w:val="en-US"/>
                <w:rPrChange w:id="4402" w:author="Josep Pueyo" w:date="2023-09-15T10:35:00Z">
                  <w:rPr>
                    <w:rStyle w:val="Hyperlink"/>
                  </w:rPr>
                </w:rPrChange>
              </w:rPr>
              <w:fldChar w:fldCharType="end"/>
            </w:r>
          </w:p>
        </w:tc>
      </w:tr>
      <w:tr w:rsidR="008D1567" w:rsidRPr="00DE1F40" w14:paraId="253960B1" w14:textId="77777777">
        <w:trPr>
          <w:divId w:val="2087261318"/>
          <w:tblCellSpacing w:w="15" w:type="dxa"/>
        </w:trPr>
        <w:tc>
          <w:tcPr>
            <w:tcW w:w="0" w:type="auto"/>
            <w:vAlign w:val="center"/>
            <w:hideMark/>
          </w:tcPr>
          <w:p w14:paraId="5B6E06EC" w14:textId="77777777" w:rsidR="008D1567" w:rsidRPr="00DE1F40" w:rsidRDefault="00000000">
            <w:pPr>
              <w:pStyle w:val="ref-label"/>
              <w:rPr>
                <w:lang w:val="en-US"/>
                <w:rPrChange w:id="4403" w:author="Josep Pueyo" w:date="2023-09-15T10:35:00Z">
                  <w:rPr/>
                </w:rPrChange>
              </w:rPr>
            </w:pPr>
            <w:r w:rsidRPr="00DE1F40">
              <w:rPr>
                <w:rStyle w:val="generated"/>
                <w:lang w:val="en-US"/>
                <w:rPrChange w:id="4404" w:author="Josep Pueyo" w:date="2023-09-15T10:35:00Z">
                  <w:rPr>
                    <w:rStyle w:val="generated"/>
                  </w:rPr>
                </w:rPrChange>
              </w:rPr>
              <w:t>44</w:t>
            </w:r>
            <w:r w:rsidRPr="00DE1F40">
              <w:rPr>
                <w:lang w:val="en-US"/>
                <w:rPrChange w:id="4405" w:author="Josep Pueyo" w:date="2023-09-15T10:35:00Z">
                  <w:rPr/>
                </w:rPrChange>
              </w:rPr>
              <w:t> </w:t>
            </w:r>
            <w:bookmarkStart w:id="4406" w:name="ref-43"/>
            <w:bookmarkEnd w:id="4406"/>
          </w:p>
        </w:tc>
        <w:tc>
          <w:tcPr>
            <w:tcW w:w="0" w:type="auto"/>
            <w:vAlign w:val="center"/>
            <w:hideMark/>
          </w:tcPr>
          <w:p w14:paraId="270C7D8D" w14:textId="77777777" w:rsidR="008D1567" w:rsidRPr="00DE1F40" w:rsidRDefault="00000000">
            <w:pPr>
              <w:pStyle w:val="citation"/>
              <w:rPr>
                <w:lang w:val="en-US"/>
                <w:rPrChange w:id="4407" w:author="Josep Pueyo" w:date="2023-09-15T10:35:00Z">
                  <w:rPr/>
                </w:rPrChange>
              </w:rPr>
            </w:pPr>
            <w:bookmarkStart w:id="4408" w:name="d14796e5742"/>
            <w:bookmarkEnd w:id="4408"/>
            <w:r w:rsidRPr="00DE1F40">
              <w:rPr>
                <w:lang w:val="en-US"/>
                <w:rPrChange w:id="4409" w:author="Josep Pueyo" w:date="2023-09-15T10:35:00Z">
                  <w:rPr/>
                </w:rPrChange>
              </w:rPr>
              <w:t xml:space="preserve">Wickham H, François R, Henry L, et al.: </w:t>
            </w:r>
            <w:proofErr w:type="spellStart"/>
            <w:r w:rsidRPr="00DE1F40">
              <w:rPr>
                <w:lang w:val="en-US"/>
                <w:rPrChange w:id="4410" w:author="Josep Pueyo" w:date="2023-09-15T10:35:00Z">
                  <w:rPr/>
                </w:rPrChange>
              </w:rPr>
              <w:t>Dplyr</w:t>
            </w:r>
            <w:proofErr w:type="spellEnd"/>
            <w:r w:rsidRPr="00DE1F40">
              <w:rPr>
                <w:lang w:val="en-US"/>
                <w:rPrChange w:id="4411" w:author="Josep Pueyo" w:date="2023-09-15T10:35:00Z">
                  <w:rPr/>
                </w:rPrChange>
              </w:rPr>
              <w:t xml:space="preserve">: A Grammar of Data Manipulation. 2022c. </w:t>
            </w:r>
            <w:r w:rsidRPr="00DE1F40">
              <w:rPr>
                <w:lang w:val="en-US"/>
                <w:rPrChange w:id="4412" w:author="Josep Pueyo" w:date="2023-09-15T10:35:00Z">
                  <w:rPr/>
                </w:rPrChange>
              </w:rPr>
              <w:fldChar w:fldCharType="begin"/>
            </w:r>
            <w:r w:rsidRPr="00DE1F40">
              <w:rPr>
                <w:lang w:val="en-US"/>
                <w:rPrChange w:id="4413" w:author="Josep Pueyo" w:date="2023-09-15T10:35:00Z">
                  <w:rPr/>
                </w:rPrChange>
              </w:rPr>
              <w:instrText>HYPERLINK "https://CRAN.R-project.org/package=dplyr" \t "xrefwindow"</w:instrText>
            </w:r>
            <w:r w:rsidRPr="00F46451">
              <w:rPr>
                <w:lang w:val="en-US"/>
              </w:rPr>
            </w:r>
            <w:r w:rsidRPr="00DE1F40">
              <w:rPr>
                <w:lang w:val="en-US"/>
                <w:rPrChange w:id="4414" w:author="Josep Pueyo" w:date="2023-09-15T10:35:00Z">
                  <w:rPr>
                    <w:rStyle w:val="Hyperlink"/>
                  </w:rPr>
                </w:rPrChange>
              </w:rPr>
              <w:fldChar w:fldCharType="separate"/>
            </w:r>
            <w:r w:rsidRPr="00DE1F40">
              <w:rPr>
                <w:rStyle w:val="Hyperlink"/>
                <w:lang w:val="en-US"/>
                <w:rPrChange w:id="4415" w:author="Josep Pueyo" w:date="2023-09-15T10:35:00Z">
                  <w:rPr>
                    <w:rStyle w:val="Hyperlink"/>
                  </w:rPr>
                </w:rPrChange>
              </w:rPr>
              <w:t>Reference Source</w:t>
            </w:r>
            <w:r w:rsidRPr="00DE1F40">
              <w:rPr>
                <w:rStyle w:val="Hyperlink"/>
                <w:lang w:val="en-US"/>
                <w:rPrChange w:id="4416" w:author="Josep Pueyo" w:date="2023-09-15T10:35:00Z">
                  <w:rPr>
                    <w:rStyle w:val="Hyperlink"/>
                  </w:rPr>
                </w:rPrChange>
              </w:rPr>
              <w:fldChar w:fldCharType="end"/>
            </w:r>
          </w:p>
        </w:tc>
      </w:tr>
      <w:tr w:rsidR="008D1567" w:rsidRPr="00DE1F40" w14:paraId="0B3E96CB" w14:textId="77777777">
        <w:trPr>
          <w:divId w:val="2087261318"/>
          <w:tblCellSpacing w:w="15" w:type="dxa"/>
        </w:trPr>
        <w:tc>
          <w:tcPr>
            <w:tcW w:w="0" w:type="auto"/>
            <w:vAlign w:val="center"/>
            <w:hideMark/>
          </w:tcPr>
          <w:p w14:paraId="253F314E" w14:textId="77777777" w:rsidR="008D1567" w:rsidRPr="00DE1F40" w:rsidRDefault="00000000">
            <w:pPr>
              <w:pStyle w:val="ref-label"/>
              <w:rPr>
                <w:lang w:val="en-US"/>
                <w:rPrChange w:id="4417" w:author="Josep Pueyo" w:date="2023-09-15T10:35:00Z">
                  <w:rPr/>
                </w:rPrChange>
              </w:rPr>
            </w:pPr>
            <w:r w:rsidRPr="00DE1F40">
              <w:rPr>
                <w:rStyle w:val="generated"/>
                <w:lang w:val="en-US"/>
                <w:rPrChange w:id="4418" w:author="Josep Pueyo" w:date="2023-09-15T10:35:00Z">
                  <w:rPr>
                    <w:rStyle w:val="generated"/>
                  </w:rPr>
                </w:rPrChange>
              </w:rPr>
              <w:t>45</w:t>
            </w:r>
            <w:r w:rsidRPr="00DE1F40">
              <w:rPr>
                <w:lang w:val="en-US"/>
                <w:rPrChange w:id="4419" w:author="Josep Pueyo" w:date="2023-09-15T10:35:00Z">
                  <w:rPr/>
                </w:rPrChange>
              </w:rPr>
              <w:t> </w:t>
            </w:r>
            <w:bookmarkStart w:id="4420" w:name="ref-44"/>
            <w:bookmarkEnd w:id="4420"/>
          </w:p>
        </w:tc>
        <w:tc>
          <w:tcPr>
            <w:tcW w:w="0" w:type="auto"/>
            <w:vAlign w:val="center"/>
            <w:hideMark/>
          </w:tcPr>
          <w:p w14:paraId="0453505C" w14:textId="77777777" w:rsidR="008D1567" w:rsidRPr="00DE1F40" w:rsidRDefault="00000000">
            <w:pPr>
              <w:pStyle w:val="citation"/>
              <w:rPr>
                <w:lang w:val="en-US"/>
                <w:rPrChange w:id="4421" w:author="Josep Pueyo" w:date="2023-09-15T10:35:00Z">
                  <w:rPr/>
                </w:rPrChange>
              </w:rPr>
            </w:pPr>
            <w:bookmarkStart w:id="4422" w:name="d14796e5750"/>
            <w:bookmarkEnd w:id="4422"/>
            <w:r w:rsidRPr="00DE1F40">
              <w:rPr>
                <w:lang w:val="en-US"/>
                <w:rPrChange w:id="4423" w:author="Josep Pueyo" w:date="2023-09-15T10:35:00Z">
                  <w:rPr/>
                </w:rPrChange>
              </w:rPr>
              <w:t xml:space="preserve">Wickham H, Hester J, Chang W, et al.: </w:t>
            </w:r>
            <w:proofErr w:type="spellStart"/>
            <w:r w:rsidRPr="00DE1F40">
              <w:rPr>
                <w:lang w:val="en-US"/>
                <w:rPrChange w:id="4424" w:author="Josep Pueyo" w:date="2023-09-15T10:35:00Z">
                  <w:rPr/>
                </w:rPrChange>
              </w:rPr>
              <w:t>Devtools</w:t>
            </w:r>
            <w:proofErr w:type="spellEnd"/>
            <w:r w:rsidRPr="00DE1F40">
              <w:rPr>
                <w:lang w:val="en-US"/>
                <w:rPrChange w:id="4425" w:author="Josep Pueyo" w:date="2023-09-15T10:35:00Z">
                  <w:rPr/>
                </w:rPrChange>
              </w:rPr>
              <w:t xml:space="preserve">: Tools to Make Developing r Packages Easier. 2022d. </w:t>
            </w:r>
            <w:r w:rsidRPr="00DE1F40">
              <w:rPr>
                <w:lang w:val="en-US"/>
                <w:rPrChange w:id="4426" w:author="Josep Pueyo" w:date="2023-09-15T10:35:00Z">
                  <w:rPr/>
                </w:rPrChange>
              </w:rPr>
              <w:fldChar w:fldCharType="begin"/>
            </w:r>
            <w:r w:rsidRPr="00DE1F40">
              <w:rPr>
                <w:lang w:val="en-US"/>
                <w:rPrChange w:id="4427" w:author="Josep Pueyo" w:date="2023-09-15T10:35:00Z">
                  <w:rPr/>
                </w:rPrChange>
              </w:rPr>
              <w:instrText>HYPERLINK "https://CRAN.R-project.org/package=devtools" \t "xrefwindow"</w:instrText>
            </w:r>
            <w:r w:rsidRPr="00F46451">
              <w:rPr>
                <w:lang w:val="en-US"/>
              </w:rPr>
            </w:r>
            <w:r w:rsidRPr="00DE1F40">
              <w:rPr>
                <w:lang w:val="en-US"/>
                <w:rPrChange w:id="4428" w:author="Josep Pueyo" w:date="2023-09-15T10:35:00Z">
                  <w:rPr>
                    <w:rStyle w:val="Hyperlink"/>
                  </w:rPr>
                </w:rPrChange>
              </w:rPr>
              <w:fldChar w:fldCharType="separate"/>
            </w:r>
            <w:r w:rsidRPr="00DE1F40">
              <w:rPr>
                <w:rStyle w:val="Hyperlink"/>
                <w:lang w:val="en-US"/>
                <w:rPrChange w:id="4429" w:author="Josep Pueyo" w:date="2023-09-15T10:35:00Z">
                  <w:rPr>
                    <w:rStyle w:val="Hyperlink"/>
                  </w:rPr>
                </w:rPrChange>
              </w:rPr>
              <w:t>Reference Source</w:t>
            </w:r>
            <w:r w:rsidRPr="00DE1F40">
              <w:rPr>
                <w:rStyle w:val="Hyperlink"/>
                <w:lang w:val="en-US"/>
                <w:rPrChange w:id="4430" w:author="Josep Pueyo" w:date="2023-09-15T10:35:00Z">
                  <w:rPr>
                    <w:rStyle w:val="Hyperlink"/>
                  </w:rPr>
                </w:rPrChange>
              </w:rPr>
              <w:fldChar w:fldCharType="end"/>
            </w:r>
          </w:p>
        </w:tc>
      </w:tr>
    </w:tbl>
    <w:p w14:paraId="7B2B9427" w14:textId="77777777" w:rsidR="00226149" w:rsidRDefault="00226149">
      <w:pPr>
        <w:divId w:val="2087261318"/>
        <w:rPr>
          <w:ins w:id="4431" w:author="Josep Pueyo" w:date="2023-09-15T15:46:00Z"/>
          <w:rFonts w:eastAsia="Times New Roman"/>
        </w:rPr>
      </w:pPr>
    </w:p>
    <w:p w14:paraId="2A6A6ACB" w14:textId="6A84F346" w:rsidR="003F6ECE" w:rsidRDefault="003F6ECE" w:rsidP="003F6ECE">
      <w:pPr>
        <w:pStyle w:val="Heading2"/>
        <w:divId w:val="2087261318"/>
        <w:rPr>
          <w:ins w:id="4432" w:author="Josep Pueyo" w:date="2023-09-15T15:46:00Z"/>
          <w:rFonts w:eastAsia="Times New Roman"/>
        </w:rPr>
        <w:pPrChange w:id="4433" w:author="Josep Pueyo" w:date="2023-09-15T15:46:00Z">
          <w:pPr>
            <w:divId w:val="2087261318"/>
          </w:pPr>
        </w:pPrChange>
      </w:pPr>
      <w:ins w:id="4434" w:author="Josep Pueyo" w:date="2023-09-15T15:46:00Z">
        <w:r>
          <w:rPr>
            <w:rFonts w:eastAsia="Times New Roman"/>
          </w:rPr>
          <w:lastRenderedPageBreak/>
          <w:t>New references</w:t>
        </w:r>
      </w:ins>
    </w:p>
    <w:customXmlInsRangeStart w:id="4435" w:author="Josep Pueyo" w:date="2023-09-15T15:46:00Z"/>
    <w:sdt>
      <w:sdtPr>
        <w:rPr>
          <w:rFonts w:eastAsia="Times New Roman"/>
        </w:rPr>
        <w:tag w:val="MENDELEY_BIBLIOGRAPHY"/>
        <w:id w:val="-32107531"/>
        <w:placeholder>
          <w:docPart w:val="DefaultPlaceholder_-1854013440"/>
        </w:placeholder>
      </w:sdtPr>
      <w:sdtContent>
        <w:customXmlInsRangeEnd w:id="4435"/>
        <w:p w14:paraId="10DE0E5C" w14:textId="77777777" w:rsidR="003F6ECE" w:rsidRDefault="003F6ECE">
          <w:pPr>
            <w:autoSpaceDE w:val="0"/>
            <w:autoSpaceDN w:val="0"/>
            <w:ind w:hanging="480"/>
            <w:divId w:val="1371421567"/>
            <w:rPr>
              <w:ins w:id="4436" w:author="Josep Pueyo" w:date="2023-09-15T15:46:00Z"/>
              <w:rFonts w:eastAsia="Times New Roman"/>
              <w:sz w:val="24"/>
              <w:szCs w:val="24"/>
            </w:rPr>
          </w:pPr>
          <w:ins w:id="4437" w:author="Josep Pueyo" w:date="2023-09-15T15:46:00Z">
            <w:r>
              <w:rPr>
                <w:rFonts w:eastAsia="Times New Roman"/>
              </w:rPr>
              <w:t xml:space="preserve">Dumitru, A., &amp; Wendling, L. (Eds.). (2021). </w:t>
            </w:r>
            <w:r>
              <w:rPr>
                <w:rFonts w:eastAsia="Times New Roman"/>
                <w:i/>
                <w:iCs/>
              </w:rPr>
              <w:t>Evaluating the Impact of Nature-based Solutions: A Handbook for Practitioners</w:t>
            </w:r>
            <w:r>
              <w:rPr>
                <w:rFonts w:eastAsia="Times New Roman"/>
              </w:rPr>
              <w:t>. European Commission - Directorate-General for Research and Innovation. https://doi.org/10.2777/244577</w:t>
            </w:r>
          </w:ins>
        </w:p>
        <w:p w14:paraId="31D98DE1" w14:textId="77777777" w:rsidR="003F6ECE" w:rsidRDefault="003F6ECE">
          <w:pPr>
            <w:autoSpaceDE w:val="0"/>
            <w:autoSpaceDN w:val="0"/>
            <w:ind w:hanging="480"/>
            <w:divId w:val="245381885"/>
            <w:rPr>
              <w:ins w:id="4438" w:author="Josep Pueyo" w:date="2023-09-15T15:46:00Z"/>
              <w:rFonts w:eastAsia="Times New Roman"/>
            </w:rPr>
          </w:pPr>
          <w:ins w:id="4439" w:author="Josep Pueyo" w:date="2023-09-15T15:46:00Z">
            <w:r>
              <w:rPr>
                <w:rFonts w:eastAsia="Times New Roman"/>
              </w:rPr>
              <w:t xml:space="preserve">Graefe, S., </w:t>
            </w:r>
            <w:proofErr w:type="spellStart"/>
            <w:r>
              <w:rPr>
                <w:rFonts w:eastAsia="Times New Roman"/>
              </w:rPr>
              <w:t>Buerkert</w:t>
            </w:r>
            <w:proofErr w:type="spellEnd"/>
            <w:r>
              <w:rPr>
                <w:rFonts w:eastAsia="Times New Roman"/>
              </w:rPr>
              <w:t xml:space="preserve">, A., &amp; Schlecht, E. (2019). Trends and gaps in scholarly literature on urban and peri-urban agriculture. </w:t>
            </w:r>
            <w:r>
              <w:rPr>
                <w:rFonts w:eastAsia="Times New Roman"/>
                <w:i/>
                <w:iCs/>
              </w:rPr>
              <w:t>Nutrient Cycling in Agroecosystems</w:t>
            </w:r>
            <w:r>
              <w:rPr>
                <w:rFonts w:eastAsia="Times New Roman"/>
              </w:rPr>
              <w:t xml:space="preserve">, </w:t>
            </w:r>
            <w:r>
              <w:rPr>
                <w:rFonts w:eastAsia="Times New Roman"/>
                <w:i/>
                <w:iCs/>
              </w:rPr>
              <w:t>115</w:t>
            </w:r>
            <w:r>
              <w:rPr>
                <w:rFonts w:eastAsia="Times New Roman"/>
              </w:rPr>
              <w:t>(2), 143–158. https://doi.org/10.1007/S10705-019-10018-Z/METRICS</w:t>
            </w:r>
          </w:ins>
        </w:p>
        <w:p w14:paraId="0224BBE5" w14:textId="77777777" w:rsidR="003F6ECE" w:rsidRDefault="003F6ECE">
          <w:pPr>
            <w:autoSpaceDE w:val="0"/>
            <w:autoSpaceDN w:val="0"/>
            <w:ind w:hanging="480"/>
            <w:divId w:val="230237003"/>
            <w:rPr>
              <w:ins w:id="4440" w:author="Josep Pueyo" w:date="2023-09-15T15:46:00Z"/>
              <w:rFonts w:eastAsia="Times New Roman"/>
            </w:rPr>
          </w:pPr>
          <w:ins w:id="4441" w:author="Josep Pueyo" w:date="2023-09-15T15:46:00Z">
            <w:r>
              <w:rPr>
                <w:rFonts w:eastAsia="Times New Roman"/>
              </w:rPr>
              <w:t xml:space="preserve">Hawes, J. K., </w:t>
            </w:r>
            <w:proofErr w:type="spellStart"/>
            <w:r>
              <w:rPr>
                <w:rFonts w:eastAsia="Times New Roman"/>
              </w:rPr>
              <w:t>Gounaridis</w:t>
            </w:r>
            <w:proofErr w:type="spellEnd"/>
            <w:r>
              <w:rPr>
                <w:rFonts w:eastAsia="Times New Roman"/>
              </w:rPr>
              <w:t xml:space="preserve">, D., &amp; Newell, J. P. (2022). Does urban agriculture lead to gentrification? </w:t>
            </w:r>
            <w:r>
              <w:rPr>
                <w:rFonts w:eastAsia="Times New Roman"/>
                <w:i/>
                <w:iCs/>
              </w:rPr>
              <w:t>Landscape and Urban Planning</w:t>
            </w:r>
            <w:r>
              <w:rPr>
                <w:rFonts w:eastAsia="Times New Roman"/>
              </w:rPr>
              <w:t xml:space="preserve">, </w:t>
            </w:r>
            <w:r>
              <w:rPr>
                <w:rFonts w:eastAsia="Times New Roman"/>
                <w:i/>
                <w:iCs/>
              </w:rPr>
              <w:t>225</w:t>
            </w:r>
            <w:r>
              <w:rPr>
                <w:rFonts w:eastAsia="Times New Roman"/>
              </w:rPr>
              <w:t>, 104447. https://doi.org/https://doi.org/10.1016/j.landurbplan.2022.104447</w:t>
            </w:r>
          </w:ins>
        </w:p>
        <w:p w14:paraId="5648FAC9" w14:textId="77777777" w:rsidR="003F6ECE" w:rsidRDefault="003F6ECE">
          <w:pPr>
            <w:autoSpaceDE w:val="0"/>
            <w:autoSpaceDN w:val="0"/>
            <w:ind w:hanging="480"/>
            <w:divId w:val="321272957"/>
            <w:rPr>
              <w:ins w:id="4442" w:author="Josep Pueyo" w:date="2023-09-15T15:46:00Z"/>
              <w:rFonts w:eastAsia="Times New Roman"/>
            </w:rPr>
          </w:pPr>
          <w:ins w:id="4443" w:author="Josep Pueyo" w:date="2023-09-15T15:46:00Z">
            <w:r>
              <w:rPr>
                <w:rFonts w:eastAsia="Times New Roman"/>
              </w:rPr>
              <w:t>Perrin, A., Basset-</w:t>
            </w:r>
            <w:proofErr w:type="spellStart"/>
            <w:r>
              <w:rPr>
                <w:rFonts w:eastAsia="Times New Roman"/>
              </w:rPr>
              <w:t>Mens</w:t>
            </w:r>
            <w:proofErr w:type="spellEnd"/>
            <w:r>
              <w:rPr>
                <w:rFonts w:eastAsia="Times New Roman"/>
              </w:rPr>
              <w:t xml:space="preserve">, C., Huat, J., &amp; </w:t>
            </w:r>
            <w:proofErr w:type="spellStart"/>
            <w:r>
              <w:rPr>
                <w:rFonts w:eastAsia="Times New Roman"/>
              </w:rPr>
              <w:t>Yehouessi</w:t>
            </w:r>
            <w:proofErr w:type="spellEnd"/>
            <w:r>
              <w:rPr>
                <w:rFonts w:eastAsia="Times New Roman"/>
              </w:rPr>
              <w:t xml:space="preserve">, W. (2015). High environmental risk and low yield of urban tomato gardens in Benin. </w:t>
            </w:r>
            <w:r>
              <w:rPr>
                <w:rFonts w:eastAsia="Times New Roman"/>
                <w:i/>
                <w:iCs/>
              </w:rPr>
              <w:t>Agronomy for Sustainable Development</w:t>
            </w:r>
            <w:r>
              <w:rPr>
                <w:rFonts w:eastAsia="Times New Roman"/>
              </w:rPr>
              <w:t xml:space="preserve">, </w:t>
            </w:r>
            <w:r>
              <w:rPr>
                <w:rFonts w:eastAsia="Times New Roman"/>
                <w:i/>
                <w:iCs/>
              </w:rPr>
              <w:t>35</w:t>
            </w:r>
            <w:r>
              <w:rPr>
                <w:rFonts w:eastAsia="Times New Roman"/>
              </w:rPr>
              <w:t>(1), 305–315. https://doi.org/10.1007/S13593-014-0241-6/METRICS</w:t>
            </w:r>
          </w:ins>
        </w:p>
        <w:p w14:paraId="48C9CC82" w14:textId="77777777" w:rsidR="003F6ECE" w:rsidRDefault="003F6ECE">
          <w:pPr>
            <w:autoSpaceDE w:val="0"/>
            <w:autoSpaceDN w:val="0"/>
            <w:ind w:hanging="480"/>
            <w:divId w:val="348487094"/>
            <w:rPr>
              <w:ins w:id="4444" w:author="Josep Pueyo" w:date="2023-09-15T15:46:00Z"/>
              <w:rFonts w:eastAsia="Times New Roman"/>
            </w:rPr>
          </w:pPr>
          <w:ins w:id="4445" w:author="Josep Pueyo" w:date="2023-09-15T15:46:00Z">
            <w:r>
              <w:rPr>
                <w:rFonts w:eastAsia="Times New Roman"/>
              </w:rPr>
              <w:t xml:space="preserve">Whittinghill, L. J., Hsueh, D., Culligan, P., &amp; </w:t>
            </w:r>
            <w:proofErr w:type="spellStart"/>
            <w:r>
              <w:rPr>
                <w:rFonts w:eastAsia="Times New Roman"/>
              </w:rPr>
              <w:t>Plunz</w:t>
            </w:r>
            <w:proofErr w:type="spellEnd"/>
            <w:r>
              <w:rPr>
                <w:rFonts w:eastAsia="Times New Roman"/>
              </w:rPr>
              <w:t xml:space="preserve">, R. (2016). Stormwater performance of a </w:t>
            </w:r>
            <w:proofErr w:type="gramStart"/>
            <w:r>
              <w:rPr>
                <w:rFonts w:eastAsia="Times New Roman"/>
              </w:rPr>
              <w:t>full scale</w:t>
            </w:r>
            <w:proofErr w:type="gramEnd"/>
            <w:r>
              <w:rPr>
                <w:rFonts w:eastAsia="Times New Roman"/>
              </w:rPr>
              <w:t xml:space="preserve"> rooftop farm: Runoff water quality. </w:t>
            </w:r>
            <w:r>
              <w:rPr>
                <w:rFonts w:eastAsia="Times New Roman"/>
                <w:i/>
                <w:iCs/>
              </w:rPr>
              <w:t>Ecological Engineering</w:t>
            </w:r>
            <w:r>
              <w:rPr>
                <w:rFonts w:eastAsia="Times New Roman"/>
              </w:rPr>
              <w:t xml:space="preserve">, </w:t>
            </w:r>
            <w:r>
              <w:rPr>
                <w:rFonts w:eastAsia="Times New Roman"/>
                <w:i/>
                <w:iCs/>
              </w:rPr>
              <w:t>91</w:t>
            </w:r>
            <w:r>
              <w:rPr>
                <w:rFonts w:eastAsia="Times New Roman"/>
              </w:rPr>
              <w:t>, 195–206. https://doi.org/10.1016/J.ECOLENG.2016.01.047</w:t>
            </w:r>
          </w:ins>
        </w:p>
        <w:p w14:paraId="00B77FC1" w14:textId="77777777" w:rsidR="003F6ECE" w:rsidRDefault="003F6ECE">
          <w:pPr>
            <w:autoSpaceDE w:val="0"/>
            <w:autoSpaceDN w:val="0"/>
            <w:ind w:hanging="480"/>
            <w:divId w:val="1307009769"/>
            <w:rPr>
              <w:ins w:id="4446" w:author="Josep Pueyo" w:date="2023-09-15T15:46:00Z"/>
              <w:rFonts w:eastAsia="Times New Roman"/>
            </w:rPr>
          </w:pPr>
          <w:ins w:id="4447" w:author="Josep Pueyo" w:date="2023-09-15T15:46:00Z">
            <w:r>
              <w:rPr>
                <w:rFonts w:eastAsia="Times New Roman"/>
              </w:rPr>
              <w:t xml:space="preserve">WHO. (2017). Urban green spaces: A brief for action. </w:t>
            </w:r>
            <w:r>
              <w:rPr>
                <w:rFonts w:eastAsia="Times New Roman"/>
                <w:i/>
                <w:iCs/>
              </w:rPr>
              <w:t xml:space="preserve">Regional Office </w:t>
            </w:r>
            <w:proofErr w:type="gramStart"/>
            <w:r>
              <w:rPr>
                <w:rFonts w:eastAsia="Times New Roman"/>
                <w:i/>
                <w:iCs/>
              </w:rPr>
              <w:t>For</w:t>
            </w:r>
            <w:proofErr w:type="gramEnd"/>
            <w:r>
              <w:rPr>
                <w:rFonts w:eastAsia="Times New Roman"/>
                <w:i/>
                <w:iCs/>
              </w:rPr>
              <w:t xml:space="preserve"> Europe</w:t>
            </w:r>
            <w:r>
              <w:rPr>
                <w:rFonts w:eastAsia="Times New Roman"/>
              </w:rPr>
              <w:t>, 24. http://www.euro.who.int/__data/assets/pdf_file/0010/342289/Urban-Green-Spaces_EN_WHO_web.pdf?ua=1</w:t>
            </w:r>
          </w:ins>
        </w:p>
        <w:p w14:paraId="1AACD181" w14:textId="77777777" w:rsidR="003F6ECE" w:rsidRDefault="003F6ECE">
          <w:pPr>
            <w:autoSpaceDE w:val="0"/>
            <w:autoSpaceDN w:val="0"/>
            <w:ind w:hanging="480"/>
            <w:divId w:val="602343933"/>
            <w:rPr>
              <w:ins w:id="4448" w:author="Josep Pueyo" w:date="2023-09-15T15:46:00Z"/>
              <w:rFonts w:eastAsia="Times New Roman"/>
            </w:rPr>
          </w:pPr>
          <w:ins w:id="4449" w:author="Josep Pueyo" w:date="2023-09-15T15:46:00Z">
            <w:r>
              <w:rPr>
                <w:rFonts w:eastAsia="Times New Roman"/>
              </w:rPr>
              <w:t xml:space="preserve">Wickham, H. (2016). </w:t>
            </w:r>
            <w:r>
              <w:rPr>
                <w:rFonts w:eastAsia="Times New Roman"/>
                <w:i/>
                <w:iCs/>
              </w:rPr>
              <w:t>ggplot2: Elegant Graphics for Data Analysis</w:t>
            </w:r>
            <w:r>
              <w:rPr>
                <w:rFonts w:eastAsia="Times New Roman"/>
              </w:rPr>
              <w:t>. Springer-Verlag New York. https://ggplot2.tidyverse.org</w:t>
            </w:r>
          </w:ins>
        </w:p>
        <w:p w14:paraId="72EDF2CA" w14:textId="77777777" w:rsidR="003F6ECE" w:rsidRDefault="003F6ECE">
          <w:pPr>
            <w:autoSpaceDE w:val="0"/>
            <w:autoSpaceDN w:val="0"/>
            <w:ind w:hanging="480"/>
            <w:divId w:val="867792987"/>
            <w:rPr>
              <w:ins w:id="4450" w:author="Josep Pueyo" w:date="2023-09-15T15:46:00Z"/>
              <w:rFonts w:eastAsia="Times New Roman"/>
            </w:rPr>
          </w:pPr>
          <w:ins w:id="4451" w:author="Josep Pueyo" w:date="2023-09-15T15:46:00Z">
            <w:r>
              <w:rPr>
                <w:rFonts w:eastAsia="Times New Roman"/>
              </w:rPr>
              <w:t xml:space="preserve">Wickham, H., François, R., Henry, L., Müller, K., &amp; Vaughan, D. (2023). </w:t>
            </w:r>
            <w:proofErr w:type="spellStart"/>
            <w:r>
              <w:rPr>
                <w:rFonts w:eastAsia="Times New Roman"/>
                <w:i/>
                <w:iCs/>
              </w:rPr>
              <w:t>dplyr</w:t>
            </w:r>
            <w:proofErr w:type="spellEnd"/>
            <w:r>
              <w:rPr>
                <w:rFonts w:eastAsia="Times New Roman"/>
                <w:i/>
                <w:iCs/>
              </w:rPr>
              <w:t>: A Grammar of Data Manipulation</w:t>
            </w:r>
            <w:r>
              <w:rPr>
                <w:rFonts w:eastAsia="Times New Roman"/>
              </w:rPr>
              <w:t>. https://CRAN.R-project.org/package=dplyr</w:t>
            </w:r>
          </w:ins>
        </w:p>
        <w:p w14:paraId="2D882C2D" w14:textId="77777777" w:rsidR="003F6ECE" w:rsidRDefault="003F6ECE">
          <w:pPr>
            <w:autoSpaceDE w:val="0"/>
            <w:autoSpaceDN w:val="0"/>
            <w:ind w:hanging="480"/>
            <w:divId w:val="1457528760"/>
            <w:rPr>
              <w:ins w:id="4452" w:author="Josep Pueyo" w:date="2023-09-15T15:46:00Z"/>
              <w:rFonts w:eastAsia="Times New Roman"/>
            </w:rPr>
          </w:pPr>
          <w:ins w:id="4453" w:author="Josep Pueyo" w:date="2023-09-15T15:46:00Z">
            <w:r>
              <w:rPr>
                <w:rFonts w:eastAsia="Times New Roman"/>
              </w:rPr>
              <w:t xml:space="preserve">Wickham, H., &amp; Henry, L. (2023). </w:t>
            </w:r>
            <w:proofErr w:type="spellStart"/>
            <w:r>
              <w:rPr>
                <w:rFonts w:eastAsia="Times New Roman"/>
                <w:i/>
                <w:iCs/>
              </w:rPr>
              <w:t>purrr</w:t>
            </w:r>
            <w:proofErr w:type="spellEnd"/>
            <w:r>
              <w:rPr>
                <w:rFonts w:eastAsia="Times New Roman"/>
                <w:i/>
                <w:iCs/>
              </w:rPr>
              <w:t>: Functional Programming Tools</w:t>
            </w:r>
            <w:r>
              <w:rPr>
                <w:rFonts w:eastAsia="Times New Roman"/>
              </w:rPr>
              <w:t>. https://CRAN.R-project.org/package=purrr</w:t>
            </w:r>
          </w:ins>
        </w:p>
        <w:p w14:paraId="5C139516" w14:textId="77777777" w:rsidR="003F6ECE" w:rsidRDefault="003F6ECE">
          <w:pPr>
            <w:autoSpaceDE w:val="0"/>
            <w:autoSpaceDN w:val="0"/>
            <w:ind w:hanging="480"/>
            <w:divId w:val="1440375725"/>
            <w:rPr>
              <w:ins w:id="4454" w:author="Josep Pueyo" w:date="2023-09-15T15:46:00Z"/>
              <w:rFonts w:eastAsia="Times New Roman"/>
            </w:rPr>
          </w:pPr>
          <w:ins w:id="4455" w:author="Josep Pueyo" w:date="2023-09-15T15:46:00Z">
            <w:r>
              <w:rPr>
                <w:rFonts w:eastAsia="Times New Roman"/>
              </w:rPr>
              <w:t xml:space="preserve">Wickham, H., Vaughan, D., &amp; </w:t>
            </w:r>
            <w:proofErr w:type="spellStart"/>
            <w:r>
              <w:rPr>
                <w:rFonts w:eastAsia="Times New Roman"/>
              </w:rPr>
              <w:t>Girlich</w:t>
            </w:r>
            <w:proofErr w:type="spellEnd"/>
            <w:r>
              <w:rPr>
                <w:rFonts w:eastAsia="Times New Roman"/>
              </w:rPr>
              <w:t xml:space="preserve">, M. (2023). </w:t>
            </w:r>
            <w:proofErr w:type="spellStart"/>
            <w:r>
              <w:rPr>
                <w:rFonts w:eastAsia="Times New Roman"/>
                <w:i/>
                <w:iCs/>
              </w:rPr>
              <w:t>tidyr</w:t>
            </w:r>
            <w:proofErr w:type="spellEnd"/>
            <w:r>
              <w:rPr>
                <w:rFonts w:eastAsia="Times New Roman"/>
                <w:i/>
                <w:iCs/>
              </w:rPr>
              <w:t>: Tidy Messy Data</w:t>
            </w:r>
            <w:r>
              <w:rPr>
                <w:rFonts w:eastAsia="Times New Roman"/>
              </w:rPr>
              <w:t>. https://CRAN.R-project.org/package=tidyr</w:t>
            </w:r>
          </w:ins>
        </w:p>
        <w:p w14:paraId="764B458E" w14:textId="77777777" w:rsidR="003F6ECE" w:rsidRDefault="003F6ECE">
          <w:pPr>
            <w:autoSpaceDE w:val="0"/>
            <w:autoSpaceDN w:val="0"/>
            <w:ind w:hanging="480"/>
            <w:divId w:val="36009556"/>
            <w:rPr>
              <w:ins w:id="4456" w:author="Josep Pueyo" w:date="2023-09-15T15:46:00Z"/>
              <w:rFonts w:eastAsia="Times New Roman"/>
            </w:rPr>
          </w:pPr>
          <w:ins w:id="4457" w:author="Josep Pueyo" w:date="2023-09-15T15:46:00Z">
            <w:r>
              <w:rPr>
                <w:rFonts w:eastAsia="Times New Roman"/>
              </w:rPr>
              <w:t xml:space="preserve">Xie, Y. (2023). </w:t>
            </w:r>
            <w:proofErr w:type="spellStart"/>
            <w:r>
              <w:rPr>
                <w:rFonts w:eastAsia="Times New Roman"/>
                <w:i/>
                <w:iCs/>
              </w:rPr>
              <w:t>knitr</w:t>
            </w:r>
            <w:proofErr w:type="spellEnd"/>
            <w:r>
              <w:rPr>
                <w:rFonts w:eastAsia="Times New Roman"/>
                <w:i/>
                <w:iCs/>
              </w:rPr>
              <w:t>: A General-Purpose Package for Dynamic Report Generation in R</w:t>
            </w:r>
            <w:r>
              <w:rPr>
                <w:rFonts w:eastAsia="Times New Roman"/>
              </w:rPr>
              <w:t>. https://CRAN.R-project.org/package=knitr</w:t>
            </w:r>
          </w:ins>
        </w:p>
        <w:p w14:paraId="5276A63C" w14:textId="40B84D40" w:rsidR="003F6ECE" w:rsidRPr="00DE1F40" w:rsidRDefault="003F6ECE">
          <w:pPr>
            <w:divId w:val="2087261318"/>
            <w:rPr>
              <w:rFonts w:eastAsia="Times New Roman"/>
            </w:rPr>
          </w:pPr>
          <w:ins w:id="4458" w:author="Josep Pueyo" w:date="2023-09-15T15:46:00Z">
            <w:r>
              <w:rPr>
                <w:rFonts w:eastAsia="Times New Roman"/>
              </w:rPr>
              <w:t> </w:t>
            </w:r>
          </w:ins>
        </w:p>
        <w:customXmlInsRangeStart w:id="4459" w:author="Josep Pueyo" w:date="2023-09-15T15:46:00Z"/>
      </w:sdtContent>
    </w:sdt>
    <w:customXmlInsRangeEnd w:id="4459"/>
    <w:sectPr w:rsidR="003F6ECE" w:rsidRPr="00DE1F40">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19A5"/>
    <w:multiLevelType w:val="hybridMultilevel"/>
    <w:tmpl w:val="2AE2632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4ECD61D0"/>
    <w:multiLevelType w:val="multilevel"/>
    <w:tmpl w:val="796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D37B1"/>
    <w:multiLevelType w:val="multilevel"/>
    <w:tmpl w:val="97B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6CEC"/>
    <w:multiLevelType w:val="multilevel"/>
    <w:tmpl w:val="E270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B0A51"/>
    <w:multiLevelType w:val="multilevel"/>
    <w:tmpl w:val="E960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69933">
    <w:abstractNumId w:val="1"/>
  </w:num>
  <w:num w:numId="2" w16cid:durableId="1502502701">
    <w:abstractNumId w:val="2"/>
  </w:num>
  <w:num w:numId="3" w16cid:durableId="85225578">
    <w:abstractNumId w:val="4"/>
  </w:num>
  <w:num w:numId="4" w16cid:durableId="1966544645">
    <w:abstractNumId w:val="3"/>
  </w:num>
  <w:num w:numId="5" w16cid:durableId="17800250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 Pueyo">
    <w15:presenceInfo w15:providerId="AD" w15:userId="S::jpueyo@icra.cat::10db14ad-9566-4106-85eb-d006a46aa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43F7"/>
    <w:rsid w:val="00155742"/>
    <w:rsid w:val="001B1683"/>
    <w:rsid w:val="00226149"/>
    <w:rsid w:val="002843EA"/>
    <w:rsid w:val="00350087"/>
    <w:rsid w:val="003F6ECE"/>
    <w:rsid w:val="004B4B00"/>
    <w:rsid w:val="00503E16"/>
    <w:rsid w:val="005E49D6"/>
    <w:rsid w:val="007443F7"/>
    <w:rsid w:val="00776E38"/>
    <w:rsid w:val="008D1567"/>
    <w:rsid w:val="009C1866"/>
    <w:rsid w:val="00A66613"/>
    <w:rsid w:val="00C021D5"/>
    <w:rsid w:val="00CA5CD2"/>
    <w:rsid w:val="00CD1ED1"/>
    <w:rsid w:val="00DE1F40"/>
    <w:rsid w:val="00F0474C"/>
    <w:rsid w:val="00F4645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98AF"/>
  <w15:docId w15:val="{45FA8F88-0F83-422D-AC4B-A4E9451B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ca-ES" w:eastAsia="ca-ES"/>
    </w:rPr>
  </w:style>
  <w:style w:type="paragraph" w:customStyle="1" w:styleId="footnote">
    <w:name w:val="footnote"/>
    <w:basedOn w:val="Normal"/>
    <w:pPr>
      <w:spacing w:before="100" w:beforeAutospacing="1" w:after="100" w:afterAutospacing="1" w:line="240" w:lineRule="auto"/>
    </w:pPr>
    <w:rPr>
      <w:rFonts w:ascii="Times New Roman" w:eastAsiaTheme="minorEastAsia" w:hAnsi="Times New Roman" w:cs="Times New Roman"/>
      <w:sz w:val="24"/>
      <w:szCs w:val="24"/>
      <w:lang w:val="ca-ES" w:eastAsia="ca-ES"/>
    </w:rPr>
  </w:style>
  <w:style w:type="character" w:customStyle="1" w:styleId="metadata-group">
    <w:name w:val="metadata-group"/>
    <w:basedOn w:val="DefaultParagraphFont"/>
  </w:style>
  <w:style w:type="character" w:customStyle="1" w:styleId="metadata-entry">
    <w:name w:val="metadata-entry"/>
    <w:basedOn w:val="DefaultParagraphFont"/>
  </w:style>
  <w:style w:type="character" w:styleId="FollowedHyperlink">
    <w:name w:val="FollowedHyperlink"/>
    <w:basedOn w:val="DefaultParagraphFont"/>
    <w:uiPriority w:val="99"/>
    <w:semiHidden/>
    <w:unhideWhenUsed/>
    <w:rPr>
      <w:color w:val="800080"/>
      <w:u w:val="single"/>
    </w:rPr>
  </w:style>
  <w:style w:type="paragraph" w:customStyle="1" w:styleId="metadata-entry1">
    <w:name w:val="metadata-entry1"/>
    <w:basedOn w:val="Normal"/>
    <w:pPr>
      <w:spacing w:before="100" w:beforeAutospacing="1" w:after="100" w:afterAutospacing="1" w:line="240" w:lineRule="auto"/>
    </w:pPr>
    <w:rPr>
      <w:rFonts w:ascii="Times New Roman" w:eastAsiaTheme="minorEastAsia" w:hAnsi="Times New Roman" w:cs="Times New Roman"/>
      <w:sz w:val="24"/>
      <w:szCs w:val="24"/>
      <w:lang w:val="ca-ES" w:eastAsia="ca-ES"/>
    </w:rPr>
  </w:style>
  <w:style w:type="character" w:customStyle="1" w:styleId="generated">
    <w:name w:val="generated"/>
    <w:basedOn w:val="DefaultParagraphFont"/>
  </w:style>
  <w:style w:type="paragraph" w:customStyle="1" w:styleId="first">
    <w:name w:val="first"/>
    <w:basedOn w:val="Normal"/>
    <w:pPr>
      <w:spacing w:before="100" w:beforeAutospacing="1" w:after="100" w:afterAutospacing="1" w:line="240" w:lineRule="auto"/>
    </w:pPr>
    <w:rPr>
      <w:rFonts w:ascii="Times New Roman" w:eastAsiaTheme="minorEastAsia" w:hAnsi="Times New Roman" w:cs="Times New Roman"/>
      <w:sz w:val="24"/>
      <w:szCs w:val="24"/>
      <w:lang w:val="ca-ES" w:eastAsia="ca-E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ca-ES" w:eastAsia="ca-ES"/>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ca-ES" w:eastAsia="ca-ES"/>
    </w:rPr>
  </w:style>
  <w:style w:type="character" w:customStyle="1" w:styleId="HTMLPreformattedChar">
    <w:name w:val="HTML Preformatted Char"/>
    <w:basedOn w:val="DefaultParagraphFont"/>
    <w:link w:val="HTMLPreformatted"/>
    <w:uiPriority w:val="99"/>
    <w:semiHidden/>
    <w:rPr>
      <w:rFonts w:ascii="Courier New" w:eastAsiaTheme="minorEastAsia" w:hAnsi="Courier New" w:cs="Courier New"/>
      <w:sz w:val="20"/>
      <w:szCs w:val="20"/>
      <w:lang w:val="ca-ES" w:eastAsia="ca-ES"/>
    </w:rPr>
  </w:style>
  <w:style w:type="paragraph" w:customStyle="1" w:styleId="ref-label">
    <w:name w:val="ref-label"/>
    <w:basedOn w:val="Normal"/>
    <w:pPr>
      <w:spacing w:before="100" w:beforeAutospacing="1" w:after="100" w:afterAutospacing="1" w:line="240" w:lineRule="auto"/>
    </w:pPr>
    <w:rPr>
      <w:rFonts w:ascii="Times New Roman" w:eastAsiaTheme="minorEastAsia" w:hAnsi="Times New Roman" w:cs="Times New Roman"/>
      <w:sz w:val="24"/>
      <w:szCs w:val="24"/>
      <w:lang w:val="ca-ES" w:eastAsia="ca-ES"/>
    </w:rPr>
  </w:style>
  <w:style w:type="character" w:customStyle="1" w:styleId="label">
    <w:name w:val="label"/>
    <w:basedOn w:val="DefaultParagraphFont"/>
  </w:style>
  <w:style w:type="paragraph" w:customStyle="1" w:styleId="citation">
    <w:name w:val="citation"/>
    <w:basedOn w:val="Normal"/>
    <w:pPr>
      <w:spacing w:before="100" w:beforeAutospacing="1" w:after="100" w:afterAutospacing="1" w:line="240" w:lineRule="auto"/>
    </w:pPr>
    <w:rPr>
      <w:rFonts w:ascii="Times New Roman" w:eastAsiaTheme="minorEastAsia" w:hAnsi="Times New Roman" w:cs="Times New Roman"/>
      <w:sz w:val="24"/>
      <w:szCs w:val="24"/>
      <w:lang w:val="ca-ES" w:eastAsia="ca-ES"/>
    </w:rPr>
  </w:style>
  <w:style w:type="paragraph" w:styleId="Revision">
    <w:name w:val="Revision"/>
    <w:hidden/>
    <w:uiPriority w:val="99"/>
    <w:unhideWhenUsed/>
    <w:rsid w:val="00503E16"/>
    <w:pPr>
      <w:spacing w:after="0" w:line="240" w:lineRule="auto"/>
    </w:pPr>
  </w:style>
  <w:style w:type="character" w:styleId="PlaceholderText">
    <w:name w:val="Placeholder Text"/>
    <w:basedOn w:val="DefaultParagraphFont"/>
    <w:uiPriority w:val="99"/>
    <w:unhideWhenUsed/>
    <w:rsid w:val="001B1683"/>
    <w:rPr>
      <w:color w:val="808080"/>
    </w:rPr>
  </w:style>
  <w:style w:type="paragraph" w:styleId="ListParagraph">
    <w:name w:val="List Paragraph"/>
    <w:basedOn w:val="Normal"/>
    <w:uiPriority w:val="99"/>
    <w:unhideWhenUsed/>
    <w:rsid w:val="00CA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4394">
      <w:marLeft w:val="0"/>
      <w:marRight w:val="0"/>
      <w:marTop w:val="0"/>
      <w:marBottom w:val="0"/>
      <w:divBdr>
        <w:top w:val="none" w:sz="0" w:space="0" w:color="auto"/>
        <w:left w:val="none" w:sz="0" w:space="0" w:color="auto"/>
        <w:bottom w:val="none" w:sz="0" w:space="0" w:color="auto"/>
        <w:right w:val="none" w:sz="0" w:space="0" w:color="auto"/>
      </w:divBdr>
      <w:divsChild>
        <w:div w:id="1784422788">
          <w:marLeft w:val="0"/>
          <w:marRight w:val="0"/>
          <w:marTop w:val="0"/>
          <w:marBottom w:val="0"/>
          <w:divBdr>
            <w:top w:val="none" w:sz="0" w:space="0" w:color="auto"/>
            <w:left w:val="none" w:sz="0" w:space="0" w:color="auto"/>
            <w:bottom w:val="none" w:sz="0" w:space="0" w:color="auto"/>
            <w:right w:val="none" w:sz="0" w:space="0" w:color="auto"/>
          </w:divBdr>
        </w:div>
        <w:div w:id="1679965796">
          <w:marLeft w:val="0"/>
          <w:marRight w:val="0"/>
          <w:marTop w:val="0"/>
          <w:marBottom w:val="0"/>
          <w:divBdr>
            <w:top w:val="none" w:sz="0" w:space="0" w:color="auto"/>
            <w:left w:val="none" w:sz="0" w:space="0" w:color="auto"/>
            <w:bottom w:val="none" w:sz="0" w:space="0" w:color="auto"/>
            <w:right w:val="none" w:sz="0" w:space="0" w:color="auto"/>
          </w:divBdr>
          <w:divsChild>
            <w:div w:id="2046445774">
              <w:marLeft w:val="0"/>
              <w:marRight w:val="0"/>
              <w:marTop w:val="0"/>
              <w:marBottom w:val="0"/>
              <w:divBdr>
                <w:top w:val="none" w:sz="0" w:space="0" w:color="auto"/>
                <w:left w:val="none" w:sz="0" w:space="0" w:color="auto"/>
                <w:bottom w:val="none" w:sz="0" w:space="0" w:color="auto"/>
                <w:right w:val="none" w:sz="0" w:space="0" w:color="auto"/>
              </w:divBdr>
              <w:divsChild>
                <w:div w:id="1755273784">
                  <w:marLeft w:val="0"/>
                  <w:marRight w:val="0"/>
                  <w:marTop w:val="0"/>
                  <w:marBottom w:val="0"/>
                  <w:divBdr>
                    <w:top w:val="none" w:sz="0" w:space="0" w:color="auto"/>
                    <w:left w:val="none" w:sz="0" w:space="0" w:color="auto"/>
                    <w:bottom w:val="none" w:sz="0" w:space="0" w:color="auto"/>
                    <w:right w:val="none" w:sz="0" w:space="0" w:color="auto"/>
                  </w:divBdr>
                </w:div>
                <w:div w:id="1280381189">
                  <w:marLeft w:val="0"/>
                  <w:marRight w:val="0"/>
                  <w:marTop w:val="0"/>
                  <w:marBottom w:val="0"/>
                  <w:divBdr>
                    <w:top w:val="none" w:sz="0" w:space="0" w:color="auto"/>
                    <w:left w:val="none" w:sz="0" w:space="0" w:color="auto"/>
                    <w:bottom w:val="none" w:sz="0" w:space="0" w:color="auto"/>
                    <w:right w:val="none" w:sz="0" w:space="0" w:color="auto"/>
                  </w:divBdr>
                  <w:divsChild>
                    <w:div w:id="1122379183">
                      <w:marLeft w:val="0"/>
                      <w:marRight w:val="0"/>
                      <w:marTop w:val="0"/>
                      <w:marBottom w:val="0"/>
                      <w:divBdr>
                        <w:top w:val="none" w:sz="0" w:space="0" w:color="auto"/>
                        <w:left w:val="none" w:sz="0" w:space="0" w:color="auto"/>
                        <w:bottom w:val="none" w:sz="0" w:space="0" w:color="auto"/>
                        <w:right w:val="none" w:sz="0" w:space="0" w:color="auto"/>
                      </w:divBdr>
                    </w:div>
                  </w:divsChild>
                </w:div>
                <w:div w:id="1092824589">
                  <w:marLeft w:val="0"/>
                  <w:marRight w:val="0"/>
                  <w:marTop w:val="0"/>
                  <w:marBottom w:val="0"/>
                  <w:divBdr>
                    <w:top w:val="none" w:sz="0" w:space="0" w:color="auto"/>
                    <w:left w:val="none" w:sz="0" w:space="0" w:color="auto"/>
                    <w:bottom w:val="none" w:sz="0" w:space="0" w:color="auto"/>
                    <w:right w:val="none" w:sz="0" w:space="0" w:color="auto"/>
                  </w:divBdr>
                  <w:divsChild>
                    <w:div w:id="1734935896">
                      <w:marLeft w:val="0"/>
                      <w:marRight w:val="0"/>
                      <w:marTop w:val="0"/>
                      <w:marBottom w:val="0"/>
                      <w:divBdr>
                        <w:top w:val="none" w:sz="0" w:space="0" w:color="auto"/>
                        <w:left w:val="none" w:sz="0" w:space="0" w:color="auto"/>
                        <w:bottom w:val="none" w:sz="0" w:space="0" w:color="auto"/>
                        <w:right w:val="none" w:sz="0" w:space="0" w:color="auto"/>
                      </w:divBdr>
                    </w:div>
                  </w:divsChild>
                </w:div>
                <w:div w:id="993028759">
                  <w:marLeft w:val="0"/>
                  <w:marRight w:val="0"/>
                  <w:marTop w:val="0"/>
                  <w:marBottom w:val="0"/>
                  <w:divBdr>
                    <w:top w:val="none" w:sz="0" w:space="0" w:color="auto"/>
                    <w:left w:val="none" w:sz="0" w:space="0" w:color="auto"/>
                    <w:bottom w:val="none" w:sz="0" w:space="0" w:color="auto"/>
                    <w:right w:val="none" w:sz="0" w:space="0" w:color="auto"/>
                  </w:divBdr>
                  <w:divsChild>
                    <w:div w:id="10965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356">
              <w:marLeft w:val="0"/>
              <w:marRight w:val="0"/>
              <w:marTop w:val="0"/>
              <w:marBottom w:val="0"/>
              <w:divBdr>
                <w:top w:val="none" w:sz="0" w:space="0" w:color="auto"/>
                <w:left w:val="none" w:sz="0" w:space="0" w:color="auto"/>
                <w:bottom w:val="none" w:sz="0" w:space="0" w:color="auto"/>
                <w:right w:val="none" w:sz="0" w:space="0" w:color="auto"/>
              </w:divBdr>
            </w:div>
            <w:div w:id="247618375">
              <w:marLeft w:val="0"/>
              <w:marRight w:val="0"/>
              <w:marTop w:val="0"/>
              <w:marBottom w:val="0"/>
              <w:divBdr>
                <w:top w:val="none" w:sz="0" w:space="0" w:color="auto"/>
                <w:left w:val="none" w:sz="0" w:space="0" w:color="auto"/>
                <w:bottom w:val="none" w:sz="0" w:space="0" w:color="auto"/>
                <w:right w:val="none" w:sz="0" w:space="0" w:color="auto"/>
              </w:divBdr>
            </w:div>
          </w:divsChild>
        </w:div>
        <w:div w:id="1660234276">
          <w:marLeft w:val="0"/>
          <w:marRight w:val="0"/>
          <w:marTop w:val="0"/>
          <w:marBottom w:val="0"/>
          <w:divBdr>
            <w:top w:val="none" w:sz="0" w:space="0" w:color="auto"/>
            <w:left w:val="none" w:sz="0" w:space="0" w:color="auto"/>
            <w:bottom w:val="none" w:sz="0" w:space="0" w:color="auto"/>
            <w:right w:val="none" w:sz="0" w:space="0" w:color="auto"/>
          </w:divBdr>
          <w:divsChild>
            <w:div w:id="1052388786">
              <w:marLeft w:val="0"/>
              <w:marRight w:val="0"/>
              <w:marTop w:val="0"/>
              <w:marBottom w:val="0"/>
              <w:divBdr>
                <w:top w:val="none" w:sz="0" w:space="0" w:color="auto"/>
                <w:left w:val="none" w:sz="0" w:space="0" w:color="auto"/>
                <w:bottom w:val="none" w:sz="0" w:space="0" w:color="auto"/>
                <w:right w:val="none" w:sz="0" w:space="0" w:color="auto"/>
              </w:divBdr>
              <w:divsChild>
                <w:div w:id="304361507">
                  <w:marLeft w:val="0"/>
                  <w:marRight w:val="0"/>
                  <w:marTop w:val="0"/>
                  <w:marBottom w:val="0"/>
                  <w:divBdr>
                    <w:top w:val="none" w:sz="0" w:space="0" w:color="auto"/>
                    <w:left w:val="none" w:sz="0" w:space="0" w:color="auto"/>
                    <w:bottom w:val="none" w:sz="0" w:space="0" w:color="auto"/>
                    <w:right w:val="none" w:sz="0" w:space="0" w:color="auto"/>
                  </w:divBdr>
                  <w:divsChild>
                    <w:div w:id="2416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990">
              <w:marLeft w:val="0"/>
              <w:marRight w:val="0"/>
              <w:marTop w:val="0"/>
              <w:marBottom w:val="0"/>
              <w:divBdr>
                <w:top w:val="none" w:sz="0" w:space="0" w:color="auto"/>
                <w:left w:val="none" w:sz="0" w:space="0" w:color="auto"/>
                <w:bottom w:val="none" w:sz="0" w:space="0" w:color="auto"/>
                <w:right w:val="none" w:sz="0" w:space="0" w:color="auto"/>
              </w:divBdr>
              <w:divsChild>
                <w:div w:id="411857579">
                  <w:marLeft w:val="0"/>
                  <w:marRight w:val="0"/>
                  <w:marTop w:val="0"/>
                  <w:marBottom w:val="0"/>
                  <w:divBdr>
                    <w:top w:val="none" w:sz="0" w:space="0" w:color="auto"/>
                    <w:left w:val="none" w:sz="0" w:space="0" w:color="auto"/>
                    <w:bottom w:val="none" w:sz="0" w:space="0" w:color="auto"/>
                    <w:right w:val="none" w:sz="0" w:space="0" w:color="auto"/>
                  </w:divBdr>
                  <w:divsChild>
                    <w:div w:id="1303537121">
                      <w:marLeft w:val="0"/>
                      <w:marRight w:val="0"/>
                      <w:marTop w:val="0"/>
                      <w:marBottom w:val="0"/>
                      <w:divBdr>
                        <w:top w:val="none" w:sz="0" w:space="0" w:color="auto"/>
                        <w:left w:val="none" w:sz="0" w:space="0" w:color="auto"/>
                        <w:bottom w:val="none" w:sz="0" w:space="0" w:color="auto"/>
                        <w:right w:val="none" w:sz="0" w:space="0" w:color="auto"/>
                      </w:divBdr>
                    </w:div>
                  </w:divsChild>
                </w:div>
                <w:div w:id="178737493">
                  <w:marLeft w:val="0"/>
                  <w:marRight w:val="0"/>
                  <w:marTop w:val="0"/>
                  <w:marBottom w:val="0"/>
                  <w:divBdr>
                    <w:top w:val="none" w:sz="0" w:space="0" w:color="auto"/>
                    <w:left w:val="none" w:sz="0" w:space="0" w:color="auto"/>
                    <w:bottom w:val="none" w:sz="0" w:space="0" w:color="auto"/>
                    <w:right w:val="none" w:sz="0" w:space="0" w:color="auto"/>
                  </w:divBdr>
                  <w:divsChild>
                    <w:div w:id="1121538057">
                      <w:marLeft w:val="0"/>
                      <w:marRight w:val="0"/>
                      <w:marTop w:val="0"/>
                      <w:marBottom w:val="0"/>
                      <w:divBdr>
                        <w:top w:val="none" w:sz="0" w:space="0" w:color="auto"/>
                        <w:left w:val="none" w:sz="0" w:space="0" w:color="auto"/>
                        <w:bottom w:val="none" w:sz="0" w:space="0" w:color="auto"/>
                        <w:right w:val="none" w:sz="0" w:space="0" w:color="auto"/>
                      </w:divBdr>
                    </w:div>
                  </w:divsChild>
                </w:div>
                <w:div w:id="1939172409">
                  <w:marLeft w:val="0"/>
                  <w:marRight w:val="0"/>
                  <w:marTop w:val="0"/>
                  <w:marBottom w:val="0"/>
                  <w:divBdr>
                    <w:top w:val="none" w:sz="0" w:space="0" w:color="auto"/>
                    <w:left w:val="none" w:sz="0" w:space="0" w:color="auto"/>
                    <w:bottom w:val="none" w:sz="0" w:space="0" w:color="auto"/>
                    <w:right w:val="none" w:sz="0" w:space="0" w:color="auto"/>
                  </w:divBdr>
                  <w:divsChild>
                    <w:div w:id="1341083583">
                      <w:marLeft w:val="0"/>
                      <w:marRight w:val="0"/>
                      <w:marTop w:val="0"/>
                      <w:marBottom w:val="0"/>
                      <w:divBdr>
                        <w:top w:val="none" w:sz="0" w:space="0" w:color="auto"/>
                        <w:left w:val="none" w:sz="0" w:space="0" w:color="auto"/>
                        <w:bottom w:val="none" w:sz="0" w:space="0" w:color="auto"/>
                        <w:right w:val="none" w:sz="0" w:space="0" w:color="auto"/>
                      </w:divBdr>
                    </w:div>
                  </w:divsChild>
                </w:div>
                <w:div w:id="330524461">
                  <w:marLeft w:val="0"/>
                  <w:marRight w:val="0"/>
                  <w:marTop w:val="0"/>
                  <w:marBottom w:val="0"/>
                  <w:divBdr>
                    <w:top w:val="none" w:sz="0" w:space="0" w:color="auto"/>
                    <w:left w:val="none" w:sz="0" w:space="0" w:color="auto"/>
                    <w:bottom w:val="none" w:sz="0" w:space="0" w:color="auto"/>
                    <w:right w:val="none" w:sz="0" w:space="0" w:color="auto"/>
                  </w:divBdr>
                  <w:divsChild>
                    <w:div w:id="175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9801">
              <w:marLeft w:val="0"/>
              <w:marRight w:val="0"/>
              <w:marTop w:val="0"/>
              <w:marBottom w:val="0"/>
              <w:divBdr>
                <w:top w:val="none" w:sz="0" w:space="0" w:color="auto"/>
                <w:left w:val="none" w:sz="0" w:space="0" w:color="auto"/>
                <w:bottom w:val="none" w:sz="0" w:space="0" w:color="auto"/>
                <w:right w:val="none" w:sz="0" w:space="0" w:color="auto"/>
              </w:divBdr>
            </w:div>
          </w:divsChild>
        </w:div>
        <w:div w:id="825316402">
          <w:marLeft w:val="0"/>
          <w:marRight w:val="0"/>
          <w:marTop w:val="0"/>
          <w:marBottom w:val="0"/>
          <w:divBdr>
            <w:top w:val="none" w:sz="0" w:space="0" w:color="auto"/>
            <w:left w:val="none" w:sz="0" w:space="0" w:color="auto"/>
            <w:bottom w:val="none" w:sz="0" w:space="0" w:color="auto"/>
            <w:right w:val="none" w:sz="0" w:space="0" w:color="auto"/>
          </w:divBdr>
        </w:div>
      </w:divsChild>
    </w:div>
    <w:div w:id="904528506">
      <w:marLeft w:val="0"/>
      <w:marRight w:val="0"/>
      <w:marTop w:val="0"/>
      <w:marBottom w:val="0"/>
      <w:divBdr>
        <w:top w:val="none" w:sz="0" w:space="0" w:color="auto"/>
        <w:left w:val="none" w:sz="0" w:space="0" w:color="auto"/>
        <w:bottom w:val="none" w:sz="0" w:space="0" w:color="auto"/>
        <w:right w:val="none" w:sz="0" w:space="0" w:color="auto"/>
      </w:divBdr>
      <w:divsChild>
        <w:div w:id="1729381703">
          <w:marLeft w:val="0"/>
          <w:marRight w:val="0"/>
          <w:marTop w:val="0"/>
          <w:marBottom w:val="0"/>
          <w:divBdr>
            <w:top w:val="none" w:sz="0" w:space="0" w:color="auto"/>
            <w:left w:val="none" w:sz="0" w:space="0" w:color="auto"/>
            <w:bottom w:val="none" w:sz="0" w:space="0" w:color="auto"/>
            <w:right w:val="none" w:sz="0" w:space="0" w:color="auto"/>
          </w:divBdr>
          <w:divsChild>
            <w:div w:id="578751418">
              <w:marLeft w:val="0"/>
              <w:marRight w:val="0"/>
              <w:marTop w:val="0"/>
              <w:marBottom w:val="0"/>
              <w:divBdr>
                <w:top w:val="none" w:sz="0" w:space="0" w:color="auto"/>
                <w:left w:val="none" w:sz="0" w:space="0" w:color="auto"/>
                <w:bottom w:val="none" w:sz="0" w:space="0" w:color="auto"/>
                <w:right w:val="none" w:sz="0" w:space="0" w:color="auto"/>
              </w:divBdr>
            </w:div>
          </w:divsChild>
        </w:div>
        <w:div w:id="864367858">
          <w:marLeft w:val="0"/>
          <w:marRight w:val="0"/>
          <w:marTop w:val="0"/>
          <w:marBottom w:val="0"/>
          <w:divBdr>
            <w:top w:val="none" w:sz="0" w:space="0" w:color="auto"/>
            <w:left w:val="none" w:sz="0" w:space="0" w:color="auto"/>
            <w:bottom w:val="none" w:sz="0" w:space="0" w:color="auto"/>
            <w:right w:val="none" w:sz="0" w:space="0" w:color="auto"/>
          </w:divBdr>
          <w:divsChild>
            <w:div w:id="1602445020">
              <w:marLeft w:val="0"/>
              <w:marRight w:val="0"/>
              <w:marTop w:val="0"/>
              <w:marBottom w:val="0"/>
              <w:divBdr>
                <w:top w:val="none" w:sz="0" w:space="0" w:color="auto"/>
                <w:left w:val="none" w:sz="0" w:space="0" w:color="auto"/>
                <w:bottom w:val="none" w:sz="0" w:space="0" w:color="auto"/>
                <w:right w:val="none" w:sz="0" w:space="0" w:color="auto"/>
              </w:divBdr>
            </w:div>
          </w:divsChild>
        </w:div>
        <w:div w:id="1336878873">
          <w:marLeft w:val="0"/>
          <w:marRight w:val="0"/>
          <w:marTop w:val="0"/>
          <w:marBottom w:val="0"/>
          <w:divBdr>
            <w:top w:val="none" w:sz="0" w:space="0" w:color="auto"/>
            <w:left w:val="none" w:sz="0" w:space="0" w:color="auto"/>
            <w:bottom w:val="none" w:sz="0" w:space="0" w:color="auto"/>
            <w:right w:val="none" w:sz="0" w:space="0" w:color="auto"/>
          </w:divBdr>
        </w:div>
        <w:div w:id="74009896">
          <w:marLeft w:val="0"/>
          <w:marRight w:val="0"/>
          <w:marTop w:val="0"/>
          <w:marBottom w:val="0"/>
          <w:divBdr>
            <w:top w:val="none" w:sz="0" w:space="0" w:color="auto"/>
            <w:left w:val="none" w:sz="0" w:space="0" w:color="auto"/>
            <w:bottom w:val="none" w:sz="0" w:space="0" w:color="auto"/>
            <w:right w:val="none" w:sz="0" w:space="0" w:color="auto"/>
          </w:divBdr>
        </w:div>
        <w:div w:id="2006980084">
          <w:marLeft w:val="0"/>
          <w:marRight w:val="0"/>
          <w:marTop w:val="0"/>
          <w:marBottom w:val="0"/>
          <w:divBdr>
            <w:top w:val="none" w:sz="0" w:space="0" w:color="auto"/>
            <w:left w:val="none" w:sz="0" w:space="0" w:color="auto"/>
            <w:bottom w:val="none" w:sz="0" w:space="0" w:color="auto"/>
            <w:right w:val="none" w:sz="0" w:space="0" w:color="auto"/>
          </w:divBdr>
          <w:divsChild>
            <w:div w:id="2087261318">
              <w:marLeft w:val="0"/>
              <w:marRight w:val="0"/>
              <w:marTop w:val="0"/>
              <w:marBottom w:val="0"/>
              <w:divBdr>
                <w:top w:val="none" w:sz="0" w:space="0" w:color="auto"/>
                <w:left w:val="none" w:sz="0" w:space="0" w:color="auto"/>
                <w:bottom w:val="none" w:sz="0" w:space="0" w:color="auto"/>
                <w:right w:val="none" w:sz="0" w:space="0" w:color="auto"/>
              </w:divBdr>
              <w:divsChild>
                <w:div w:id="391973430">
                  <w:marLeft w:val="0"/>
                  <w:marRight w:val="0"/>
                  <w:marTop w:val="0"/>
                  <w:marBottom w:val="0"/>
                  <w:divBdr>
                    <w:top w:val="none" w:sz="0" w:space="0" w:color="auto"/>
                    <w:left w:val="none" w:sz="0" w:space="0" w:color="auto"/>
                    <w:bottom w:val="none" w:sz="0" w:space="0" w:color="auto"/>
                    <w:right w:val="none" w:sz="0" w:space="0" w:color="auto"/>
                  </w:divBdr>
                  <w:divsChild>
                    <w:div w:id="1371421567">
                      <w:marLeft w:val="480"/>
                      <w:marRight w:val="0"/>
                      <w:marTop w:val="0"/>
                      <w:marBottom w:val="0"/>
                      <w:divBdr>
                        <w:top w:val="none" w:sz="0" w:space="0" w:color="auto"/>
                        <w:left w:val="none" w:sz="0" w:space="0" w:color="auto"/>
                        <w:bottom w:val="none" w:sz="0" w:space="0" w:color="auto"/>
                        <w:right w:val="none" w:sz="0" w:space="0" w:color="auto"/>
                      </w:divBdr>
                    </w:div>
                    <w:div w:id="245381885">
                      <w:marLeft w:val="480"/>
                      <w:marRight w:val="0"/>
                      <w:marTop w:val="0"/>
                      <w:marBottom w:val="0"/>
                      <w:divBdr>
                        <w:top w:val="none" w:sz="0" w:space="0" w:color="auto"/>
                        <w:left w:val="none" w:sz="0" w:space="0" w:color="auto"/>
                        <w:bottom w:val="none" w:sz="0" w:space="0" w:color="auto"/>
                        <w:right w:val="none" w:sz="0" w:space="0" w:color="auto"/>
                      </w:divBdr>
                    </w:div>
                    <w:div w:id="230237003">
                      <w:marLeft w:val="480"/>
                      <w:marRight w:val="0"/>
                      <w:marTop w:val="0"/>
                      <w:marBottom w:val="0"/>
                      <w:divBdr>
                        <w:top w:val="none" w:sz="0" w:space="0" w:color="auto"/>
                        <w:left w:val="none" w:sz="0" w:space="0" w:color="auto"/>
                        <w:bottom w:val="none" w:sz="0" w:space="0" w:color="auto"/>
                        <w:right w:val="none" w:sz="0" w:space="0" w:color="auto"/>
                      </w:divBdr>
                    </w:div>
                    <w:div w:id="321272957">
                      <w:marLeft w:val="480"/>
                      <w:marRight w:val="0"/>
                      <w:marTop w:val="0"/>
                      <w:marBottom w:val="0"/>
                      <w:divBdr>
                        <w:top w:val="none" w:sz="0" w:space="0" w:color="auto"/>
                        <w:left w:val="none" w:sz="0" w:space="0" w:color="auto"/>
                        <w:bottom w:val="none" w:sz="0" w:space="0" w:color="auto"/>
                        <w:right w:val="none" w:sz="0" w:space="0" w:color="auto"/>
                      </w:divBdr>
                    </w:div>
                    <w:div w:id="348487094">
                      <w:marLeft w:val="480"/>
                      <w:marRight w:val="0"/>
                      <w:marTop w:val="0"/>
                      <w:marBottom w:val="0"/>
                      <w:divBdr>
                        <w:top w:val="none" w:sz="0" w:space="0" w:color="auto"/>
                        <w:left w:val="none" w:sz="0" w:space="0" w:color="auto"/>
                        <w:bottom w:val="none" w:sz="0" w:space="0" w:color="auto"/>
                        <w:right w:val="none" w:sz="0" w:space="0" w:color="auto"/>
                      </w:divBdr>
                    </w:div>
                    <w:div w:id="1307009769">
                      <w:marLeft w:val="480"/>
                      <w:marRight w:val="0"/>
                      <w:marTop w:val="0"/>
                      <w:marBottom w:val="0"/>
                      <w:divBdr>
                        <w:top w:val="none" w:sz="0" w:space="0" w:color="auto"/>
                        <w:left w:val="none" w:sz="0" w:space="0" w:color="auto"/>
                        <w:bottom w:val="none" w:sz="0" w:space="0" w:color="auto"/>
                        <w:right w:val="none" w:sz="0" w:space="0" w:color="auto"/>
                      </w:divBdr>
                    </w:div>
                    <w:div w:id="602343933">
                      <w:marLeft w:val="480"/>
                      <w:marRight w:val="0"/>
                      <w:marTop w:val="0"/>
                      <w:marBottom w:val="0"/>
                      <w:divBdr>
                        <w:top w:val="none" w:sz="0" w:space="0" w:color="auto"/>
                        <w:left w:val="none" w:sz="0" w:space="0" w:color="auto"/>
                        <w:bottom w:val="none" w:sz="0" w:space="0" w:color="auto"/>
                        <w:right w:val="none" w:sz="0" w:space="0" w:color="auto"/>
                      </w:divBdr>
                    </w:div>
                    <w:div w:id="867792987">
                      <w:marLeft w:val="480"/>
                      <w:marRight w:val="0"/>
                      <w:marTop w:val="0"/>
                      <w:marBottom w:val="0"/>
                      <w:divBdr>
                        <w:top w:val="none" w:sz="0" w:space="0" w:color="auto"/>
                        <w:left w:val="none" w:sz="0" w:space="0" w:color="auto"/>
                        <w:bottom w:val="none" w:sz="0" w:space="0" w:color="auto"/>
                        <w:right w:val="none" w:sz="0" w:space="0" w:color="auto"/>
                      </w:divBdr>
                    </w:div>
                    <w:div w:id="1457528760">
                      <w:marLeft w:val="480"/>
                      <w:marRight w:val="0"/>
                      <w:marTop w:val="0"/>
                      <w:marBottom w:val="0"/>
                      <w:divBdr>
                        <w:top w:val="none" w:sz="0" w:space="0" w:color="auto"/>
                        <w:left w:val="none" w:sz="0" w:space="0" w:color="auto"/>
                        <w:bottom w:val="none" w:sz="0" w:space="0" w:color="auto"/>
                        <w:right w:val="none" w:sz="0" w:space="0" w:color="auto"/>
                      </w:divBdr>
                    </w:div>
                    <w:div w:id="1440375725">
                      <w:marLeft w:val="480"/>
                      <w:marRight w:val="0"/>
                      <w:marTop w:val="0"/>
                      <w:marBottom w:val="0"/>
                      <w:divBdr>
                        <w:top w:val="none" w:sz="0" w:space="0" w:color="auto"/>
                        <w:left w:val="none" w:sz="0" w:space="0" w:color="auto"/>
                        <w:bottom w:val="none" w:sz="0" w:space="0" w:color="auto"/>
                        <w:right w:val="none" w:sz="0" w:space="0" w:color="auto"/>
                      </w:divBdr>
                    </w:div>
                    <w:div w:id="3600955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0911">
      <w:marLeft w:val="0"/>
      <w:marRight w:val="0"/>
      <w:marTop w:val="0"/>
      <w:marBottom w:val="0"/>
      <w:divBdr>
        <w:top w:val="none" w:sz="0" w:space="0" w:color="auto"/>
        <w:left w:val="none" w:sz="0" w:space="0" w:color="auto"/>
        <w:bottom w:val="none" w:sz="0" w:space="0" w:color="auto"/>
        <w:right w:val="none" w:sz="0" w:space="0" w:color="auto"/>
      </w:divBdr>
      <w:divsChild>
        <w:div w:id="77215762">
          <w:marLeft w:val="0"/>
          <w:marRight w:val="0"/>
          <w:marTop w:val="0"/>
          <w:marBottom w:val="0"/>
          <w:divBdr>
            <w:top w:val="none" w:sz="0" w:space="0" w:color="auto"/>
            <w:left w:val="none" w:sz="0" w:space="0" w:color="auto"/>
            <w:bottom w:val="none" w:sz="0" w:space="0" w:color="auto"/>
            <w:right w:val="none" w:sz="0" w:space="0" w:color="auto"/>
          </w:divBdr>
        </w:div>
        <w:div w:id="1698120616">
          <w:marLeft w:val="0"/>
          <w:marRight w:val="0"/>
          <w:marTop w:val="0"/>
          <w:marBottom w:val="0"/>
          <w:divBdr>
            <w:top w:val="none" w:sz="0" w:space="0" w:color="auto"/>
            <w:left w:val="none" w:sz="0" w:space="0" w:color="auto"/>
            <w:bottom w:val="none" w:sz="0" w:space="0" w:color="auto"/>
            <w:right w:val="none" w:sz="0" w:space="0" w:color="auto"/>
          </w:divBdr>
          <w:divsChild>
            <w:div w:id="484854869">
              <w:marLeft w:val="0"/>
              <w:marRight w:val="0"/>
              <w:marTop w:val="0"/>
              <w:marBottom w:val="0"/>
              <w:divBdr>
                <w:top w:val="none" w:sz="0" w:space="0" w:color="auto"/>
                <w:left w:val="none" w:sz="0" w:space="0" w:color="auto"/>
                <w:bottom w:val="none" w:sz="0" w:space="0" w:color="auto"/>
                <w:right w:val="none" w:sz="0" w:space="0" w:color="auto"/>
              </w:divBdr>
              <w:divsChild>
                <w:div w:id="6450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openreseurope/manuscripts/17334/dff3f997-8d12-4873-92b5-b4853d1fd4e4_figure2.gif" TargetMode="External"/><Relationship Id="rId13" Type="http://schemas.openxmlformats.org/officeDocument/2006/relationships/image" Target="https://s3-eu-west-1.amazonaws.com/openreseurope/manuscripts/17334/dff3f997-8d12-4873-92b5-b4853d1fd4e4_figure4.gi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https://s3-eu-west-1.amazonaws.com/openreseurope/manuscripts/17334/dff3f997-8d12-4873-92b5-b4853d1fd4e4_figure1.gif" TargetMode="External"/><Relationship Id="rId12" Type="http://schemas.openxmlformats.org/officeDocument/2006/relationships/hyperlink" Target="https://s3-eu-west-1.amazonaws.com/openreseurope/manuscripts/17334/dff3f997-8d12-4873-92b5-b4853d1fd4e4_figure4.gi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3-eu-west-1.amazonaws.com/openreseurope/manuscripts/17334/dff3f997-8d12-4873-92b5-b4853d1fd4e4_figure1.gif" TargetMode="External"/><Relationship Id="rId11" Type="http://schemas.openxmlformats.org/officeDocument/2006/relationships/image" Target="https://s3-eu-west-1.amazonaws.com/openreseurope/manuscripts/17334/dff3f997-8d12-4873-92b5-b4853d1fd4e4_figure3.gif" TargetMode="External"/><Relationship Id="rId5" Type="http://schemas.openxmlformats.org/officeDocument/2006/relationships/webSettings" Target="webSettings.xml"/><Relationship Id="rId15" Type="http://schemas.openxmlformats.org/officeDocument/2006/relationships/image" Target="https://s3-eu-west-1.amazonaws.com/openreseurope/manuscripts/17334/dff3f997-8d12-4873-92b5-b4853d1fd4e4_figure5.gif" TargetMode="External"/><Relationship Id="rId10" Type="http://schemas.openxmlformats.org/officeDocument/2006/relationships/hyperlink" Target="https://s3-eu-west-1.amazonaws.com/openreseurope/manuscripts/17334/dff3f997-8d12-4873-92b5-b4853d1fd4e4_figure3.gi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s3-eu-west-1.amazonaws.com/openreseurope/manuscripts/17334/dff3f997-8d12-4873-92b5-b4853d1fd4e4_figure2.gif" TargetMode="External"/><Relationship Id="rId14" Type="http://schemas.openxmlformats.org/officeDocument/2006/relationships/hyperlink" Target="https://s3-eu-west-1.amazonaws.com/openreseurope/manuscripts/17334/dff3f997-8d12-4873-92b5-b4853d1fd4e4_figure5.gi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A57C98-B8C1-4430-943D-9F185C855378}"/>
      </w:docPartPr>
      <w:docPartBody>
        <w:p w:rsidR="001049C2" w:rsidRDefault="004221AD">
          <w:r w:rsidRPr="00227C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AD"/>
    <w:rsid w:val="00021F68"/>
    <w:rsid w:val="001049C2"/>
    <w:rsid w:val="004221AD"/>
    <w:rsid w:val="0062211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a-ES" w:eastAsia="ca-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049C2"/>
    <w:rPr>
      <w:color w:val="808080"/>
    </w:rPr>
  </w:style>
  <w:style w:type="paragraph" w:customStyle="1" w:styleId="C2D8CDEC7EED4B56827AB4C638FA19E5">
    <w:name w:val="C2D8CDEC7EED4B56827AB4C638FA19E5"/>
    <w:rsid w:val="001049C2"/>
  </w:style>
  <w:style w:type="paragraph" w:customStyle="1" w:styleId="0DB4ACD5F98646B1BFFD754DC6A34D59">
    <w:name w:val="0DB4ACD5F98646B1BFFD754DC6A34D59"/>
    <w:rsid w:val="001049C2"/>
  </w:style>
  <w:style w:type="paragraph" w:customStyle="1" w:styleId="BD80AB7131D44F1A93B0DFDB4248C427">
    <w:name w:val="BD80AB7131D44F1A93B0DFDB4248C427"/>
    <w:rsid w:val="001049C2"/>
  </w:style>
  <w:style w:type="paragraph" w:customStyle="1" w:styleId="93CCEFFD289B42288B0FA1728217595E">
    <w:name w:val="93CCEFFD289B42288B0FA1728217595E"/>
    <w:rsid w:val="001049C2"/>
  </w:style>
  <w:style w:type="paragraph" w:customStyle="1" w:styleId="ABFDA42976AA48AF817F7CF9F3844492">
    <w:name w:val="ABFDA42976AA48AF817F7CF9F3844492"/>
    <w:rsid w:val="001049C2"/>
  </w:style>
  <w:style w:type="paragraph" w:customStyle="1" w:styleId="4E67A649FF83471FB63D81B81A8D3CCA">
    <w:name w:val="4E67A649FF83471FB63D81B81A8D3CCA"/>
    <w:rsid w:val="00104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ECD07F-491F-4BCF-AE3F-BD8C5FC2CE9E}">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9ea5d361-f19f-4a34-93c9-deb6b555743f&quot;,&quot;properties&quot;:{&quot;noteIndex&quot;:0},&quot;isEdited&quot;:false,&quot;manualOverride&quot;:{&quot;isManuallyOverridden&quot;:false,&quot;citeprocText&quot;:&quot;(Dumitru &amp;#38; Wendling, 2021)&quot;,&quot;manualOverrideText&quot;:&quot;&quot;},&quot;citationTag&quot;:&quot;MENDELEY_CITATION_v3_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&quot;,&quot;citationItems&quot;:[{&quot;id&quot;:&quot;9c7015c4-d367-3a17-a451-1a1947f052dc&quot;,&quot;itemData&quot;:{&quot;type&quot;:&quot;book&quot;,&quot;id&quot;:&quot;9c7015c4-d367-3a17-a451-1a1947f052dc&quot;,&quot;title&quot;:&quot;Evaluating the Impact of Nature-based Solutions: A Handbook for Practitioners&quot;,&quot;editor&quot;:[{&quot;family&quot;:&quot;Dumitru&quot;,&quot;given&quot;:&quot;Adina&quot;,&quot;parse-names&quot;:false,&quot;dropping-particle&quot;:&quot;&quot;,&quot;non-dropping-particle&quot;:&quot;&quot;},{&quot;family&quot;:&quot;Wendling&quot;,&quot;given&quot;:&quot;Laura&quot;,&quot;parse-names&quot;:false,&quot;dropping-particle&quot;:&quot;&quot;,&quot;non-dropping-particle&quot;:&quot;&quot;}],&quot;DOI&quot;:&quot;10.2777/244577&quot;,&quot;ISBN&quot;:&quot;978-92-76-22821-9&quot;,&quot;URL&quot;:&quot;https://op.europa.eu/s/paDT&quot;,&quot;issued&quot;:{&quot;date-parts&quot;:[[2021]]},&quot;publisher&quot;:&quot;European Commission - Directorate-General for Research and Innovation&quot;,&quot;container-title-short&quot;:&quot;&quot;},&quot;isTemporary&quot;:false}]},{&quot;citationID&quot;:&quot;MENDELEY_CITATION_de016996-75d1-46d5-8dd0-21517bfd6791&quot;,&quot;properties&quot;:{&quot;noteIndex&quot;:0},&quot;isEdited&quot;:false,&quot;manualOverride&quot;:{&quot;isManuallyOverridden&quot;:true,&quot;citeprocText&quot;:&quot;(Graefe et al., 2019)&quot;,&quot;manualOverrideText&quot;:&quot;Graefe et al. (2019)&quot;},&quot;citationTag&quot;:&quot;MENDELEY_CITATION_v3_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&quot;,&quot;citationItems&quot;:[{&quot;id&quot;:&quot;8ca965cf-9739-32da-9cfe-ad9aa122ea66&quot;,&quot;itemData&quot;:{&quot;type&quot;:&quot;article-journal&quot;,&quot;id&quot;:&quot;8ca965cf-9739-32da-9cfe-ad9aa122ea66&quot;,&quot;title&quot;:&quot;Trends and gaps in scholarly literature on urban and peri-urban agriculture&quot;,&quot;author&quot;:[{&quot;family&quot;:&quot;Graefe&quot;,&quot;given&quot;:&quot;Sophie&quot;,&quot;parse-names&quot;:false,&quot;dropping-particle&quot;:&quot;&quot;,&quot;non-dropping-particle&quot;:&quot;&quot;},{&quot;family&quot;:&quot;Buerkert&quot;,&quot;given&quot;:&quot;Andreas&quot;,&quot;parse-names&quot;:false,&quot;dropping-particle&quot;:&quot;&quot;,&quot;non-dropping-particle&quot;:&quot;&quot;},{&quot;family&quot;:&quot;Schlecht&quot;,&quot;given&quot;:&quot;Eva&quot;,&quot;parse-names&quot;:false,&quot;dropping-particle&quot;:&quot;&quot;,&quot;non-dropping-particle&quot;:&quot;&quot;}],&quot;container-title&quot;:&quot;Nutrient Cycling in Agroecosystems&quot;,&quot;container-title-short&quot;:&quot;Nutr Cycl Agroecosyst&quot;,&quot;accessed&quot;:{&quot;date-parts&quot;:[[2023,2,7]]},&quot;DOI&quot;:&quot;10.1007/S10705-019-10018-Z/METRICS&quot;,&quot;ISSN&quot;:&quot;15730867&quot;,&quot;URL&quot;:&quot;https://link.springer.com/article/10.1007/s10705-019-10018-z&quot;,&quot;issued&quot;:{&quot;date-parts&quot;:[[2019,11,1]]},&quot;page&quot;:&quot;143-158&quot;,&quot;abstract&quot;:&quot;In recent years urban and peri-urban agriculture (UPA) has gained increasing attention, while a comprehensive synthesis and identification of research gaps is lacking. The present review indicates that with a share of 27% of scholarly publications sub-Saharan Africa is the geographical region most often reported in scientific literature. Middle East and North Africa (MENA, 1.9%) and Oceania (2.8%) in contrast appeared underrepresented. Megacities (&gt; 5 million inhabitants) received less scientific attention than smaller agglomerations. 3.6% of UPA publications addressed heavy metals, of which 82% detected a contamination in plants, soil or irrigation water above recommended thresholds, but the thereby bioavailability of heavy metals remains unclear. Organic pollutants in contrast seem to be understudied. 1.7% of the studies focused on microbial contamination in UPA and 9.7% addressed socio-economic aspects of urban agriculture. The latter are very context specific and span from supplementation of food in poor households to market-oriented production. Only 2% of studies explicitly dealt with animal husbandry in UPA. This topic should receive more scientific attention, since the integration of urban animal husbandry with cropping systems has large potential for recycling of nutrients. Similarly, only 2.4% of studies examined urban foodsheds and food supply, despite the challenge of ongoing urbanization, which requires increasing source areas for feeding cities. Maintaining ecosystems services in an urban environment that is highly competitive for scarce resources such as space, water, labour and capital requires an efficient resource management at different spatial scales. This calls for interdisciplinary research approaches in a social-ecological systems framework.&quot;,&quot;publisher&quot;:&quot;Springer Netherlands&quot;,&quot;issue&quot;:&quot;2&quot;,&quot;volume&quot;:&quot;115&quot;},&quot;isTemporary&quot;:false}]},{&quot;citationID&quot;:&quot;MENDELEY_CITATION_eef93abb-d6fc-4b73-a380-d017a90af523&quot;,&quot;properties&quot;:{&quot;noteIndex&quot;:0},&quot;isEdited&quot;:false,&quot;manualOverride&quot;:{&quot;isManuallyOverridden&quot;:true,&quot;citeprocText&quot;:&quot;(Perrin et al., 2015)&quot;,&quot;manualOverrideText&quot;:&quot;Perrin et al. (2015)&quot;},&quot;citationTag&quot;:&quot;MENDELEY_CITATION_v3_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&quot;,&quot;citationItems&quot;:[{&quot;id&quot;:&quot;4efeacb6-fecb-3ba7-8516-b376cc5c558a&quot;,&quot;itemData&quot;:{&quot;type&quot;:&quot;article-journal&quot;,&quot;id&quot;:&quot;4efeacb6-fecb-3ba7-8516-b376cc5c558a&quot;,&quot;title&quot;:&quot;High environmental risk and low yield of urban tomato gardens in Benin&quot;,&quot;author&quot;:[{&quot;family&quot;:&quot;Perrin&quot;,&quot;given&quot;:&quot;Aurélie&quot;,&quot;parse-names&quot;:false,&quot;dropping-particle&quot;:&quot;&quot;,&quot;non-dropping-particle&quot;:&quot;&quot;},{&quot;family&quot;:&quot;Basset-Mens&quot;,&quot;given&quot;:&quot;Claudine&quot;,&quot;parse-names&quot;:false,&quot;dropping-particle&quot;:&quot;&quot;,&quot;non-dropping-particle&quot;:&quot;&quot;},{&quot;family&quot;:&quot;Huat&quot;,&quot;given&quot;:&quot;Joël&quot;,&quot;parse-names&quot;:false,&quot;dropping-particle&quot;:&quot;&quot;,&quot;non-dropping-particle&quot;:&quot;&quot;},{&quot;family&quot;:&quot;Yehouessi&quot;,&quot;given&quot;:&quot;Wilfried&quot;,&quot;parse-names&quot;:false,&quot;dropping-particle&quot;:&quot;&quot;,&quot;non-dropping-particle&quot;:&quot;&quot;}],&quot;container-title&quot;:&quot;Agronomy for Sustainable Development&quot;,&quot;container-title-short&quot;:&quot;Agron Sustain Dev&quot;,&quot;accessed&quot;:{&quot;date-parts&quot;:[[2023,2,7]]},&quot;DOI&quot;:&quot;10.1007/S13593-014-0241-6/METRICS&quot;,&quot;ISSN&quot;:&quot;17730155&quot;,&quot;URL&quot;:&quot;https://link.springer.com/article/10.1007/s13593-014-0241-6&quot;,&quot;issued&quot;:{&quot;date-parts&quot;:[[2015,1,1]]},&quot;page&quot;:&quot;305-315&quot;,&quot;abstract&quot;:&quot;In sub-Saharan Africa, urban farmers have recently intensified the production of vegetables to cope with the increasing food demand. As a consequence, such an intensification may lead to potential risks for the environment and human health. There is therefore a need for an integrated evaluation of urban agricultural practices. Here, we studied tomato production in Benin cities. We measured performances and the environmental risks. We have monitored 12 cropping systems during 6 months and we calculated the pesticide treatment frequency index (TFI), the nutrient budgets, and the field emissions. Our results show that yields were low and variable, averaging at 9,533 kg.ha−1 and ranging from 0 to 21,163 kg.ha−1. The average TFI for pesticides was 8.9. The maximum TFI of 25 was observed for an insecticide applied weekly at 2.3 times the official rate. We observed an excess of the average nutrient budget of 120 kg N and 84 kg P. ha−1. In conclusion, our study of urban tomato production revealed poor practices and high risks for health and the environment.&quot;,&quot;publisher&quot;:&quot;Springer-Verlag France&quot;,&quot;issue&quot;:&quot;1&quot;,&quot;volume&quot;:&quot;35&quot;},&quot;isTemporary&quot;:false}]},{&quot;citationID&quot;:&quot;MENDELEY_CITATION_e14cc403-2e04-4a61-b586-a8ab29bc6d1a&quot;,&quot;properties&quot;:{&quot;noteIndex&quot;:0},&quot;isEdited&quot;:false,&quot;manualOverride&quot;:{&quot;isManuallyOverridden&quot;:false,&quot;citeprocText&quot;:&quot;(Whittinghill et al., 2016)&quot;,&quot;manualOverrideText&quot;:&quot;&quot;},&quot;citationTag&quot;:&quot;MENDELEY_CITATION_v3_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&quot;,&quot;citationItems&quot;:[{&quot;id&quot;:&quot;3e44a41e-9f84-3967-a3ec-9c932feae19a&quot;,&quot;itemData&quot;:{&quot;type&quot;:&quot;article-journal&quot;,&quot;id&quot;:&quot;3e44a41e-9f84-3967-a3ec-9c932feae19a&quot;,&quot;title&quot;:&quot;Stormwater performance of a full scale rooftop farm: Runoff water quality&quot;,&quot;author&quot;:[{&quot;family&quot;:&quot;Whittinghill&quot;,&quot;given&quot;:&quot;Leigh J.&quot;,&quot;parse-names&quot;:false,&quot;dropping-particle&quot;:&quot;&quot;,&quot;non-dropping-particle&quot;:&quot;&quot;},{&quot;family&quot;:&quot;Hsueh&quot;,&quot;given&quot;:&quot;Diana&quot;,&quot;parse-names&quot;:false,&quot;dropping-particle&quot;:&quot;&quot;,&quot;non-dropping-particle&quot;:&quot;&quot;},{&quot;family&quot;:&quot;Culligan&quot;,&quot;given&quot;:&quot;Patricia&quot;,&quot;parse-names&quot;:false,&quot;dropping-particle&quot;:&quot;&quot;,&quot;non-dropping-particle&quot;:&quot;&quot;},{&quot;family&quot;:&quot;Plunz&quot;,&quot;given&quot;:&quot;Richard&quot;,&quot;parse-names&quot;:false,&quot;dropping-particle&quot;:&quot;&quot;,&quot;non-dropping-particle&quot;:&quot;&quot;}],&quot;container-title&quot;:&quot;Ecological Engineering&quot;,&quot;container-title-short&quot;:&quot;Ecol Eng&quot;,&quot;accessed&quot;:{&quot;date-parts&quot;:[[2023,2,13]]},&quot;DOI&quot;:&quot;10.1016/J.ECOLENG.2016.01.047&quot;,&quot;ISSN&quot;:&quot;0925-8574&quot;,&quot;issued&quot;:{&quot;date-parts&quot;:[[2016,6,1]]},&quot;page&quot;:&quot;195-206&quot;,&quot;abstract&quot;:&quot;A number of benefits have been attributed to green roofs including food production. However, little research has been done to quantify the effects of rooftop farming practices on green roof benefits. The impact of rooftop farming on stormwater runoff is especially important, considering the different nutrient management practices on ornamental and agricultural green roofs. In order to advance knowledge on this potential impact, runoff water quality from a full-scale rooftop farm in Long Island City, Queens, New York, was monitored and compared to runoff water quality from a suite of extensive, sedum green roofs, also located in New York City. Samples of runoff water and rain were collected and analyzed for pH, electrical conductivity, turbidity, apparent color, suspended solids, nitrate-N, ammonium-N, phosphorus, potassium, calcium, magnesium, sodium, boron, iron, manganese, copper, zinc, nickel, aluminum, arsenic, barium, cadmium, chromium, and lead. Results indicate that runoff from all green roofs is higher than the average pH of incoming acid rain water, although the pH of runoff from the rooftop farm was slightly lower than that of the extensive green roofs. The conductivity, apparent color, and suspended solids concentrations of runoff from the rooftop farm were higher than those of the extensive green roofs, but not higher than values reported in the literature on agricultural runoff. The concentrations of nitrate-N, phosphorus, potassium, calcium, and magnesium in runoff from the rooftop farm were also higher than those of runoff from the extensive green roofs. Measured values of nitrate-N, calcium, and magnesium were not higher than concentrations reported elsewhere in the green roof literature or in agricultural literature; nor where they higher than EPA guidelines for water quality. Measured values of phosphorus and potassium were found to be higher than EPA guidelines. However, changes in nutrient management practices would help reduce these values.&quot;,&quot;publisher&quot;:&quot;Elsevier&quot;,&quot;volume&quot;:&quot;91&quot;},&quot;isTemporary&quot;:false}]},{&quot;citationID&quot;:&quot;MENDELEY_CITATION_28a4f31c-0729-4061-a831-0c74a1ff5eb5&quot;,&quot;properties&quot;:{&quot;noteIndex&quot;:0},&quot;isEdited&quot;:false,&quot;manualOverride&quot;:{&quot;isManuallyOverridden&quot;:true,&quot;citeprocText&quot;:&quot;(Hawes et al., 2022)&quot;,&quot;manualOverrideText&quot;:&quot;Hawes et al. (2022)&quot;},&quot;citationTag&quot;:&quot;MENDELEY_CITATION_v3_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&quot;,&quot;citationItems&quot;:[{&quot;id&quot;:&quot;1a61d78e-cf24-3d5b-8702-dafd5898b491&quot;,&quot;itemData&quot;:{&quot;type&quot;:&quot;article-journal&quot;,&quot;id&quot;:&quot;1a61d78e-cf24-3d5b-8702-dafd5898b491&quot;,&quot;title&quot;:&quot;Does urban agriculture lead to gentrification?&quot;,&quot;author&quot;:[{&quot;family&quot;:&quot;Hawes&quot;,&quot;given&quot;:&quot;Jason K&quot;,&quot;parse-names&quot;:false,&quot;dropping-particle&quot;:&quot;&quot;,&quot;non-dropping-particle&quot;:&quot;&quot;},{&quot;family&quot;:&quot;Gounaridis&quot;,&quot;given&quot;:&quot;Dimitrios&quot;,&quot;parse-names&quot;:false,&quot;dropping-particle&quot;:&quot;&quot;,&quot;non-dropping-particle&quot;:&quot;&quot;},{&quot;family&quot;:&quot;Newell&quot;,&quot;given&quot;:&quot;Joshua P&quot;,&quot;parse-names&quot;:false,&quot;dropping-particle&quot;:&quot;&quot;,&quot;non-dropping-particle&quot;:&quot;&quot;}],&quot;container-title&quot;:&quot;Landscape and Urban Planning&quot;,&quot;container-title-short&quot;:&quot;Landsc Urban Plan&quot;,&quot;DOI&quot;:&quot;https://doi.org/10.1016/j.landurbplan.2022.104447&quot;,&quot;ISSN&quot;:&quot;0169-2046&quot;,&quot;URL&quot;:&quot;https://www.sciencedirect.com/science/article/pii/S0169204622000962&quot;,&quot;issued&quot;:{&quot;date-parts&quot;:[[2022]]},&quot;page&quot;:&quot;104447&quot;,&quot;abstract&quot;:&quot;Urban agriculture, experiencing a resurgence across the Global North, features prominently in food system sustainability and urban resilience discourse, planning, and policy. Research, however, indicates that racialized gentrification tends to accompany urban agriculture, similar to a phenomenon documented with other green space. This study used remote sensing to map home (N = 478) and community (N = 130) gardens across Detroit, an emblematic legacy city undergoing significant redevelopment. Despite being a city in which seventy-eight percent of the residents are Black, spatial regression revealed that gardens in Detroit are actually more prevalent in non-Black-neighborhoods. Community gardens predominate in neighborhoods where residents are younger, wealthier, and college-educated, while home gardens are more numerous in areas with high rates of home ownership. Modeling also indicated that gardens are in areas with limited access to fresh produce. Contrary to the literature, we did not find a correlation between the presence of gardens and potential gentrification. Gardens, however, are consistently more prevalent in neighborhoods that have stabilized after experiencing high rates of vacancy, foreclosure, and housing demolition. These results have three important implications. First, redevelopment processes in legacy cities such as Detroit, through urban agriculture and other green infrastructure, are likely to lead to garden distributions different than those found in cities with more typical development trajectories. Second, the research calls into question generalized assumptions that expanding green space inevitably leads to gentrification, necessitating deeper investigation of these dynamics in diverse urban settings. And finally, racialized narratives around gardens and redevelopment risk undermining long-standing connections between Detroit’s gardens and environmental justice.&quot;,&quot;volume&quot;:&quot;225&quot;},&quot;isTemporary&quot;:false}]},{&quot;citationID&quot;:&quot;MENDELEY_CITATION_bc857866-8724-4824-9c1b-ee2e6aae0457&quot;,&quot;properties&quot;:{&quot;noteIndex&quot;:0},&quot;isEdited&quot;:false,&quot;manualOverride&quot;:{&quot;isManuallyOverridden&quot;:false,&quot;citeprocText&quot;:&quot;(Wickham, François, et al., 2023)&quot;,&quot;manualOverrideText&quot;:&quot;&quot;},&quot;citationTag&quot;:&quot;MENDELEY_CITATION_v3_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&quot;,&quot;citationItems&quot;:[{&quot;id&quot;:&quot;40856eb0-7aa5-3ede-9454-f5ca55fd4754&quot;,&quot;itemData&quot;:{&quot;type&quot;:&quot;article&quot;,&quot;id&quot;:&quot;40856eb0-7aa5-3ede-9454-f5ca55fd4754&quot;,&quot;title&quot;:&quot;dplyr: A Grammar of Data Manipulation&quot;,&quot;author&quot;:[{&quot;family&quot;:&quot;Wickham&quot;,&quot;given&quot;:&quot;Hadley&quot;,&quot;parse-names&quot;:false,&quot;dropping-particle&quot;:&quot;&quot;,&quot;non-dropping-particle&quot;:&quot;&quot;},{&quot;family&quot;:&quot;François&quot;,&quot;given&quot;:&quot;Romain&quot;,&quot;parse-names&quot;:false,&quot;dropping-particle&quot;:&quot;&quot;,&quot;non-dropping-particle&quot;:&quot;&quot;},{&quot;family&quot;:&quot;Henry&quot;,&quot;given&quot;:&quot;Lionel&quot;,&quot;parse-names&quot;:false,&quot;dropping-particle&quot;:&quot;&quot;,&quot;non-dropping-particle&quot;:&quot;&quot;},{&quot;family&quot;:&quot;Müller&quot;,&quot;given&quot;:&quot;Kirill&quot;,&quot;parse-names&quot;:false,&quot;dropping-particle&quot;:&quot;&quot;,&quot;non-dropping-particle&quot;:&quot;&quot;},{&quot;family&quot;:&quot;Vaughan&quot;,&quot;given&quot;:&quot;Davis&quot;,&quot;parse-names&quot;:false,&quot;dropping-particle&quot;:&quot;&quot;,&quot;non-dropping-particle&quot;:&quot;&quot;}],&quot;URL&quot;:&quot;https://CRAN.R-project.org/package=dplyr&quot;,&quot;issued&quot;:{&quot;date-parts&quot;:[[2023]]},&quot;container-title-short&quot;:&quot;&quot;},&quot;isTemporary&quot;:false}]},{&quot;citationID&quot;:&quot;MENDELEY_CITATION_d58c921f-4ab9-432f-9de0-1c90b05a6d94&quot;,&quot;properties&quot;:{&quot;noteIndex&quot;:0},&quot;isEdited&quot;:false,&quot;manualOverride&quot;:{&quot;isManuallyOverridden&quot;:false,&quot;citeprocText&quot;:&quot;(Wickham, 2016)&quot;,&quot;manualOverrideText&quot;:&quot;&quot;},&quot;citationTag&quot;:&quot;MENDELEY_CITATION_v3_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&quot;,&quot;citationItems&quot;:[{&quot;id&quot;:&quot;8eb4e1a5-66e1-3431-8172-80075d8dcf6a&quot;,&quot;itemData&quot;:{&quot;type&quot;:&quot;book&quot;,&quot;id&quot;:&quot;8eb4e1a5-66e1-3431-8172-80075d8dcf6a&quot;,&quot;title&quot;:&quot;ggplot2: Elegant Graphics for Data Analysis&quot;,&quot;author&quot;:[{&quot;family&quot;:&quot;Wickham&quot;,&quot;given&quot;:&quot;Hadley&quot;,&quot;parse-names&quot;:false,&quot;dropping-particle&quot;:&quot;&quot;,&quot;non-dropping-particle&quot;:&quot;&quot;}],&quot;ISBN&quot;:&quot;978-3-319-24277-4&quot;,&quot;URL&quot;:&quot;https://ggplot2.tidyverse.org&quot;,&quot;issued&quot;:{&quot;date-parts&quot;:[[2016]]},&quot;publisher&quot;:&quot;Springer-Verlag New York&quot;,&quot;container-title-short&quot;:&quot;&quot;},&quot;isTemporary&quot;:false}]},{&quot;citationID&quot;:&quot;MENDELEY_CITATION_ee66bb9e-a4d8-4440-88df-a41215c61cc0&quot;,&quot;properties&quot;:{&quot;noteIndex&quot;:0},&quot;isEdited&quot;:false,&quot;manualOverride&quot;:{&quot;isManuallyOverridden&quot;:false,&quot;citeprocText&quot;:&quot;(Xie, 2023)&quot;,&quot;manualOverrideText&quot;:&quot;&quot;},&quot;citationTag&quot;:&quot;MENDELEY_CITATION_v3_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&quot;,&quot;citationItems&quot;:[{&quot;id&quot;:&quot;bb62985e-8b34-3f81-a9af-bd00fefea34f&quot;,&quot;itemData&quot;:{&quot;type&quot;:&quot;article&quot;,&quot;id&quot;:&quot;bb62985e-8b34-3f81-a9af-bd00fefea34f&quot;,&quot;title&quot;:&quot;knitr: A General-Purpose Package for Dynamic Report Generation in R&quot;,&quot;author&quot;:[{&quot;family&quot;:&quot;Xie&quot;,&quot;given&quot;:&quot;Yihui&quot;,&quot;parse-names&quot;:false,&quot;dropping-particle&quot;:&quot;&quot;,&quot;non-dropping-particle&quot;:&quot;&quot;}],&quot;URL&quot;:&quot;https://CRAN.R-project.org/package=knitr&quot;,&quot;issued&quot;:{&quot;date-parts&quot;:[[2023]]},&quot;container-title-short&quot;:&quot;&quot;},&quot;isTemporary&quot;:false}]},{&quot;citationID&quot;:&quot;MENDELEY_CITATION_a5a8c28f-765e-47a6-bb69-5bb1f7cf6b8e&quot;,&quot;properties&quot;:{&quot;noteIndex&quot;:0},&quot;isEdited&quot;:false,&quot;manualOverride&quot;:{&quot;isManuallyOverridden&quot;:false,&quot;citeprocText&quot;:&quot;(Wickham &amp;#38; Henry, 2023)&quot;,&quot;manualOverrideText&quot;:&quot;&quot;},&quot;citationTag&quot;:&quot;MENDELEY_CITATION_v3_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&quot;,&quot;citationItems&quot;:[{&quot;id&quot;:&quot;5809dbe0-4042-3047-95ca-b433f3aad0cb&quot;,&quot;itemData&quot;:{&quot;type&quot;:&quot;article&quot;,&quot;id&quot;:&quot;5809dbe0-4042-3047-95ca-b433f3aad0cb&quot;,&quot;title&quot;:&quot;purrr: Functional Programming Tools&quot;,&quot;author&quot;:[{&quot;family&quot;:&quot;Wickham&quot;,&quot;given&quot;:&quot;Hadley&quot;,&quot;parse-names&quot;:false,&quot;dropping-particle&quot;:&quot;&quot;,&quot;non-dropping-particle&quot;:&quot;&quot;},{&quot;family&quot;:&quot;Henry&quot;,&quot;given&quot;:&quot;Lionel&quot;,&quot;parse-names&quot;:false,&quot;dropping-particle&quot;:&quot;&quot;,&quot;non-dropping-particle&quot;:&quot;&quot;}],&quot;URL&quot;:&quot;https://CRAN.R-project.org/package=purrr&quot;,&quot;issued&quot;:{&quot;date-parts&quot;:[[2023]]},&quot;container-title-short&quot;:&quot;&quot;},&quot;isTemporary&quot;:false}]},{&quot;citationID&quot;:&quot;MENDELEY_CITATION_ee5326fb-3b6a-4ddc-bbc3-b5eeaf3ef07c&quot;,&quot;properties&quot;:{&quot;noteIndex&quot;:0},&quot;isEdited&quot;:false,&quot;manualOverride&quot;:{&quot;isManuallyOverridden&quot;:false,&quot;citeprocText&quot;:&quot;(Wickham, Vaughan, et al., 2023)&quot;,&quot;manualOverrideText&quot;:&quot;&quot;},&quot;citationTag&quot;:&quot;MENDELEY_CITATION_v3_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&quot;,&quot;citationItems&quot;:[{&quot;id&quot;:&quot;457ee7ec-8c78-3196-ba0a-bde6a4124abc&quot;,&quot;itemData&quot;:{&quot;type&quot;:&quot;article&quot;,&quot;id&quot;:&quot;457ee7ec-8c78-3196-ba0a-bde6a4124abc&quot;,&quot;title&quot;:&quot;tidyr: Tidy Messy Data&quot;,&quot;author&quot;:[{&quot;family&quot;:&quot;Wickham&quot;,&quot;given&quot;:&quot;Hadley&quot;,&quot;parse-names&quot;:false,&quot;dropping-particle&quot;:&quot;&quot;,&quot;non-dropping-particle&quot;:&quot;&quot;},{&quot;family&quot;:&quot;Vaughan&quot;,&quot;given&quot;:&quot;Davis&quot;,&quot;parse-names&quot;:false,&quot;dropping-particle&quot;:&quot;&quot;,&quot;non-dropping-particle&quot;:&quot;&quot;},{&quot;family&quot;:&quot;Girlich&quot;,&quot;given&quot;:&quot;Maximilian&quot;,&quot;parse-names&quot;:false,&quot;dropping-particle&quot;:&quot;&quot;,&quot;non-dropping-particle&quot;:&quot;&quot;}],&quot;URL&quot;:&quot;https://CRAN.R-project.org/package=tidyr&quot;,&quot;issued&quot;:{&quot;date-parts&quot;:[[2023]]},&quot;container-title-short&quot;:&quot;&quot;},&quot;isTemporary&quot;:false}]},{&quot;citationID&quot;:&quot;MENDELEY_CITATION_37f8281e-045f-458f-a17a-a421ea3df964&quot;,&quot;properties&quot;:{&quot;noteIndex&quot;:0},&quot;isEdited&quot;:false,&quot;manualOverride&quot;:{&quot;isManuallyOverridden&quot;:false,&quot;citeprocText&quot;:&quot;(WHO, 2017)&quot;,&quot;manualOverrideText&quot;:&quot;&quot;},&quot;citationTag&quot;:&quot;MENDELEY_CITATION_v3_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&quot;,&quot;citationItems&quot;:[{&quot;id&quot;:&quot;3a1dd197-2364-39f4-9b4c-3f9a71e60186&quot;,&quot;itemData&quot;:{&quot;type&quot;:&quot;article-journal&quot;,&quot;id&quot;:&quot;3a1dd197-2364-39f4-9b4c-3f9a71e60186&quot;,&quot;title&quot;:&quot;Urban green spaces: A brief for action&quot;,&quot;author&quot;:[{&quot;family&quot;:&quot;WHO&quot;,&quot;given&quot;:&quot;&quot;,&quot;parse-names&quot;:false,&quot;dropping-particle&quot;:&quot;&quot;,&quot;non-dropping-particle&quot;:&quot;&quot;}],&quot;container-title&quot;:&quot;Regional Office For Europe&quot;,&quot;ISSN&quot;:&quot;1516-8913&quot;,&quot;URL&quot;:&quot;http://www.euro.who.int/__data/assets/pdf_file/0010/342289/Urban-Green-Spaces_EN_WHO_web.pdf?ua=1&quot;,&quot;issued&quot;:{&quot;date-parts&quot;:[[2017]]},&quot;page&quot;:&quot;24&quot;,&quot;abstract&quot;:&quot;1. The relevance of urban green spaces 1 Urbanization results in an increasing proportion of the population living in cities. In Europe it is expected that around three quarters of the population will live in urban settings by 2020. Urban living limits access to nature and can increase exposure to certain environmental hazards, such as air and noise pollution. Many urban areas face increasing pressure from expanding populations, limited resources and growing impacts of climate change. These challenges must be addressed in order for cities to provide healthy and sustainable living environments. Green spaces and other nature-based solutions offer innovative approaches to increase the quality of urban settings, enhance local resilience and promote sustainable lifestyles, improving both the health and the well-being of urban residents. Parks, playgrounds or vegetation in public and private places are a central com-ponent of these approaches and can help to ensure that:  urban residents have adequate opportunities for exposure to nature;  urban biodiversity is maintained and protected;  environmental hazards such as air pollution or noise are reduced;  the impacts of extreme weather events (heatwaves, extreme rainfall or flooding) are mitigated;  the quality of urban living is enhanced;  the health and well-being of residents is improved.&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6DA8-7D0A-4041-A835-D9511CDA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34</Pages>
  <Words>11225</Words>
  <Characters>63987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 Pueyo</cp:lastModifiedBy>
  <cp:revision>5</cp:revision>
  <dcterms:created xsi:type="dcterms:W3CDTF">2023-09-15T08:07:00Z</dcterms:created>
  <dcterms:modified xsi:type="dcterms:W3CDTF">2023-09-15T13:46:00Z</dcterms:modified>
</cp:coreProperties>
</file>